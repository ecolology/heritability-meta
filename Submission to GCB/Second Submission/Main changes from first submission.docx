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77C08" w14:textId="3BF978A0" w:rsidR="008E3EE6" w:rsidRPr="009755AE" w:rsidRDefault="008D7055" w:rsidP="00FC6D79">
      <w:pPr>
        <w:pStyle w:val="NormalWeb"/>
        <w:spacing w:line="480" w:lineRule="auto"/>
        <w:rPr>
          <w:b/>
          <w:color w:val="000000" w:themeColor="text1"/>
          <w:rPrChange w:id="0" w:author="Kevin Bairos-Novak" w:date="2021-07-21T22:42:00Z">
            <w:rPr>
              <w:b/>
            </w:rPr>
          </w:rPrChange>
        </w:rPr>
      </w:pPr>
      <w:bookmarkStart w:id="1" w:name="_Toc42254772"/>
      <w:bookmarkStart w:id="2" w:name="OLE_LINK1"/>
      <w:bookmarkStart w:id="3" w:name="OLE_LINK2"/>
      <w:r w:rsidRPr="009755AE">
        <w:rPr>
          <w:b/>
          <w:color w:val="000000" w:themeColor="text1"/>
          <w:rPrChange w:id="4" w:author="Kevin Bairos-Novak" w:date="2021-07-21T22:42:00Z">
            <w:rPr>
              <w:b/>
            </w:rPr>
          </w:rPrChange>
        </w:rPr>
        <w:t>Coral adaptation to climate change: meta-analysis reveals high heritability across multiple traits</w:t>
      </w:r>
    </w:p>
    <w:p w14:paraId="26F518F0" w14:textId="7F71662F" w:rsidR="0036557A" w:rsidRPr="009755AE" w:rsidRDefault="0036557A" w:rsidP="00FC6D79">
      <w:pPr>
        <w:pStyle w:val="NormalWeb"/>
        <w:spacing w:line="480" w:lineRule="auto"/>
        <w:rPr>
          <w:b/>
          <w:color w:val="000000" w:themeColor="text1"/>
          <w:rPrChange w:id="5" w:author="Kevin Bairos-Novak" w:date="2021-07-21T22:42:00Z">
            <w:rPr>
              <w:b/>
            </w:rPr>
          </w:rPrChange>
        </w:rPr>
      </w:pPr>
      <w:r w:rsidRPr="009755AE">
        <w:rPr>
          <w:b/>
          <w:color w:val="000000" w:themeColor="text1"/>
          <w:rPrChange w:id="6" w:author="Kevin Bairos-Novak" w:date="2021-07-21T22:42:00Z">
            <w:rPr>
              <w:b/>
            </w:rPr>
          </w:rPrChange>
        </w:rPr>
        <w:t>Running Title: Trait heritability in reef-building corals</w:t>
      </w:r>
    </w:p>
    <w:p w14:paraId="492D9A4D" w14:textId="2B52ECF2" w:rsidR="0099550B" w:rsidRPr="009755AE" w:rsidRDefault="0099550B" w:rsidP="00FC6D79">
      <w:pPr>
        <w:spacing w:line="480" w:lineRule="auto"/>
        <w:rPr>
          <w:color w:val="000000" w:themeColor="text1"/>
          <w:rPrChange w:id="7" w:author="Kevin Bairos-Novak" w:date="2021-07-21T22:42:00Z">
            <w:rPr/>
          </w:rPrChange>
        </w:rPr>
      </w:pPr>
      <w:r w:rsidRPr="009755AE">
        <w:rPr>
          <w:b/>
          <w:color w:val="000000" w:themeColor="text1"/>
          <w:rPrChange w:id="8" w:author="Kevin Bairos-Novak" w:date="2021-07-21T22:42:00Z">
            <w:rPr>
              <w:b/>
            </w:rPr>
          </w:rPrChange>
        </w:rPr>
        <w:t xml:space="preserve">Authors: </w:t>
      </w:r>
      <w:r w:rsidR="0036557A" w:rsidRPr="009755AE">
        <w:rPr>
          <w:color w:val="000000" w:themeColor="text1"/>
          <w:rPrChange w:id="9" w:author="Kevin Bairos-Novak" w:date="2021-07-21T22:42:00Z">
            <w:rPr/>
          </w:rPrChange>
        </w:rPr>
        <w:t>Kevin R Bairos-</w:t>
      </w:r>
      <w:r w:rsidRPr="009755AE">
        <w:rPr>
          <w:color w:val="000000" w:themeColor="text1"/>
          <w:rPrChange w:id="10" w:author="Kevin Bairos-Novak" w:date="2021-07-21T22:42:00Z">
            <w:rPr/>
          </w:rPrChange>
        </w:rPr>
        <w:t>Novak</w:t>
      </w:r>
      <w:r w:rsidRPr="009755AE">
        <w:rPr>
          <w:color w:val="000000" w:themeColor="text1"/>
          <w:vertAlign w:val="superscript"/>
          <w:rPrChange w:id="11" w:author="Kevin Bairos-Novak" w:date="2021-07-21T22:42:00Z">
            <w:rPr>
              <w:vertAlign w:val="superscript"/>
            </w:rPr>
          </w:rPrChange>
        </w:rPr>
        <w:t>1</w:t>
      </w:r>
      <w:r w:rsidR="0036557A" w:rsidRPr="009755AE">
        <w:rPr>
          <w:color w:val="000000" w:themeColor="text1"/>
          <w:vertAlign w:val="superscript"/>
          <w:rPrChange w:id="12" w:author="Kevin Bairos-Novak" w:date="2021-07-21T22:42:00Z">
            <w:rPr>
              <w:vertAlign w:val="superscript"/>
            </w:rPr>
          </w:rPrChange>
        </w:rPr>
        <w:t>*</w:t>
      </w:r>
      <w:r w:rsidRPr="009755AE">
        <w:rPr>
          <w:color w:val="000000" w:themeColor="text1"/>
          <w:rPrChange w:id="13" w:author="Kevin Bairos-Novak" w:date="2021-07-21T22:42:00Z">
            <w:rPr/>
          </w:rPrChange>
        </w:rPr>
        <w:t>, </w:t>
      </w:r>
      <w:r w:rsidR="0036557A" w:rsidRPr="009755AE">
        <w:rPr>
          <w:color w:val="000000" w:themeColor="text1"/>
          <w:rPrChange w:id="14" w:author="Kevin Bairos-Novak" w:date="2021-07-21T22:42:00Z">
            <w:rPr/>
          </w:rPrChange>
        </w:rPr>
        <w:t xml:space="preserve">Mia O </w:t>
      </w:r>
      <w:r w:rsidRPr="009755AE">
        <w:rPr>
          <w:color w:val="000000" w:themeColor="text1"/>
          <w:rPrChange w:id="15" w:author="Kevin Bairos-Novak" w:date="2021-07-21T22:42:00Z">
            <w:rPr/>
          </w:rPrChange>
        </w:rPr>
        <w:t>Hoogenboom</w:t>
      </w:r>
      <w:r w:rsidR="000252C6" w:rsidRPr="009755AE">
        <w:rPr>
          <w:color w:val="000000" w:themeColor="text1"/>
          <w:vertAlign w:val="superscript"/>
          <w:rPrChange w:id="16" w:author="Kevin Bairos-Novak" w:date="2021-07-21T22:42:00Z">
            <w:rPr>
              <w:vertAlign w:val="superscript"/>
            </w:rPr>
          </w:rPrChange>
        </w:rPr>
        <w:t>1</w:t>
      </w:r>
      <w:r w:rsidRPr="009755AE">
        <w:rPr>
          <w:color w:val="000000" w:themeColor="text1"/>
          <w:rPrChange w:id="17" w:author="Kevin Bairos-Novak" w:date="2021-07-21T22:42:00Z">
            <w:rPr/>
          </w:rPrChange>
        </w:rPr>
        <w:t xml:space="preserve">, </w:t>
      </w:r>
      <w:r w:rsidR="0036557A" w:rsidRPr="009755AE">
        <w:rPr>
          <w:color w:val="000000" w:themeColor="text1"/>
          <w:rPrChange w:id="18" w:author="Kevin Bairos-Novak" w:date="2021-07-21T22:42:00Z">
            <w:rPr/>
          </w:rPrChange>
        </w:rPr>
        <w:t xml:space="preserve">Madeleine JH </w:t>
      </w:r>
      <w:r w:rsidRPr="009755AE">
        <w:rPr>
          <w:color w:val="000000" w:themeColor="text1"/>
          <w:rPrChange w:id="19" w:author="Kevin Bairos-Novak" w:date="2021-07-21T22:42:00Z">
            <w:rPr/>
          </w:rPrChange>
        </w:rPr>
        <w:t>van Oppen</w:t>
      </w:r>
      <w:r w:rsidR="000252C6" w:rsidRPr="009755AE">
        <w:rPr>
          <w:color w:val="000000" w:themeColor="text1"/>
          <w:vertAlign w:val="superscript"/>
          <w:rPrChange w:id="20" w:author="Kevin Bairos-Novak" w:date="2021-07-21T22:42:00Z">
            <w:rPr>
              <w:vertAlign w:val="superscript"/>
            </w:rPr>
          </w:rPrChange>
        </w:rPr>
        <w:t>2,3</w:t>
      </w:r>
      <w:r w:rsidRPr="009755AE">
        <w:rPr>
          <w:color w:val="000000" w:themeColor="text1"/>
          <w:rPrChange w:id="21" w:author="Kevin Bairos-Novak" w:date="2021-07-21T22:42:00Z">
            <w:rPr/>
          </w:rPrChange>
        </w:rPr>
        <w:t xml:space="preserve">, </w:t>
      </w:r>
      <w:r w:rsidR="0036557A" w:rsidRPr="009755AE">
        <w:rPr>
          <w:color w:val="000000" w:themeColor="text1"/>
          <w:rPrChange w:id="22" w:author="Kevin Bairos-Novak" w:date="2021-07-21T22:42:00Z">
            <w:rPr/>
          </w:rPrChange>
        </w:rPr>
        <w:t xml:space="preserve">Sean R </w:t>
      </w:r>
      <w:r w:rsidRPr="009755AE">
        <w:rPr>
          <w:color w:val="000000" w:themeColor="text1"/>
          <w:rPrChange w:id="23" w:author="Kevin Bairos-Novak" w:date="2021-07-21T22:42:00Z">
            <w:rPr/>
          </w:rPrChange>
        </w:rPr>
        <w:t>Connolly</w:t>
      </w:r>
      <w:r w:rsidRPr="009755AE">
        <w:rPr>
          <w:color w:val="000000" w:themeColor="text1"/>
          <w:vertAlign w:val="superscript"/>
          <w:rPrChange w:id="24" w:author="Kevin Bairos-Novak" w:date="2021-07-21T22:42:00Z">
            <w:rPr>
              <w:vertAlign w:val="superscript"/>
            </w:rPr>
          </w:rPrChange>
        </w:rPr>
        <w:t>1,</w:t>
      </w:r>
      <w:r w:rsidR="000252C6" w:rsidRPr="009755AE">
        <w:rPr>
          <w:color w:val="000000" w:themeColor="text1"/>
          <w:vertAlign w:val="superscript"/>
          <w:rPrChange w:id="25" w:author="Kevin Bairos-Novak" w:date="2021-07-21T22:42:00Z">
            <w:rPr>
              <w:vertAlign w:val="superscript"/>
            </w:rPr>
          </w:rPrChange>
        </w:rPr>
        <w:t>4</w:t>
      </w:r>
    </w:p>
    <w:p w14:paraId="14C4C41C" w14:textId="2758CD04" w:rsidR="000252C6" w:rsidRPr="009755AE" w:rsidRDefault="000252C6" w:rsidP="00FC6D79">
      <w:pPr>
        <w:spacing w:line="480" w:lineRule="auto"/>
        <w:rPr>
          <w:color w:val="000000" w:themeColor="text1"/>
          <w:vertAlign w:val="superscript"/>
          <w:rPrChange w:id="26" w:author="Kevin Bairos-Novak" w:date="2021-07-21T22:42:00Z">
            <w:rPr>
              <w:vertAlign w:val="superscript"/>
            </w:rPr>
          </w:rPrChange>
        </w:rPr>
      </w:pPr>
    </w:p>
    <w:p w14:paraId="14BDE8C6" w14:textId="6FE43B57" w:rsidR="0036557A" w:rsidRPr="009755AE" w:rsidRDefault="0036557A" w:rsidP="00FC6D79">
      <w:pPr>
        <w:spacing w:line="480" w:lineRule="auto"/>
        <w:rPr>
          <w:color w:val="000000" w:themeColor="text1"/>
          <w:rPrChange w:id="27" w:author="Kevin Bairos-Novak" w:date="2021-07-21T22:42:00Z">
            <w:rPr/>
          </w:rPrChange>
        </w:rPr>
      </w:pPr>
      <w:r w:rsidRPr="009755AE">
        <w:rPr>
          <w:color w:val="000000" w:themeColor="text1"/>
          <w:vertAlign w:val="superscript"/>
          <w:rPrChange w:id="28" w:author="Kevin Bairos-Novak" w:date="2021-07-21T22:42:00Z">
            <w:rPr>
              <w:vertAlign w:val="superscript"/>
            </w:rPr>
          </w:rPrChange>
        </w:rPr>
        <w:t>*</w:t>
      </w:r>
      <w:r w:rsidRPr="009755AE">
        <w:rPr>
          <w:color w:val="000000" w:themeColor="text1"/>
          <w:rPrChange w:id="29" w:author="Kevin Bairos-Novak" w:date="2021-07-21T22:42:00Z">
            <w:rPr/>
          </w:rPrChange>
        </w:rPr>
        <w:t xml:space="preserve">Corresponding Author; ORCID </w:t>
      </w:r>
      <w:proofErr w:type="spellStart"/>
      <w:r w:rsidRPr="009755AE">
        <w:rPr>
          <w:color w:val="000000" w:themeColor="text1"/>
          <w:rPrChange w:id="30" w:author="Kevin Bairos-Novak" w:date="2021-07-21T22:42:00Z">
            <w:rPr/>
          </w:rPrChange>
        </w:rPr>
        <w:t>iD</w:t>
      </w:r>
      <w:proofErr w:type="spellEnd"/>
      <w:r w:rsidRPr="009755AE">
        <w:rPr>
          <w:color w:val="000000" w:themeColor="text1"/>
          <w:rPrChange w:id="31" w:author="Kevin Bairos-Novak" w:date="2021-07-21T22:42:00Z">
            <w:rPr/>
          </w:rPrChange>
        </w:rPr>
        <w:t>: 0000-0002-0152-1452</w:t>
      </w:r>
    </w:p>
    <w:p w14:paraId="5E481031" w14:textId="77777777" w:rsidR="0036557A" w:rsidRPr="009755AE" w:rsidRDefault="0036557A" w:rsidP="00FC6D79">
      <w:pPr>
        <w:spacing w:line="480" w:lineRule="auto"/>
        <w:rPr>
          <w:color w:val="000000" w:themeColor="text1"/>
          <w:rPrChange w:id="32" w:author="Kevin Bairos-Novak" w:date="2021-07-21T22:42:00Z">
            <w:rPr/>
          </w:rPrChange>
        </w:rPr>
      </w:pPr>
    </w:p>
    <w:p w14:paraId="6F75C2F2" w14:textId="099937AC" w:rsidR="0036557A" w:rsidRPr="009755AE" w:rsidRDefault="0036557A" w:rsidP="00FC6D79">
      <w:pPr>
        <w:spacing w:line="480" w:lineRule="auto"/>
        <w:rPr>
          <w:b/>
          <w:color w:val="000000" w:themeColor="text1"/>
          <w:rPrChange w:id="33" w:author="Kevin Bairos-Novak" w:date="2021-07-21T22:42:00Z">
            <w:rPr>
              <w:b/>
            </w:rPr>
          </w:rPrChange>
        </w:rPr>
      </w:pPr>
      <w:r w:rsidRPr="009755AE">
        <w:rPr>
          <w:b/>
          <w:color w:val="000000" w:themeColor="text1"/>
          <w:rPrChange w:id="34" w:author="Kevin Bairos-Novak" w:date="2021-07-21T22:42:00Z">
            <w:rPr>
              <w:b/>
            </w:rPr>
          </w:rPrChange>
        </w:rPr>
        <w:t>Institutional Affiliations:</w:t>
      </w:r>
    </w:p>
    <w:p w14:paraId="39903183" w14:textId="174F9702" w:rsidR="000252C6" w:rsidRPr="009755AE" w:rsidRDefault="0099550B" w:rsidP="00FC6D79">
      <w:pPr>
        <w:spacing w:line="480" w:lineRule="auto"/>
        <w:rPr>
          <w:color w:val="000000" w:themeColor="text1"/>
          <w:rPrChange w:id="35" w:author="Kevin Bairos-Novak" w:date="2021-07-21T22:42:00Z">
            <w:rPr/>
          </w:rPrChange>
        </w:rPr>
      </w:pPr>
      <w:r w:rsidRPr="009755AE">
        <w:rPr>
          <w:color w:val="000000" w:themeColor="text1"/>
          <w:vertAlign w:val="superscript"/>
          <w:rPrChange w:id="36" w:author="Kevin Bairos-Novak" w:date="2021-07-21T22:42:00Z">
            <w:rPr>
              <w:vertAlign w:val="superscript"/>
            </w:rPr>
          </w:rPrChange>
        </w:rPr>
        <w:t>1</w:t>
      </w:r>
      <w:r w:rsidR="006B5A37" w:rsidRPr="009755AE">
        <w:rPr>
          <w:color w:val="000000" w:themeColor="text1"/>
          <w:rPrChange w:id="37" w:author="Kevin Bairos-Novak" w:date="2021-07-21T22:42:00Z">
            <w:rPr/>
          </w:rPrChange>
        </w:rPr>
        <w:t xml:space="preserve"> College of Science and Engineering and ARCCOE for Coral Reef Studies, </w:t>
      </w:r>
      <w:r w:rsidRPr="009755AE">
        <w:rPr>
          <w:color w:val="000000" w:themeColor="text1"/>
          <w:rPrChange w:id="38" w:author="Kevin Bairos-Novak" w:date="2021-07-21T22:42:00Z">
            <w:rPr/>
          </w:rPrChange>
        </w:rPr>
        <w:t>James Cook University, Townsville Queensland, Australia</w:t>
      </w:r>
    </w:p>
    <w:p w14:paraId="3CF975EB" w14:textId="205B431F" w:rsidR="0099550B" w:rsidRPr="009755AE" w:rsidRDefault="000252C6" w:rsidP="00FC6D79">
      <w:pPr>
        <w:spacing w:line="480" w:lineRule="auto"/>
        <w:rPr>
          <w:color w:val="000000" w:themeColor="text1"/>
          <w:rPrChange w:id="39" w:author="Kevin Bairos-Novak" w:date="2021-07-21T22:42:00Z">
            <w:rPr/>
          </w:rPrChange>
        </w:rPr>
      </w:pPr>
      <w:r w:rsidRPr="009755AE">
        <w:rPr>
          <w:color w:val="000000" w:themeColor="text1"/>
          <w:vertAlign w:val="superscript"/>
          <w:rPrChange w:id="40" w:author="Kevin Bairos-Novak" w:date="2021-07-21T22:42:00Z">
            <w:rPr>
              <w:vertAlign w:val="superscript"/>
            </w:rPr>
          </w:rPrChange>
        </w:rPr>
        <w:t xml:space="preserve">2 </w:t>
      </w:r>
      <w:r w:rsidRPr="009755AE">
        <w:rPr>
          <w:color w:val="000000" w:themeColor="text1"/>
          <w:rPrChange w:id="41" w:author="Kevin Bairos-Novak" w:date="2021-07-21T22:42:00Z">
            <w:rPr/>
          </w:rPrChange>
        </w:rPr>
        <w:t>Australian Institute of Marine Science, Australia</w:t>
      </w:r>
      <w:r w:rsidRPr="009755AE">
        <w:rPr>
          <w:color w:val="000000" w:themeColor="text1"/>
          <w:rPrChange w:id="42" w:author="Kevin Bairos-Novak" w:date="2021-07-21T22:42:00Z">
            <w:rPr/>
          </w:rPrChange>
        </w:rPr>
        <w:br/>
      </w:r>
      <w:r w:rsidRPr="009755AE">
        <w:rPr>
          <w:color w:val="000000" w:themeColor="text1"/>
          <w:vertAlign w:val="superscript"/>
          <w:rPrChange w:id="43" w:author="Kevin Bairos-Novak" w:date="2021-07-21T22:42:00Z">
            <w:rPr>
              <w:vertAlign w:val="superscript"/>
            </w:rPr>
          </w:rPrChange>
        </w:rPr>
        <w:t xml:space="preserve">3 </w:t>
      </w:r>
      <w:r w:rsidR="0006392C" w:rsidRPr="009755AE">
        <w:rPr>
          <w:color w:val="000000" w:themeColor="text1"/>
          <w:rPrChange w:id="44" w:author="Kevin Bairos-Novak" w:date="2021-07-21T22:42:00Z">
            <w:rPr/>
          </w:rPrChange>
        </w:rPr>
        <w:t xml:space="preserve">School of </w:t>
      </w:r>
      <w:proofErr w:type="spellStart"/>
      <w:r w:rsidR="0006392C" w:rsidRPr="009755AE">
        <w:rPr>
          <w:color w:val="000000" w:themeColor="text1"/>
          <w:rPrChange w:id="45" w:author="Kevin Bairos-Novak" w:date="2021-07-21T22:42:00Z">
            <w:rPr/>
          </w:rPrChange>
        </w:rPr>
        <w:t>BioSciences</w:t>
      </w:r>
      <w:proofErr w:type="spellEnd"/>
      <w:r w:rsidR="0006392C" w:rsidRPr="009755AE">
        <w:rPr>
          <w:color w:val="000000" w:themeColor="text1"/>
          <w:rPrChange w:id="46" w:author="Kevin Bairos-Novak" w:date="2021-07-21T22:42:00Z">
            <w:rPr/>
          </w:rPrChange>
        </w:rPr>
        <w:t>,</w:t>
      </w:r>
      <w:r w:rsidR="0006392C" w:rsidRPr="009755AE">
        <w:rPr>
          <w:color w:val="000000" w:themeColor="text1"/>
          <w:vertAlign w:val="superscript"/>
          <w:rPrChange w:id="47" w:author="Kevin Bairos-Novak" w:date="2021-07-21T22:42:00Z">
            <w:rPr>
              <w:vertAlign w:val="superscript"/>
            </w:rPr>
          </w:rPrChange>
        </w:rPr>
        <w:t xml:space="preserve"> </w:t>
      </w:r>
      <w:r w:rsidRPr="009755AE">
        <w:rPr>
          <w:color w:val="000000" w:themeColor="text1"/>
          <w:rPrChange w:id="48" w:author="Kevin Bairos-Novak" w:date="2021-07-21T22:42:00Z">
            <w:rPr/>
          </w:rPrChange>
        </w:rPr>
        <w:t>University of Melbourne, Australia</w:t>
      </w:r>
      <w:r w:rsidRPr="009755AE">
        <w:rPr>
          <w:color w:val="000000" w:themeColor="text1"/>
          <w:rPrChange w:id="49" w:author="Kevin Bairos-Novak" w:date="2021-07-21T22:42:00Z">
            <w:rPr/>
          </w:rPrChange>
        </w:rPr>
        <w:br/>
      </w:r>
      <w:r w:rsidRPr="009755AE">
        <w:rPr>
          <w:color w:val="000000" w:themeColor="text1"/>
          <w:vertAlign w:val="superscript"/>
          <w:rPrChange w:id="50" w:author="Kevin Bairos-Novak" w:date="2021-07-21T22:42:00Z">
            <w:rPr>
              <w:vertAlign w:val="superscript"/>
            </w:rPr>
          </w:rPrChange>
        </w:rPr>
        <w:t>4</w:t>
      </w:r>
      <w:r w:rsidR="0099550B" w:rsidRPr="009755AE">
        <w:rPr>
          <w:color w:val="000000" w:themeColor="text1"/>
          <w:rPrChange w:id="51" w:author="Kevin Bairos-Novak" w:date="2021-07-21T22:42:00Z">
            <w:rPr/>
          </w:rPrChange>
        </w:rPr>
        <w:t> Smithsonian Tropical Research Institute, Panama</w:t>
      </w:r>
    </w:p>
    <w:p w14:paraId="4E9C03B0" w14:textId="0DA2199F" w:rsidR="000252C6" w:rsidRPr="009755AE" w:rsidRDefault="000252C6" w:rsidP="00FC6D79">
      <w:pPr>
        <w:spacing w:line="480" w:lineRule="auto"/>
        <w:rPr>
          <w:b/>
          <w:color w:val="000000" w:themeColor="text1"/>
          <w:rPrChange w:id="52" w:author="Kevin Bairos-Novak" w:date="2021-07-21T22:42:00Z">
            <w:rPr>
              <w:b/>
            </w:rPr>
          </w:rPrChange>
        </w:rPr>
      </w:pPr>
    </w:p>
    <w:p w14:paraId="1EBD98DE" w14:textId="1682BC56" w:rsidR="0036557A" w:rsidRPr="009755AE" w:rsidRDefault="0036557A" w:rsidP="00FC6D79">
      <w:pPr>
        <w:spacing w:line="480" w:lineRule="auto"/>
        <w:rPr>
          <w:b/>
          <w:color w:val="000000" w:themeColor="text1"/>
          <w:rPrChange w:id="53" w:author="Kevin Bairos-Novak" w:date="2021-07-21T22:42:00Z">
            <w:rPr>
              <w:b/>
            </w:rPr>
          </w:rPrChange>
        </w:rPr>
      </w:pPr>
      <w:r w:rsidRPr="009755AE">
        <w:rPr>
          <w:b/>
          <w:color w:val="000000" w:themeColor="text1"/>
          <w:rPrChange w:id="54" w:author="Kevin Bairos-Novak" w:date="2021-07-21T22:42:00Z">
            <w:rPr>
              <w:b/>
            </w:rPr>
          </w:rPrChange>
        </w:rPr>
        <w:t xml:space="preserve">Contact Information for Corresponding Author: </w:t>
      </w:r>
    </w:p>
    <w:p w14:paraId="4091FAAF" w14:textId="0D78A16C" w:rsidR="0036557A" w:rsidRPr="009755AE" w:rsidRDefault="0036557A" w:rsidP="00FC6D79">
      <w:pPr>
        <w:spacing w:line="480" w:lineRule="auto"/>
        <w:rPr>
          <w:color w:val="000000" w:themeColor="text1"/>
          <w:rPrChange w:id="55" w:author="Kevin Bairos-Novak" w:date="2021-07-21T22:42:00Z">
            <w:rPr/>
          </w:rPrChange>
        </w:rPr>
      </w:pPr>
      <w:r w:rsidRPr="009755AE">
        <w:rPr>
          <w:color w:val="000000" w:themeColor="text1"/>
          <w:rPrChange w:id="56" w:author="Kevin Bairos-Novak" w:date="2021-07-21T22:42:00Z">
            <w:rPr/>
          </w:rPrChange>
        </w:rPr>
        <w:t>Phone: (+61) 1800 246 446</w:t>
      </w:r>
    </w:p>
    <w:p w14:paraId="05BA01FC" w14:textId="318708ED" w:rsidR="005D5A21" w:rsidRPr="009755AE" w:rsidRDefault="0036557A" w:rsidP="00FC6D79">
      <w:pPr>
        <w:spacing w:line="480" w:lineRule="auto"/>
        <w:rPr>
          <w:color w:val="000000" w:themeColor="text1"/>
          <w:rPrChange w:id="57" w:author="Kevin Bairos-Novak" w:date="2021-07-21T22:42:00Z">
            <w:rPr/>
          </w:rPrChange>
        </w:rPr>
      </w:pPr>
      <w:r w:rsidRPr="009755AE">
        <w:rPr>
          <w:color w:val="000000" w:themeColor="text1"/>
          <w:rPrChange w:id="58" w:author="Kevin Bairos-Novak" w:date="2021-07-21T22:42:00Z">
            <w:rPr/>
          </w:rPrChange>
        </w:rPr>
        <w:t>Email: kevin.bairosnovak@my.jcu.edu.au</w:t>
      </w:r>
    </w:p>
    <w:p w14:paraId="068C8CDF" w14:textId="77777777" w:rsidR="00B5327A" w:rsidRPr="009755AE" w:rsidRDefault="00B5327A" w:rsidP="00FC6D79">
      <w:pPr>
        <w:spacing w:line="480" w:lineRule="auto"/>
        <w:rPr>
          <w:b/>
          <w:color w:val="000000" w:themeColor="text1"/>
          <w:rPrChange w:id="59" w:author="Kevin Bairos-Novak" w:date="2021-07-21T22:42:00Z">
            <w:rPr>
              <w:b/>
            </w:rPr>
          </w:rPrChange>
        </w:rPr>
      </w:pPr>
      <w:r w:rsidRPr="009755AE">
        <w:rPr>
          <w:b/>
          <w:color w:val="000000" w:themeColor="text1"/>
          <w:rPrChange w:id="60" w:author="Kevin Bairos-Novak" w:date="2021-07-21T22:42:00Z">
            <w:rPr>
              <w:b/>
            </w:rPr>
          </w:rPrChange>
        </w:rPr>
        <w:br w:type="page"/>
      </w:r>
    </w:p>
    <w:p w14:paraId="0BEE3A51" w14:textId="22112386" w:rsidR="008E3EE6" w:rsidRPr="009755AE" w:rsidRDefault="008E3EE6" w:rsidP="00FC6D79">
      <w:pPr>
        <w:spacing w:line="480" w:lineRule="auto"/>
        <w:rPr>
          <w:b/>
          <w:color w:val="000000" w:themeColor="text1"/>
          <w:rPrChange w:id="61" w:author="Kevin Bairos-Novak" w:date="2021-07-21T22:42:00Z">
            <w:rPr>
              <w:b/>
            </w:rPr>
          </w:rPrChange>
        </w:rPr>
      </w:pPr>
      <w:r w:rsidRPr="009755AE">
        <w:rPr>
          <w:b/>
          <w:color w:val="000000" w:themeColor="text1"/>
          <w:rPrChange w:id="62" w:author="Kevin Bairos-Novak" w:date="2021-07-21T22:42:00Z">
            <w:rPr>
              <w:b/>
            </w:rPr>
          </w:rPrChange>
        </w:rPr>
        <w:lastRenderedPageBreak/>
        <w:t>Abstract</w:t>
      </w:r>
    </w:p>
    <w:p w14:paraId="5A9E5102" w14:textId="6E173E76" w:rsidR="001E2D02" w:rsidRPr="009755AE" w:rsidRDefault="008E3EE6" w:rsidP="00FC6D79">
      <w:pPr>
        <w:spacing w:line="480" w:lineRule="auto"/>
        <w:ind w:firstLine="720"/>
        <w:rPr>
          <w:color w:val="000000" w:themeColor="text1"/>
          <w:lang w:val="en-US"/>
          <w:rPrChange w:id="63" w:author="Kevin Bairos-Novak" w:date="2021-07-21T22:42:00Z">
            <w:rPr>
              <w:lang w:val="en-US"/>
            </w:rPr>
          </w:rPrChange>
        </w:rPr>
      </w:pPr>
      <w:r w:rsidRPr="009755AE">
        <w:rPr>
          <w:color w:val="000000" w:themeColor="text1"/>
          <w:lang w:val="en-US"/>
          <w:rPrChange w:id="64" w:author="Kevin Bairos-Novak" w:date="2021-07-21T22:42:00Z">
            <w:rPr>
              <w:lang w:val="en-US"/>
            </w:rPr>
          </w:rPrChange>
        </w:rPr>
        <w:t xml:space="preserve">Anthropogenic climate change </w:t>
      </w:r>
      <w:r w:rsidR="003C37CA" w:rsidRPr="009755AE">
        <w:rPr>
          <w:color w:val="000000" w:themeColor="text1"/>
          <w:lang w:val="en-US"/>
          <w:rPrChange w:id="65" w:author="Kevin Bairos-Novak" w:date="2021-07-21T22:42:00Z">
            <w:rPr>
              <w:lang w:val="en-US"/>
            </w:rPr>
          </w:rPrChange>
        </w:rPr>
        <w:t xml:space="preserve">is </w:t>
      </w:r>
      <w:r w:rsidRPr="009755AE">
        <w:rPr>
          <w:color w:val="000000" w:themeColor="text1"/>
          <w:lang w:val="en-US"/>
          <w:rPrChange w:id="66" w:author="Kevin Bairos-Novak" w:date="2021-07-21T22:42:00Z">
            <w:rPr>
              <w:lang w:val="en-US"/>
            </w:rPr>
          </w:rPrChange>
        </w:rPr>
        <w:t xml:space="preserve">a rapidly intensifying </w:t>
      </w:r>
      <w:r w:rsidR="00BB26F3" w:rsidRPr="009755AE">
        <w:rPr>
          <w:color w:val="000000" w:themeColor="text1"/>
          <w:lang w:val="en-US"/>
          <w:rPrChange w:id="67" w:author="Kevin Bairos-Novak" w:date="2021-07-21T22:42:00Z">
            <w:rPr>
              <w:lang w:val="en-US"/>
            </w:rPr>
          </w:rPrChange>
        </w:rPr>
        <w:t xml:space="preserve">selection </w:t>
      </w:r>
      <w:r w:rsidRPr="009755AE">
        <w:rPr>
          <w:color w:val="000000" w:themeColor="text1"/>
          <w:lang w:val="en-US"/>
          <w:rPrChange w:id="68" w:author="Kevin Bairos-Novak" w:date="2021-07-21T22:42:00Z">
            <w:rPr>
              <w:lang w:val="en-US"/>
            </w:rPr>
          </w:rPrChange>
        </w:rPr>
        <w:t xml:space="preserve">pressure </w:t>
      </w:r>
      <w:r w:rsidR="00E530AD" w:rsidRPr="009755AE">
        <w:rPr>
          <w:color w:val="000000" w:themeColor="text1"/>
          <w:lang w:val="en-US"/>
          <w:rPrChange w:id="69" w:author="Kevin Bairos-Novak" w:date="2021-07-21T22:42:00Z">
            <w:rPr>
              <w:lang w:val="en-US"/>
            </w:rPr>
          </w:rPrChange>
        </w:rPr>
        <w:t>on</w:t>
      </w:r>
      <w:r w:rsidR="00D522FC" w:rsidRPr="009755AE">
        <w:rPr>
          <w:color w:val="000000" w:themeColor="text1"/>
          <w:lang w:val="en-US"/>
          <w:rPrChange w:id="70" w:author="Kevin Bairos-Novak" w:date="2021-07-21T22:42:00Z">
            <w:rPr>
              <w:lang w:val="en-US"/>
            </w:rPr>
          </w:rPrChange>
        </w:rPr>
        <w:t xml:space="preserve"> </w:t>
      </w:r>
      <w:r w:rsidR="00BB26F3" w:rsidRPr="009755AE">
        <w:rPr>
          <w:color w:val="000000" w:themeColor="text1"/>
          <w:lang w:val="en-US"/>
          <w:rPrChange w:id="71" w:author="Kevin Bairos-Novak" w:date="2021-07-21T22:42:00Z">
            <w:rPr>
              <w:lang w:val="en-US"/>
            </w:rPr>
          </w:rPrChange>
        </w:rPr>
        <w:t>biodiversity</w:t>
      </w:r>
      <w:r w:rsidR="0032085B" w:rsidRPr="009755AE">
        <w:rPr>
          <w:color w:val="000000" w:themeColor="text1"/>
          <w:lang w:val="en-US"/>
          <w:rPrChange w:id="72" w:author="Kevin Bairos-Novak" w:date="2021-07-21T22:42:00Z">
            <w:rPr>
              <w:lang w:val="en-US"/>
            </w:rPr>
          </w:rPrChange>
        </w:rPr>
        <w:t xml:space="preserve"> across the globe and, particularly, on </w:t>
      </w:r>
      <w:r w:rsidR="00D522FC" w:rsidRPr="009755AE">
        <w:rPr>
          <w:color w:val="000000" w:themeColor="text1"/>
          <w:lang w:val="en-US"/>
          <w:rPrChange w:id="73" w:author="Kevin Bairos-Novak" w:date="2021-07-21T22:42:00Z">
            <w:rPr>
              <w:lang w:val="en-US"/>
            </w:rPr>
          </w:rPrChange>
        </w:rPr>
        <w:t>the world</w:t>
      </w:r>
      <w:r w:rsidR="00E530AD" w:rsidRPr="009755AE">
        <w:rPr>
          <w:color w:val="000000" w:themeColor="text1"/>
          <w:lang w:val="en-US"/>
          <w:rPrChange w:id="74" w:author="Kevin Bairos-Novak" w:date="2021-07-21T22:42:00Z">
            <w:rPr>
              <w:lang w:val="en-US"/>
            </w:rPr>
          </w:rPrChange>
        </w:rPr>
        <w:t>’</w:t>
      </w:r>
      <w:r w:rsidR="003D135C" w:rsidRPr="009755AE">
        <w:rPr>
          <w:color w:val="000000" w:themeColor="text1"/>
          <w:lang w:val="en-US"/>
          <w:rPrChange w:id="75" w:author="Kevin Bairos-Novak" w:date="2021-07-21T22:42:00Z">
            <w:rPr>
              <w:lang w:val="en-US"/>
            </w:rPr>
          </w:rPrChange>
        </w:rPr>
        <w:t>s</w:t>
      </w:r>
      <w:r w:rsidR="00D522FC" w:rsidRPr="009755AE">
        <w:rPr>
          <w:color w:val="000000" w:themeColor="text1"/>
          <w:lang w:val="en-US"/>
          <w:rPrChange w:id="76" w:author="Kevin Bairos-Novak" w:date="2021-07-21T22:42:00Z">
            <w:rPr>
              <w:lang w:val="en-US"/>
            </w:rPr>
          </w:rPrChange>
        </w:rPr>
        <w:t xml:space="preserve"> coral reefs</w:t>
      </w:r>
      <w:r w:rsidR="0032085B" w:rsidRPr="009755AE">
        <w:rPr>
          <w:color w:val="000000" w:themeColor="text1"/>
          <w:lang w:val="en-US"/>
          <w:rPrChange w:id="77" w:author="Kevin Bairos-Novak" w:date="2021-07-21T22:42:00Z">
            <w:rPr>
              <w:lang w:val="en-US"/>
            </w:rPr>
          </w:rPrChange>
        </w:rPr>
        <w:t xml:space="preserve">. </w:t>
      </w:r>
      <w:r w:rsidR="003C37CA" w:rsidRPr="009755AE">
        <w:rPr>
          <w:color w:val="000000" w:themeColor="text1"/>
          <w:lang w:val="en-US"/>
          <w:rPrChange w:id="78" w:author="Kevin Bairos-Novak" w:date="2021-07-21T22:42:00Z">
            <w:rPr>
              <w:lang w:val="en-US"/>
            </w:rPr>
          </w:rPrChange>
        </w:rPr>
        <w:t>The rate of a</w:t>
      </w:r>
      <w:r w:rsidR="00E21E17" w:rsidRPr="009755AE">
        <w:rPr>
          <w:color w:val="000000" w:themeColor="text1"/>
          <w:lang w:val="en-US"/>
          <w:rPrChange w:id="79" w:author="Kevin Bairos-Novak" w:date="2021-07-21T22:42:00Z">
            <w:rPr>
              <w:lang w:val="en-US"/>
            </w:rPr>
          </w:rPrChange>
        </w:rPr>
        <w:t>daptation</w:t>
      </w:r>
      <w:r w:rsidR="007F69FE" w:rsidRPr="009755AE">
        <w:rPr>
          <w:color w:val="000000" w:themeColor="text1"/>
          <w:lang w:val="en-US"/>
          <w:rPrChange w:id="80" w:author="Kevin Bairos-Novak" w:date="2021-07-21T22:42:00Z">
            <w:rPr>
              <w:lang w:val="en-US"/>
            </w:rPr>
          </w:rPrChange>
        </w:rPr>
        <w:t xml:space="preserve"> </w:t>
      </w:r>
      <w:r w:rsidR="0032085B" w:rsidRPr="009755AE">
        <w:rPr>
          <w:color w:val="000000" w:themeColor="text1"/>
          <w:lang w:val="en-US"/>
          <w:rPrChange w:id="81" w:author="Kevin Bairos-Novak" w:date="2021-07-21T22:42:00Z">
            <w:rPr>
              <w:lang w:val="en-US"/>
            </w:rPr>
          </w:rPrChange>
        </w:rPr>
        <w:t xml:space="preserve">to climate change is </w:t>
      </w:r>
      <w:r w:rsidR="00FB5EFF" w:rsidRPr="009755AE">
        <w:rPr>
          <w:color w:val="000000" w:themeColor="text1"/>
          <w:lang w:val="en-US"/>
          <w:rPrChange w:id="82" w:author="Kevin Bairos-Novak" w:date="2021-07-21T22:42:00Z">
            <w:rPr>
              <w:lang w:val="en-US"/>
            </w:rPr>
          </w:rPrChange>
        </w:rPr>
        <w:t xml:space="preserve">proportional to </w:t>
      </w:r>
      <w:r w:rsidR="007F69FE" w:rsidRPr="009755AE">
        <w:rPr>
          <w:color w:val="000000" w:themeColor="text1"/>
          <w:lang w:val="en-US"/>
          <w:rPrChange w:id="83" w:author="Kevin Bairos-Novak" w:date="2021-07-21T22:42:00Z">
            <w:rPr>
              <w:lang w:val="en-US"/>
            </w:rPr>
          </w:rPrChange>
        </w:rPr>
        <w:t>the</w:t>
      </w:r>
      <w:r w:rsidR="00FB5EFF" w:rsidRPr="009755AE">
        <w:rPr>
          <w:color w:val="000000" w:themeColor="text1"/>
          <w:lang w:val="en-US"/>
          <w:rPrChange w:id="84" w:author="Kevin Bairos-Novak" w:date="2021-07-21T22:42:00Z">
            <w:rPr>
              <w:lang w:val="en-US"/>
            </w:rPr>
          </w:rPrChange>
        </w:rPr>
        <w:t xml:space="preserve"> </w:t>
      </w:r>
      <w:r w:rsidR="0032085B" w:rsidRPr="009755AE">
        <w:rPr>
          <w:color w:val="000000" w:themeColor="text1"/>
          <w:lang w:val="en-US"/>
          <w:rPrChange w:id="85" w:author="Kevin Bairos-Novak" w:date="2021-07-21T22:42:00Z">
            <w:rPr>
              <w:lang w:val="en-US"/>
            </w:rPr>
          </w:rPrChange>
        </w:rPr>
        <w:t xml:space="preserve">amount of </w:t>
      </w:r>
      <w:r w:rsidR="00B228EA" w:rsidRPr="009755AE">
        <w:rPr>
          <w:color w:val="000000" w:themeColor="text1"/>
          <w:lang w:val="en-US"/>
          <w:rPrChange w:id="86" w:author="Kevin Bairos-Novak" w:date="2021-07-21T22:42:00Z">
            <w:rPr>
              <w:lang w:val="en-US"/>
            </w:rPr>
          </w:rPrChange>
        </w:rPr>
        <w:t xml:space="preserve">phenotypic variation that </w:t>
      </w:r>
      <w:r w:rsidR="0032085B" w:rsidRPr="009755AE">
        <w:rPr>
          <w:color w:val="000000" w:themeColor="text1"/>
          <w:lang w:val="en-US"/>
          <w:rPrChange w:id="87" w:author="Kevin Bairos-Novak" w:date="2021-07-21T22:42:00Z">
            <w:rPr>
              <w:lang w:val="en-US"/>
            </w:rPr>
          </w:rPrChange>
        </w:rPr>
        <w:t xml:space="preserve">can </w:t>
      </w:r>
      <w:r w:rsidR="00CE576D" w:rsidRPr="009755AE">
        <w:rPr>
          <w:color w:val="000000" w:themeColor="text1"/>
          <w:lang w:val="en-US"/>
          <w:rPrChange w:id="88" w:author="Kevin Bairos-Novak" w:date="2021-07-21T22:42:00Z">
            <w:rPr>
              <w:lang w:val="en-US"/>
            </w:rPr>
          </w:rPrChange>
        </w:rPr>
        <w:t xml:space="preserve">be inherited </w:t>
      </w:r>
      <w:r w:rsidR="0032085B" w:rsidRPr="009755AE">
        <w:rPr>
          <w:color w:val="000000" w:themeColor="text1"/>
          <w:lang w:val="en-US"/>
          <w:rPrChange w:id="89" w:author="Kevin Bairos-Novak" w:date="2021-07-21T22:42:00Z">
            <w:rPr>
              <w:lang w:val="en-US"/>
            </w:rPr>
          </w:rPrChange>
        </w:rPr>
        <w:t xml:space="preserve">by </w:t>
      </w:r>
      <w:r w:rsidR="00CE576D" w:rsidRPr="009755AE">
        <w:rPr>
          <w:color w:val="000000" w:themeColor="text1"/>
          <w:lang w:val="en-US"/>
          <w:rPrChange w:id="90" w:author="Kevin Bairos-Novak" w:date="2021-07-21T22:42:00Z">
            <w:rPr>
              <w:lang w:val="en-US"/>
            </w:rPr>
          </w:rPrChange>
        </w:rPr>
        <w:t>subsequent generations</w:t>
      </w:r>
      <w:r w:rsidR="0032085B" w:rsidRPr="009755AE">
        <w:rPr>
          <w:color w:val="000000" w:themeColor="text1"/>
          <w:lang w:val="en-US"/>
          <w:rPrChange w:id="91" w:author="Kevin Bairos-Novak" w:date="2021-07-21T22:42:00Z">
            <w:rPr>
              <w:lang w:val="en-US"/>
            </w:rPr>
          </w:rPrChange>
        </w:rPr>
        <w:t xml:space="preserve"> (i.e., narrow-sense heritability, </w:t>
      </w:r>
      <w:r w:rsidR="0032085B" w:rsidRPr="009755AE">
        <w:rPr>
          <w:i/>
          <w:color w:val="000000" w:themeColor="text1"/>
          <w:lang w:val="en-US"/>
          <w:rPrChange w:id="92" w:author="Kevin Bairos-Novak" w:date="2021-07-21T22:42:00Z">
            <w:rPr>
              <w:i/>
              <w:lang w:val="en-US"/>
            </w:rPr>
          </w:rPrChange>
        </w:rPr>
        <w:t>h</w:t>
      </w:r>
      <w:r w:rsidR="0032085B" w:rsidRPr="009755AE">
        <w:rPr>
          <w:i/>
          <w:color w:val="000000" w:themeColor="text1"/>
          <w:vertAlign w:val="superscript"/>
          <w:lang w:val="en-US"/>
          <w:rPrChange w:id="93" w:author="Kevin Bairos-Novak" w:date="2021-07-21T22:42:00Z">
            <w:rPr>
              <w:i/>
              <w:vertAlign w:val="superscript"/>
              <w:lang w:val="en-US"/>
            </w:rPr>
          </w:rPrChange>
        </w:rPr>
        <w:t>2</w:t>
      </w:r>
      <w:r w:rsidR="0032085B" w:rsidRPr="009755AE">
        <w:rPr>
          <w:color w:val="000000" w:themeColor="text1"/>
          <w:lang w:val="en-US"/>
          <w:rPrChange w:id="94" w:author="Kevin Bairos-Novak" w:date="2021-07-21T22:42:00Z">
            <w:rPr>
              <w:lang w:val="en-US"/>
            </w:rPr>
          </w:rPrChange>
        </w:rPr>
        <w:t>)</w:t>
      </w:r>
      <w:r w:rsidR="00B228EA" w:rsidRPr="009755AE">
        <w:rPr>
          <w:color w:val="000000" w:themeColor="text1"/>
          <w:lang w:val="en-US"/>
          <w:rPrChange w:id="95" w:author="Kevin Bairos-Novak" w:date="2021-07-21T22:42:00Z">
            <w:rPr>
              <w:lang w:val="en-US"/>
            </w:rPr>
          </w:rPrChange>
        </w:rPr>
        <w:t>.</w:t>
      </w:r>
      <w:r w:rsidR="00AB554B" w:rsidRPr="009755AE">
        <w:rPr>
          <w:color w:val="000000" w:themeColor="text1"/>
          <w:lang w:val="en-US"/>
          <w:rPrChange w:id="96" w:author="Kevin Bairos-Novak" w:date="2021-07-21T22:42:00Z">
            <w:rPr>
              <w:lang w:val="en-US"/>
            </w:rPr>
          </w:rPrChange>
        </w:rPr>
        <w:t xml:space="preserve"> Thus,</w:t>
      </w:r>
      <w:r w:rsidR="00E21E17" w:rsidRPr="009755AE">
        <w:rPr>
          <w:color w:val="000000" w:themeColor="text1"/>
          <w:lang w:val="en-US"/>
          <w:rPrChange w:id="97" w:author="Kevin Bairos-Novak" w:date="2021-07-21T22:42:00Z">
            <w:rPr>
              <w:lang w:val="en-US"/>
            </w:rPr>
          </w:rPrChange>
        </w:rPr>
        <w:t xml:space="preserve"> </w:t>
      </w:r>
      <w:r w:rsidR="00AB554B" w:rsidRPr="009755AE">
        <w:rPr>
          <w:color w:val="000000" w:themeColor="text1"/>
          <w:lang w:val="en-US"/>
          <w:rPrChange w:id="98" w:author="Kevin Bairos-Novak" w:date="2021-07-21T22:42:00Z">
            <w:rPr>
              <w:lang w:val="en-US"/>
            </w:rPr>
          </w:rPrChange>
        </w:rPr>
        <w:t xml:space="preserve">traits that have higher heritability (e.g., </w:t>
      </w:r>
      <w:r w:rsidR="00AB554B" w:rsidRPr="009755AE">
        <w:rPr>
          <w:i/>
          <w:color w:val="000000" w:themeColor="text1"/>
          <w:lang w:val="en-US"/>
          <w:rPrChange w:id="99" w:author="Kevin Bairos-Novak" w:date="2021-07-21T22:42:00Z">
            <w:rPr>
              <w:i/>
              <w:lang w:val="en-US"/>
            </w:rPr>
          </w:rPrChange>
        </w:rPr>
        <w:t>h</w:t>
      </w:r>
      <w:r w:rsidR="00AB554B" w:rsidRPr="009755AE">
        <w:rPr>
          <w:i/>
          <w:color w:val="000000" w:themeColor="text1"/>
          <w:vertAlign w:val="superscript"/>
          <w:lang w:val="en-US"/>
          <w:rPrChange w:id="100" w:author="Kevin Bairos-Novak" w:date="2021-07-21T22:42:00Z">
            <w:rPr>
              <w:i/>
              <w:vertAlign w:val="superscript"/>
              <w:lang w:val="en-US"/>
            </w:rPr>
          </w:rPrChange>
        </w:rPr>
        <w:t>2</w:t>
      </w:r>
      <w:r w:rsidR="00AB554B" w:rsidRPr="009755AE">
        <w:rPr>
          <w:color w:val="000000" w:themeColor="text1"/>
          <w:lang w:val="en-US"/>
          <w:rPrChange w:id="101" w:author="Kevin Bairos-Novak" w:date="2021-07-21T22:42:00Z">
            <w:rPr>
              <w:lang w:val="en-US"/>
            </w:rPr>
          </w:rPrChange>
        </w:rPr>
        <w:t xml:space="preserve"> &gt; 0.5) </w:t>
      </w:r>
      <w:r w:rsidR="00E21E17" w:rsidRPr="009755AE">
        <w:rPr>
          <w:color w:val="000000" w:themeColor="text1"/>
          <w:lang w:val="en-US"/>
          <w:rPrChange w:id="102" w:author="Kevin Bairos-Novak" w:date="2021-07-21T22:42:00Z">
            <w:rPr>
              <w:lang w:val="en-US"/>
            </w:rPr>
          </w:rPrChange>
        </w:rPr>
        <w:t>are likely to</w:t>
      </w:r>
      <w:r w:rsidR="00AB554B" w:rsidRPr="009755AE">
        <w:rPr>
          <w:color w:val="000000" w:themeColor="text1"/>
          <w:lang w:val="en-US"/>
          <w:rPrChange w:id="103" w:author="Kevin Bairos-Novak" w:date="2021-07-21T22:42:00Z">
            <w:rPr>
              <w:lang w:val="en-US"/>
            </w:rPr>
          </w:rPrChange>
        </w:rPr>
        <w:t xml:space="preserve"> adapt to future conditions </w:t>
      </w:r>
      <w:r w:rsidR="00BD485B" w:rsidRPr="009755AE">
        <w:rPr>
          <w:color w:val="000000" w:themeColor="text1"/>
          <w:lang w:val="en-US"/>
          <w:rPrChange w:id="104" w:author="Kevin Bairos-Novak" w:date="2021-07-21T22:42:00Z">
            <w:rPr>
              <w:lang w:val="en-US"/>
            </w:rPr>
          </w:rPrChange>
        </w:rPr>
        <w:t xml:space="preserve">faster than traits with lower heritability (e.g., </w:t>
      </w:r>
      <w:r w:rsidR="00BD485B" w:rsidRPr="009755AE">
        <w:rPr>
          <w:i/>
          <w:color w:val="000000" w:themeColor="text1"/>
          <w:lang w:val="en-US"/>
          <w:rPrChange w:id="105" w:author="Kevin Bairos-Novak" w:date="2021-07-21T22:42:00Z">
            <w:rPr>
              <w:i/>
              <w:lang w:val="en-US"/>
            </w:rPr>
          </w:rPrChange>
        </w:rPr>
        <w:t>h</w:t>
      </w:r>
      <w:r w:rsidR="00BD485B" w:rsidRPr="009755AE">
        <w:rPr>
          <w:i/>
          <w:color w:val="000000" w:themeColor="text1"/>
          <w:vertAlign w:val="superscript"/>
          <w:lang w:val="en-US"/>
          <w:rPrChange w:id="106" w:author="Kevin Bairos-Novak" w:date="2021-07-21T22:42:00Z">
            <w:rPr>
              <w:i/>
              <w:vertAlign w:val="superscript"/>
              <w:lang w:val="en-US"/>
            </w:rPr>
          </w:rPrChange>
        </w:rPr>
        <w:t>2</w:t>
      </w:r>
      <w:r w:rsidR="00BD485B" w:rsidRPr="009755AE">
        <w:rPr>
          <w:color w:val="000000" w:themeColor="text1"/>
          <w:lang w:val="en-US"/>
          <w:rPrChange w:id="107" w:author="Kevin Bairos-Novak" w:date="2021-07-21T22:42:00Z">
            <w:rPr>
              <w:lang w:val="en-US"/>
            </w:rPr>
          </w:rPrChange>
        </w:rPr>
        <w:t xml:space="preserve"> &lt; 0.1)</w:t>
      </w:r>
      <w:r w:rsidR="00477CF4" w:rsidRPr="009755AE">
        <w:rPr>
          <w:color w:val="000000" w:themeColor="text1"/>
          <w:lang w:val="en-US"/>
          <w:rPrChange w:id="108" w:author="Kevin Bairos-Novak" w:date="2021-07-21T22:42:00Z">
            <w:rPr>
              <w:lang w:val="en-US"/>
            </w:rPr>
          </w:rPrChange>
        </w:rPr>
        <w:t>.</w:t>
      </w:r>
      <w:r w:rsidR="00E93B6A" w:rsidRPr="009755AE">
        <w:rPr>
          <w:color w:val="000000" w:themeColor="text1"/>
          <w:lang w:val="en-US"/>
          <w:rPrChange w:id="109" w:author="Kevin Bairos-Novak" w:date="2021-07-21T22:42:00Z">
            <w:rPr>
              <w:lang w:val="en-US"/>
            </w:rPr>
          </w:rPrChange>
        </w:rPr>
        <w:t xml:space="preserve"> </w:t>
      </w:r>
      <w:r w:rsidR="003C025F" w:rsidRPr="009755AE">
        <w:rPr>
          <w:color w:val="000000" w:themeColor="text1"/>
          <w:lang w:val="en-US"/>
          <w:rPrChange w:id="110" w:author="Kevin Bairos-Novak" w:date="2021-07-21T22:42:00Z">
            <w:rPr>
              <w:lang w:val="en-US"/>
            </w:rPr>
          </w:rPrChange>
        </w:rPr>
        <w:t xml:space="preserve">Here, we </w:t>
      </w:r>
      <w:r w:rsidR="00070311" w:rsidRPr="009755AE">
        <w:rPr>
          <w:color w:val="000000" w:themeColor="text1"/>
          <w:lang w:val="en-US"/>
          <w:rPrChange w:id="111" w:author="Kevin Bairos-Novak" w:date="2021-07-21T22:42:00Z">
            <w:rPr>
              <w:lang w:val="en-US"/>
            </w:rPr>
          </w:rPrChange>
        </w:rPr>
        <w:t>synthesize</w:t>
      </w:r>
      <w:r w:rsidR="003C025F" w:rsidRPr="009755AE">
        <w:rPr>
          <w:color w:val="000000" w:themeColor="text1"/>
          <w:lang w:val="en-US"/>
          <w:rPrChange w:id="112" w:author="Kevin Bairos-Novak" w:date="2021-07-21T22:42:00Z">
            <w:rPr>
              <w:lang w:val="en-US"/>
            </w:rPr>
          </w:rPrChange>
        </w:rPr>
        <w:t xml:space="preserve"> </w:t>
      </w:r>
      <w:r w:rsidR="00793A10" w:rsidRPr="009755AE">
        <w:rPr>
          <w:color w:val="000000" w:themeColor="text1"/>
          <w:lang w:val="en-US"/>
          <w:rPrChange w:id="113" w:author="Kevin Bairos-Novak" w:date="2021-07-21T22:42:00Z">
            <w:rPr>
              <w:lang w:val="en-US"/>
            </w:rPr>
          </w:rPrChange>
        </w:rPr>
        <w:t>97</w:t>
      </w:r>
      <w:r w:rsidR="003C025F" w:rsidRPr="009755AE">
        <w:rPr>
          <w:color w:val="000000" w:themeColor="text1"/>
          <w:lang w:val="en-US"/>
          <w:rPrChange w:id="114" w:author="Kevin Bairos-Novak" w:date="2021-07-21T22:42:00Z">
            <w:rPr>
              <w:lang w:val="en-US"/>
            </w:rPr>
          </w:rPrChange>
        </w:rPr>
        <w:t xml:space="preserve"> heritability estimates </w:t>
      </w:r>
      <w:r w:rsidR="00070311" w:rsidRPr="009755AE">
        <w:rPr>
          <w:color w:val="000000" w:themeColor="text1"/>
          <w:lang w:val="en-US"/>
          <w:rPrChange w:id="115" w:author="Kevin Bairos-Novak" w:date="2021-07-21T22:42:00Z">
            <w:rPr>
              <w:lang w:val="en-US"/>
            </w:rPr>
          </w:rPrChange>
        </w:rPr>
        <w:t>across 19 species of</w:t>
      </w:r>
      <w:r w:rsidR="003C025F" w:rsidRPr="009755AE">
        <w:rPr>
          <w:color w:val="000000" w:themeColor="text1"/>
          <w:lang w:val="en-US"/>
          <w:rPrChange w:id="116" w:author="Kevin Bairos-Novak" w:date="2021-07-21T22:42:00Z">
            <w:rPr>
              <w:lang w:val="en-US"/>
            </w:rPr>
          </w:rPrChange>
        </w:rPr>
        <w:t xml:space="preserve"> reef-building corals</w:t>
      </w:r>
      <w:r w:rsidR="00070311" w:rsidRPr="009755AE">
        <w:rPr>
          <w:color w:val="000000" w:themeColor="text1"/>
          <w:lang w:val="en-US"/>
          <w:rPrChange w:id="117" w:author="Kevin Bairos-Novak" w:date="2021-07-21T22:42:00Z">
            <w:rPr>
              <w:lang w:val="en-US"/>
            </w:rPr>
          </w:rPrChange>
        </w:rPr>
        <w:t xml:space="preserve">. </w:t>
      </w:r>
      <w:r w:rsidR="005422B8" w:rsidRPr="009755AE">
        <w:rPr>
          <w:color w:val="000000" w:themeColor="text1"/>
          <w:lang w:val="en-US"/>
          <w:rPrChange w:id="118" w:author="Kevin Bairos-Novak" w:date="2021-07-21T22:42:00Z">
            <w:rPr>
              <w:lang w:val="en-US"/>
            </w:rPr>
          </w:rPrChange>
        </w:rPr>
        <w:t>Our meta-analysis reveals low</w:t>
      </w:r>
      <w:r w:rsidR="007313E5" w:rsidRPr="009755AE">
        <w:rPr>
          <w:color w:val="000000" w:themeColor="text1"/>
          <w:lang w:val="en-US"/>
          <w:rPrChange w:id="119" w:author="Kevin Bairos-Novak" w:date="2021-07-21T22:42:00Z">
            <w:rPr>
              <w:lang w:val="en-US"/>
            </w:rPr>
          </w:rPrChange>
        </w:rPr>
        <w:t xml:space="preserve"> </w:t>
      </w:r>
      <w:r w:rsidR="005422B8" w:rsidRPr="009755AE">
        <w:rPr>
          <w:color w:val="000000" w:themeColor="text1"/>
          <w:lang w:val="en-US"/>
          <w:rPrChange w:id="120" w:author="Kevin Bairos-Novak" w:date="2021-07-21T22:42:00Z">
            <w:rPr>
              <w:lang w:val="en-US"/>
            </w:rPr>
          </w:rPrChange>
        </w:rPr>
        <w:t>heritability</w:t>
      </w:r>
      <w:r w:rsidR="007313E5" w:rsidRPr="009755AE">
        <w:rPr>
          <w:color w:val="000000" w:themeColor="text1"/>
          <w:lang w:val="en-US"/>
          <w:rPrChange w:id="121" w:author="Kevin Bairos-Novak" w:date="2021-07-21T22:42:00Z">
            <w:rPr>
              <w:lang w:val="en-US"/>
            </w:rPr>
          </w:rPrChange>
        </w:rPr>
        <w:t xml:space="preserve"> (</w:t>
      </w:r>
      <w:r w:rsidR="007313E5" w:rsidRPr="009755AE">
        <w:rPr>
          <w:i/>
          <w:color w:val="000000" w:themeColor="text1"/>
          <w:lang w:val="en-US"/>
          <w:rPrChange w:id="122" w:author="Kevin Bairos-Novak" w:date="2021-07-21T22:42:00Z">
            <w:rPr>
              <w:i/>
              <w:lang w:val="en-US"/>
            </w:rPr>
          </w:rPrChange>
        </w:rPr>
        <w:t>h</w:t>
      </w:r>
      <w:r w:rsidR="007313E5" w:rsidRPr="009755AE">
        <w:rPr>
          <w:i/>
          <w:color w:val="000000" w:themeColor="text1"/>
          <w:vertAlign w:val="superscript"/>
          <w:lang w:val="en-US"/>
          <w:rPrChange w:id="123" w:author="Kevin Bairos-Novak" w:date="2021-07-21T22:42:00Z">
            <w:rPr>
              <w:i/>
              <w:vertAlign w:val="superscript"/>
              <w:lang w:val="en-US"/>
            </w:rPr>
          </w:rPrChange>
        </w:rPr>
        <w:t>2</w:t>
      </w:r>
      <w:r w:rsidR="007313E5" w:rsidRPr="009755AE">
        <w:rPr>
          <w:color w:val="000000" w:themeColor="text1"/>
          <w:lang w:val="en-US"/>
          <w:rPrChange w:id="124" w:author="Kevin Bairos-Novak" w:date="2021-07-21T22:42:00Z">
            <w:rPr>
              <w:lang w:val="en-US"/>
            </w:rPr>
          </w:rPrChange>
        </w:rPr>
        <w:t xml:space="preserve"> &lt; 0.25)</w:t>
      </w:r>
      <w:r w:rsidR="005422B8" w:rsidRPr="009755AE">
        <w:rPr>
          <w:color w:val="000000" w:themeColor="text1"/>
          <w:lang w:val="en-US"/>
          <w:rPrChange w:id="125" w:author="Kevin Bairos-Novak" w:date="2021-07-21T22:42:00Z">
            <w:rPr>
              <w:lang w:val="en-US"/>
            </w:rPr>
          </w:rPrChange>
        </w:rPr>
        <w:t xml:space="preserve"> of gene expression</w:t>
      </w:r>
      <w:r w:rsidR="007313E5" w:rsidRPr="009755AE">
        <w:rPr>
          <w:color w:val="000000" w:themeColor="text1"/>
          <w:lang w:val="en-US"/>
          <w:rPrChange w:id="126" w:author="Kevin Bairos-Novak" w:date="2021-07-21T22:42:00Z">
            <w:rPr>
              <w:lang w:val="en-US"/>
            </w:rPr>
          </w:rPrChange>
        </w:rPr>
        <w:t xml:space="preserve"> </w:t>
      </w:r>
      <w:r w:rsidR="003C37CA" w:rsidRPr="009755AE">
        <w:rPr>
          <w:color w:val="000000" w:themeColor="text1"/>
          <w:lang w:val="en-US"/>
          <w:rPrChange w:id="127" w:author="Kevin Bairos-Novak" w:date="2021-07-21T22:42:00Z">
            <w:rPr>
              <w:lang w:val="en-US"/>
            </w:rPr>
          </w:rPrChange>
        </w:rPr>
        <w:t>metrics</w:t>
      </w:r>
      <w:r w:rsidR="005422B8" w:rsidRPr="009755AE">
        <w:rPr>
          <w:color w:val="000000" w:themeColor="text1"/>
          <w:lang w:val="en-US"/>
          <w:rPrChange w:id="128" w:author="Kevin Bairos-Novak" w:date="2021-07-21T22:42:00Z">
            <w:rPr>
              <w:lang w:val="en-US"/>
            </w:rPr>
          </w:rPrChange>
        </w:rPr>
        <w:t xml:space="preserve">, </w:t>
      </w:r>
      <w:r w:rsidR="007313E5" w:rsidRPr="009755AE">
        <w:rPr>
          <w:color w:val="000000" w:themeColor="text1"/>
          <w:lang w:val="en-US"/>
          <w:rPrChange w:id="129" w:author="Kevin Bairos-Novak" w:date="2021-07-21T22:42:00Z">
            <w:rPr>
              <w:lang w:val="en-US"/>
            </w:rPr>
          </w:rPrChange>
        </w:rPr>
        <w:t>intermediate heritability (</w:t>
      </w:r>
      <w:r w:rsidR="007313E5" w:rsidRPr="009755AE">
        <w:rPr>
          <w:i/>
          <w:color w:val="000000" w:themeColor="text1"/>
          <w:lang w:val="en-US"/>
          <w:rPrChange w:id="130" w:author="Kevin Bairos-Novak" w:date="2021-07-21T22:42:00Z">
            <w:rPr>
              <w:i/>
              <w:lang w:val="en-US"/>
            </w:rPr>
          </w:rPrChange>
        </w:rPr>
        <w:t>h</w:t>
      </w:r>
      <w:r w:rsidR="007313E5" w:rsidRPr="009755AE">
        <w:rPr>
          <w:i/>
          <w:color w:val="000000" w:themeColor="text1"/>
          <w:vertAlign w:val="superscript"/>
          <w:lang w:val="en-US"/>
          <w:rPrChange w:id="131" w:author="Kevin Bairos-Novak" w:date="2021-07-21T22:42:00Z">
            <w:rPr>
              <w:i/>
              <w:vertAlign w:val="superscript"/>
              <w:lang w:val="en-US"/>
            </w:rPr>
          </w:rPrChange>
        </w:rPr>
        <w:t>2</w:t>
      </w:r>
      <w:r w:rsidR="007313E5" w:rsidRPr="009755AE">
        <w:rPr>
          <w:color w:val="000000" w:themeColor="text1"/>
          <w:lang w:val="en-US"/>
          <w:rPrChange w:id="132" w:author="Kevin Bairos-Novak" w:date="2021-07-21T22:42:00Z">
            <w:rPr>
              <w:lang w:val="en-US"/>
            </w:rPr>
          </w:rPrChange>
        </w:rPr>
        <w:t xml:space="preserve"> = 0.25–0.50) of photochemistry, growth, and bleaching, and high heritability (</w:t>
      </w:r>
      <w:r w:rsidR="007313E5" w:rsidRPr="009755AE">
        <w:rPr>
          <w:i/>
          <w:color w:val="000000" w:themeColor="text1"/>
          <w:lang w:val="en-US"/>
          <w:rPrChange w:id="133" w:author="Kevin Bairos-Novak" w:date="2021-07-21T22:42:00Z">
            <w:rPr>
              <w:i/>
              <w:lang w:val="en-US"/>
            </w:rPr>
          </w:rPrChange>
        </w:rPr>
        <w:t>h</w:t>
      </w:r>
      <w:r w:rsidR="007313E5" w:rsidRPr="009755AE">
        <w:rPr>
          <w:i/>
          <w:color w:val="000000" w:themeColor="text1"/>
          <w:vertAlign w:val="superscript"/>
          <w:lang w:val="en-US"/>
          <w:rPrChange w:id="134" w:author="Kevin Bairos-Novak" w:date="2021-07-21T22:42:00Z">
            <w:rPr>
              <w:i/>
              <w:vertAlign w:val="superscript"/>
              <w:lang w:val="en-US"/>
            </w:rPr>
          </w:rPrChange>
        </w:rPr>
        <w:t>2</w:t>
      </w:r>
      <w:r w:rsidR="007313E5" w:rsidRPr="009755AE">
        <w:rPr>
          <w:color w:val="000000" w:themeColor="text1"/>
          <w:lang w:val="en-US"/>
          <w:rPrChange w:id="135" w:author="Kevin Bairos-Novak" w:date="2021-07-21T22:42:00Z">
            <w:rPr>
              <w:lang w:val="en-US"/>
            </w:rPr>
          </w:rPrChange>
        </w:rPr>
        <w:t xml:space="preserve"> &gt; 0.50) for </w:t>
      </w:r>
      <w:r w:rsidR="003C37CA" w:rsidRPr="009755AE">
        <w:rPr>
          <w:color w:val="000000" w:themeColor="text1"/>
          <w:lang w:val="en-US"/>
          <w:rPrChange w:id="136" w:author="Kevin Bairos-Novak" w:date="2021-07-21T22:42:00Z">
            <w:rPr>
              <w:lang w:val="en-US"/>
            </w:rPr>
          </w:rPrChange>
        </w:rPr>
        <w:t xml:space="preserve">metrics </w:t>
      </w:r>
      <w:r w:rsidR="007313E5" w:rsidRPr="009755AE">
        <w:rPr>
          <w:color w:val="000000" w:themeColor="text1"/>
          <w:lang w:val="en-US"/>
          <w:rPrChange w:id="137" w:author="Kevin Bairos-Novak" w:date="2021-07-21T22:42:00Z">
            <w:rPr>
              <w:lang w:val="en-US"/>
            </w:rPr>
          </w:rPrChange>
        </w:rPr>
        <w:t>related to survival and immune responses.</w:t>
      </w:r>
      <w:r w:rsidR="00751660" w:rsidRPr="009755AE">
        <w:rPr>
          <w:color w:val="000000" w:themeColor="text1"/>
          <w:lang w:val="en-US"/>
          <w:rPrChange w:id="138" w:author="Kevin Bairos-Novak" w:date="2021-07-21T22:42:00Z">
            <w:rPr>
              <w:lang w:val="en-US"/>
            </w:rPr>
          </w:rPrChange>
        </w:rPr>
        <w:t xml:space="preserve"> </w:t>
      </w:r>
      <w:r w:rsidR="0019263F" w:rsidRPr="009755AE">
        <w:rPr>
          <w:color w:val="000000" w:themeColor="text1"/>
          <w:lang w:val="en-US"/>
          <w:rPrChange w:id="139" w:author="Kevin Bairos-Novak" w:date="2021-07-21T22:42:00Z">
            <w:rPr>
              <w:lang w:val="en-US"/>
            </w:rPr>
          </w:rPrChange>
        </w:rPr>
        <w:t>Some of these</w:t>
      </w:r>
      <w:r w:rsidR="004E5DA6" w:rsidRPr="009755AE">
        <w:rPr>
          <w:color w:val="000000" w:themeColor="text1"/>
          <w:lang w:val="en-US"/>
          <w:rPrChange w:id="140" w:author="Kevin Bairos-Novak" w:date="2021-07-21T22:42:00Z">
            <w:rPr>
              <w:lang w:val="en-US"/>
            </w:rPr>
          </w:rPrChange>
        </w:rPr>
        <w:t xml:space="preserve"> values are higher than typically observed in other taxa, such as survival and growth, while others were </w:t>
      </w:r>
      <w:r w:rsidR="0019263F" w:rsidRPr="009755AE">
        <w:rPr>
          <w:color w:val="000000" w:themeColor="text1"/>
          <w:lang w:val="en-US"/>
          <w:rPrChange w:id="141" w:author="Kevin Bairos-Novak" w:date="2021-07-21T22:42:00Z">
            <w:rPr>
              <w:lang w:val="en-US"/>
            </w:rPr>
          </w:rPrChange>
        </w:rPr>
        <w:t xml:space="preserve">more </w:t>
      </w:r>
      <w:r w:rsidR="004E5DA6" w:rsidRPr="009755AE">
        <w:rPr>
          <w:color w:val="000000" w:themeColor="text1"/>
          <w:lang w:val="en-US"/>
          <w:rPrChange w:id="142" w:author="Kevin Bairos-Novak" w:date="2021-07-21T22:42:00Z">
            <w:rPr>
              <w:lang w:val="en-US"/>
            </w:rPr>
          </w:rPrChange>
        </w:rPr>
        <w:t>comparable, such as gene expression and photochemistry.</w:t>
      </w:r>
      <w:r w:rsidR="00BF6AAF" w:rsidRPr="009755AE">
        <w:rPr>
          <w:color w:val="000000" w:themeColor="text1"/>
          <w:lang w:val="en-US"/>
          <w:rPrChange w:id="143" w:author="Kevin Bairos-Novak" w:date="2021-07-21T22:42:00Z">
            <w:rPr>
              <w:lang w:val="en-US"/>
            </w:rPr>
          </w:rPrChange>
        </w:rPr>
        <w:t xml:space="preserve"> </w:t>
      </w:r>
      <w:r w:rsidR="00063A6F" w:rsidRPr="009755AE">
        <w:rPr>
          <w:color w:val="000000" w:themeColor="text1"/>
          <w:lang w:val="en-US"/>
          <w:rPrChange w:id="144" w:author="Kevin Bairos-Novak" w:date="2021-07-21T22:42:00Z">
            <w:rPr>
              <w:lang w:val="en-US"/>
            </w:rPr>
          </w:rPrChange>
        </w:rPr>
        <w:t xml:space="preserve">There was no detectable effect of temperature on heritability, but narrow-sense heritability estimates were generally lower than broad-sense estimates, indicative of significant </w:t>
      </w:r>
      <w:r w:rsidR="0019263F" w:rsidRPr="009755AE">
        <w:rPr>
          <w:color w:val="000000" w:themeColor="text1"/>
          <w:lang w:val="en-US"/>
          <w:rPrChange w:id="145" w:author="Kevin Bairos-Novak" w:date="2021-07-21T22:42:00Z">
            <w:rPr>
              <w:lang w:val="en-US"/>
            </w:rPr>
          </w:rPrChange>
        </w:rPr>
        <w:t>non-</w:t>
      </w:r>
      <w:r w:rsidR="00063A6F" w:rsidRPr="009755AE">
        <w:rPr>
          <w:color w:val="000000" w:themeColor="text1"/>
          <w:lang w:val="en-US"/>
          <w:rPrChange w:id="146" w:author="Kevin Bairos-Novak" w:date="2021-07-21T22:42:00Z">
            <w:rPr>
              <w:lang w:val="en-US"/>
            </w:rPr>
          </w:rPrChange>
        </w:rPr>
        <w:t>additive genetic variation across traits. T</w:t>
      </w:r>
      <w:r w:rsidR="00B475A6" w:rsidRPr="009755AE">
        <w:rPr>
          <w:color w:val="000000" w:themeColor="text1"/>
          <w:lang w:val="en-US"/>
          <w:rPrChange w:id="147" w:author="Kevin Bairos-Novak" w:date="2021-07-21T22:42:00Z">
            <w:rPr>
              <w:lang w:val="en-US"/>
            </w:rPr>
          </w:rPrChange>
        </w:rPr>
        <w:t xml:space="preserve">rait heritability </w:t>
      </w:r>
      <w:r w:rsidR="00063A6F" w:rsidRPr="009755AE">
        <w:rPr>
          <w:color w:val="000000" w:themeColor="text1"/>
          <w:lang w:val="en-US"/>
          <w:rPrChange w:id="148" w:author="Kevin Bairos-Novak" w:date="2021-07-21T22:42:00Z">
            <w:rPr>
              <w:lang w:val="en-US"/>
            </w:rPr>
          </w:rPrChange>
        </w:rPr>
        <w:t xml:space="preserve">also </w:t>
      </w:r>
      <w:r w:rsidR="00B475A6" w:rsidRPr="009755AE">
        <w:rPr>
          <w:color w:val="000000" w:themeColor="text1"/>
          <w:lang w:val="en-US"/>
          <w:rPrChange w:id="149" w:author="Kevin Bairos-Novak" w:date="2021-07-21T22:42:00Z">
            <w:rPr>
              <w:lang w:val="en-US"/>
            </w:rPr>
          </w:rPrChange>
        </w:rPr>
        <w:t>var</w:t>
      </w:r>
      <w:r w:rsidR="00063A6F" w:rsidRPr="009755AE">
        <w:rPr>
          <w:color w:val="000000" w:themeColor="text1"/>
          <w:lang w:val="en-US"/>
          <w:rPrChange w:id="150" w:author="Kevin Bairos-Novak" w:date="2021-07-21T22:42:00Z">
            <w:rPr>
              <w:lang w:val="en-US"/>
            </w:rPr>
          </w:rPrChange>
        </w:rPr>
        <w:t>ied</w:t>
      </w:r>
      <w:r w:rsidR="00B475A6" w:rsidRPr="009755AE">
        <w:rPr>
          <w:color w:val="000000" w:themeColor="text1"/>
          <w:lang w:val="en-US"/>
          <w:rPrChange w:id="151" w:author="Kevin Bairos-Novak" w:date="2021-07-21T22:42:00Z">
            <w:rPr>
              <w:lang w:val="en-US"/>
            </w:rPr>
          </w:rPrChange>
        </w:rPr>
        <w:t xml:space="preserve"> </w:t>
      </w:r>
      <w:r w:rsidR="00DD5669" w:rsidRPr="009755AE">
        <w:rPr>
          <w:color w:val="000000" w:themeColor="text1"/>
          <w:lang w:val="en-US"/>
          <w:rPrChange w:id="152" w:author="Kevin Bairos-Novak" w:date="2021-07-21T22:42:00Z">
            <w:rPr>
              <w:lang w:val="en-US"/>
            </w:rPr>
          </w:rPrChange>
        </w:rPr>
        <w:t xml:space="preserve">depending on </w:t>
      </w:r>
      <w:r w:rsidR="004E5DA6" w:rsidRPr="009755AE">
        <w:rPr>
          <w:color w:val="000000" w:themeColor="text1"/>
          <w:lang w:val="en-US"/>
          <w:rPrChange w:id="153" w:author="Kevin Bairos-Novak" w:date="2021-07-21T22:42:00Z">
            <w:rPr>
              <w:lang w:val="en-US"/>
            </w:rPr>
          </w:rPrChange>
        </w:rPr>
        <w:t>coral</w:t>
      </w:r>
      <w:r w:rsidR="00320FE5" w:rsidRPr="009755AE">
        <w:rPr>
          <w:color w:val="000000" w:themeColor="text1"/>
          <w:lang w:val="en-US"/>
          <w:rPrChange w:id="154" w:author="Kevin Bairos-Novak" w:date="2021-07-21T22:42:00Z">
            <w:rPr>
              <w:lang w:val="en-US"/>
            </w:rPr>
          </w:rPrChange>
        </w:rPr>
        <w:t xml:space="preserve"> life stage</w:t>
      </w:r>
      <w:r w:rsidR="003C37CA" w:rsidRPr="009755AE">
        <w:rPr>
          <w:color w:val="000000" w:themeColor="text1"/>
          <w:lang w:val="en-US"/>
          <w:rPrChange w:id="155" w:author="Kevin Bairos-Novak" w:date="2021-07-21T22:42:00Z">
            <w:rPr>
              <w:lang w:val="en-US"/>
            </w:rPr>
          </w:rPrChange>
        </w:rPr>
        <w:t xml:space="preserve">, with </w:t>
      </w:r>
      <w:r w:rsidR="004E5DA6" w:rsidRPr="009755AE">
        <w:rPr>
          <w:color w:val="000000" w:themeColor="text1"/>
          <w:lang w:val="en-US"/>
          <w:rPrChange w:id="156" w:author="Kevin Bairos-Novak" w:date="2021-07-21T22:42:00Z">
            <w:rPr>
              <w:lang w:val="en-US"/>
            </w:rPr>
          </w:rPrChange>
        </w:rPr>
        <w:t xml:space="preserve">bleaching and growth </w:t>
      </w:r>
      <w:r w:rsidR="00EF0D6E" w:rsidRPr="009755AE">
        <w:rPr>
          <w:color w:val="000000" w:themeColor="text1"/>
          <w:lang w:val="en-US"/>
          <w:rPrChange w:id="157" w:author="Kevin Bairos-Novak" w:date="2021-07-21T22:42:00Z">
            <w:rPr>
              <w:lang w:val="en-US"/>
            </w:rPr>
          </w:rPrChange>
        </w:rPr>
        <w:t>in juveniles</w:t>
      </w:r>
      <w:r w:rsidR="00F70D1A" w:rsidRPr="009755AE">
        <w:rPr>
          <w:color w:val="000000" w:themeColor="text1"/>
          <w:lang w:val="en-US"/>
          <w:rPrChange w:id="158" w:author="Kevin Bairos-Novak" w:date="2021-07-21T22:42:00Z">
            <w:rPr>
              <w:lang w:val="en-US"/>
            </w:rPr>
          </w:rPrChange>
        </w:rPr>
        <w:t xml:space="preserve"> generally </w:t>
      </w:r>
      <w:r w:rsidR="003C37CA" w:rsidRPr="009755AE">
        <w:rPr>
          <w:color w:val="000000" w:themeColor="text1"/>
          <w:lang w:val="en-US"/>
          <w:rPrChange w:id="159" w:author="Kevin Bairos-Novak" w:date="2021-07-21T22:42:00Z">
            <w:rPr>
              <w:lang w:val="en-US"/>
            </w:rPr>
          </w:rPrChange>
        </w:rPr>
        <w:t xml:space="preserve">having </w:t>
      </w:r>
      <w:r w:rsidR="00F70D1A" w:rsidRPr="009755AE">
        <w:rPr>
          <w:color w:val="000000" w:themeColor="text1"/>
          <w:lang w:val="en-US"/>
          <w:rPrChange w:id="160" w:author="Kevin Bairos-Novak" w:date="2021-07-21T22:42:00Z">
            <w:rPr>
              <w:lang w:val="en-US"/>
            </w:rPr>
          </w:rPrChange>
        </w:rPr>
        <w:t xml:space="preserve">lower heritability compared to </w:t>
      </w:r>
      <w:r w:rsidR="004E5DA6" w:rsidRPr="009755AE">
        <w:rPr>
          <w:color w:val="000000" w:themeColor="text1"/>
          <w:lang w:val="en-US"/>
          <w:rPrChange w:id="161" w:author="Kevin Bairos-Novak" w:date="2021-07-21T22:42:00Z">
            <w:rPr>
              <w:lang w:val="en-US"/>
            </w:rPr>
          </w:rPrChange>
        </w:rPr>
        <w:t>bleaching and growth in</w:t>
      </w:r>
      <w:r w:rsidR="00EF0D6E" w:rsidRPr="009755AE">
        <w:rPr>
          <w:color w:val="000000" w:themeColor="text1"/>
          <w:lang w:val="en-US"/>
          <w:rPrChange w:id="162" w:author="Kevin Bairos-Novak" w:date="2021-07-21T22:42:00Z">
            <w:rPr>
              <w:lang w:val="en-US"/>
            </w:rPr>
          </w:rPrChange>
        </w:rPr>
        <w:t xml:space="preserve"> </w:t>
      </w:r>
      <w:r w:rsidR="00F70D1A" w:rsidRPr="009755AE">
        <w:rPr>
          <w:color w:val="000000" w:themeColor="text1"/>
          <w:lang w:val="en-US"/>
          <w:rPrChange w:id="163" w:author="Kevin Bairos-Novak" w:date="2021-07-21T22:42:00Z">
            <w:rPr>
              <w:lang w:val="en-US"/>
            </w:rPr>
          </w:rPrChange>
        </w:rPr>
        <w:t xml:space="preserve">larvae </w:t>
      </w:r>
      <w:r w:rsidR="004E5DA6" w:rsidRPr="009755AE">
        <w:rPr>
          <w:color w:val="000000" w:themeColor="text1"/>
          <w:lang w:val="en-US"/>
          <w:rPrChange w:id="164" w:author="Kevin Bairos-Novak" w:date="2021-07-21T22:42:00Z">
            <w:rPr>
              <w:lang w:val="en-US"/>
            </w:rPr>
          </w:rPrChange>
        </w:rPr>
        <w:t>and</w:t>
      </w:r>
      <w:r w:rsidR="00BB26F3" w:rsidRPr="009755AE">
        <w:rPr>
          <w:color w:val="000000" w:themeColor="text1"/>
          <w:lang w:val="en-US"/>
          <w:rPrChange w:id="165" w:author="Kevin Bairos-Novak" w:date="2021-07-21T22:42:00Z">
            <w:rPr>
              <w:lang w:val="en-US"/>
            </w:rPr>
          </w:rPrChange>
        </w:rPr>
        <w:t xml:space="preserve"> </w:t>
      </w:r>
      <w:r w:rsidR="00F70D1A" w:rsidRPr="009755AE">
        <w:rPr>
          <w:color w:val="000000" w:themeColor="text1"/>
          <w:lang w:val="en-US"/>
          <w:rPrChange w:id="166" w:author="Kevin Bairos-Novak" w:date="2021-07-21T22:42:00Z">
            <w:rPr>
              <w:lang w:val="en-US"/>
            </w:rPr>
          </w:rPrChange>
        </w:rPr>
        <w:t xml:space="preserve">adults. These differences may be the result of previous </w:t>
      </w:r>
      <w:r w:rsidR="007313E5" w:rsidRPr="009755AE">
        <w:rPr>
          <w:color w:val="000000" w:themeColor="text1"/>
          <w:lang w:val="en-US"/>
          <w:rPrChange w:id="167" w:author="Kevin Bairos-Novak" w:date="2021-07-21T22:42:00Z">
            <w:rPr>
              <w:lang w:val="en-US"/>
            </w:rPr>
          </w:rPrChange>
        </w:rPr>
        <w:t xml:space="preserve">stabilizing selection </w:t>
      </w:r>
      <w:r w:rsidR="00F70D1A" w:rsidRPr="009755AE">
        <w:rPr>
          <w:color w:val="000000" w:themeColor="text1"/>
          <w:lang w:val="en-US"/>
          <w:rPrChange w:id="168" w:author="Kevin Bairos-Novak" w:date="2021-07-21T22:42:00Z">
            <w:rPr>
              <w:lang w:val="en-US"/>
            </w:rPr>
          </w:rPrChange>
        </w:rPr>
        <w:t>on</w:t>
      </w:r>
      <w:r w:rsidR="007313E5" w:rsidRPr="009755AE">
        <w:rPr>
          <w:color w:val="000000" w:themeColor="text1"/>
          <w:lang w:val="en-US"/>
          <w:rPrChange w:id="169" w:author="Kevin Bairos-Novak" w:date="2021-07-21T22:42:00Z">
            <w:rPr>
              <w:lang w:val="en-US"/>
            </w:rPr>
          </w:rPrChange>
        </w:rPr>
        <w:t xml:space="preserve"> juvenile</w:t>
      </w:r>
      <w:r w:rsidR="00F70D1A" w:rsidRPr="009755AE">
        <w:rPr>
          <w:color w:val="000000" w:themeColor="text1"/>
          <w:lang w:val="en-US"/>
          <w:rPrChange w:id="170" w:author="Kevin Bairos-Novak" w:date="2021-07-21T22:42:00Z">
            <w:rPr>
              <w:lang w:val="en-US"/>
            </w:rPr>
          </w:rPrChange>
        </w:rPr>
        <w:t>s</w:t>
      </w:r>
      <w:r w:rsidR="00CC610D" w:rsidRPr="009755AE">
        <w:rPr>
          <w:color w:val="000000" w:themeColor="text1"/>
          <w:lang w:val="en-US"/>
          <w:rPrChange w:id="171" w:author="Kevin Bairos-Novak" w:date="2021-07-21T22:42:00Z">
            <w:rPr>
              <w:lang w:val="en-US"/>
            </w:rPr>
          </w:rPrChange>
        </w:rPr>
        <w:t xml:space="preserve"> or may be due to constrained evolution resulting from genetic trade-offs</w:t>
      </w:r>
      <w:r w:rsidR="0019263F" w:rsidRPr="009755AE">
        <w:rPr>
          <w:color w:val="000000" w:themeColor="text1"/>
          <w:lang w:val="en-US"/>
          <w:rPrChange w:id="172" w:author="Kevin Bairos-Novak" w:date="2021-07-21T22:42:00Z">
            <w:rPr>
              <w:lang w:val="en-US"/>
            </w:rPr>
          </w:rPrChange>
        </w:rPr>
        <w:t xml:space="preserve"> or genetic </w:t>
      </w:r>
      <w:r w:rsidR="00CC610D" w:rsidRPr="009755AE">
        <w:rPr>
          <w:color w:val="000000" w:themeColor="text1"/>
          <w:lang w:val="en-US"/>
          <w:rPrChange w:id="173" w:author="Kevin Bairos-Novak" w:date="2021-07-21T22:42:00Z">
            <w:rPr>
              <w:lang w:val="en-US"/>
            </w:rPr>
          </w:rPrChange>
        </w:rPr>
        <w:t>correlations between growth and thermotolerance.</w:t>
      </w:r>
      <w:r w:rsidR="004E5DA6" w:rsidRPr="009755AE">
        <w:rPr>
          <w:color w:val="000000" w:themeColor="text1"/>
          <w:lang w:val="en-US"/>
          <w:rPrChange w:id="174" w:author="Kevin Bairos-Novak" w:date="2021-07-21T22:42:00Z">
            <w:rPr>
              <w:lang w:val="en-US"/>
            </w:rPr>
          </w:rPrChange>
        </w:rPr>
        <w:t xml:space="preserve"> </w:t>
      </w:r>
      <w:r w:rsidR="0019263F" w:rsidRPr="009755AE">
        <w:rPr>
          <w:color w:val="000000" w:themeColor="text1"/>
          <w:lang w:val="en-US"/>
          <w:rPrChange w:id="175" w:author="Kevin Bairos-Novak" w:date="2021-07-21T22:42:00Z">
            <w:rPr>
              <w:lang w:val="en-US"/>
            </w:rPr>
          </w:rPrChange>
        </w:rPr>
        <w:t>While we find no evidence that heritability decreases under temperature stress</w:t>
      </w:r>
      <w:r w:rsidR="0004317E" w:rsidRPr="009755AE">
        <w:rPr>
          <w:color w:val="000000" w:themeColor="text1"/>
          <w:lang w:val="en-US"/>
          <w:rPrChange w:id="176" w:author="Kevin Bairos-Novak" w:date="2021-07-21T22:42:00Z">
            <w:rPr>
              <w:lang w:val="en-US"/>
            </w:rPr>
          </w:rPrChange>
        </w:rPr>
        <w:t>,</w:t>
      </w:r>
      <w:r w:rsidR="0019263F" w:rsidRPr="009755AE">
        <w:rPr>
          <w:color w:val="000000" w:themeColor="text1"/>
          <w:lang w:val="en-US"/>
          <w:rPrChange w:id="177" w:author="Kevin Bairos-Novak" w:date="2021-07-21T22:42:00Z">
            <w:rPr>
              <w:lang w:val="en-US"/>
            </w:rPr>
          </w:rPrChange>
        </w:rPr>
        <w:t xml:space="preserve"> explicit tests of the heritability of</w:t>
      </w:r>
      <w:r w:rsidR="006753BF" w:rsidRPr="009755AE">
        <w:rPr>
          <w:color w:val="000000" w:themeColor="text1"/>
          <w:lang w:val="en-US"/>
          <w:rPrChange w:id="178" w:author="Kevin Bairos-Novak" w:date="2021-07-21T22:42:00Z">
            <w:rPr>
              <w:lang w:val="en-US"/>
            </w:rPr>
          </w:rPrChange>
        </w:rPr>
        <w:t xml:space="preserve"> </w:t>
      </w:r>
      <w:r w:rsidR="00CC610D" w:rsidRPr="009755AE">
        <w:rPr>
          <w:color w:val="000000" w:themeColor="text1"/>
          <w:lang w:val="en-US"/>
          <w:rPrChange w:id="179" w:author="Kevin Bairos-Novak" w:date="2021-07-21T22:42:00Z">
            <w:rPr>
              <w:lang w:val="en-US"/>
            </w:rPr>
          </w:rPrChange>
        </w:rPr>
        <w:t>thermal tolerance</w:t>
      </w:r>
      <w:r w:rsidR="0019263F" w:rsidRPr="009755AE">
        <w:rPr>
          <w:color w:val="000000" w:themeColor="text1"/>
          <w:lang w:val="en-US"/>
          <w:rPrChange w:id="180" w:author="Kevin Bairos-Novak" w:date="2021-07-21T22:42:00Z">
            <w:rPr>
              <w:lang w:val="en-US"/>
            </w:rPr>
          </w:rPrChange>
        </w:rPr>
        <w:t xml:space="preserve"> itself</w:t>
      </w:r>
      <w:r w:rsidR="0004317E" w:rsidRPr="009755AE">
        <w:rPr>
          <w:color w:val="000000" w:themeColor="text1"/>
          <w:lang w:val="en-US"/>
          <w:rPrChange w:id="181" w:author="Kevin Bairos-Novak" w:date="2021-07-21T22:42:00Z">
            <w:rPr>
              <w:lang w:val="en-US"/>
            </w:rPr>
          </w:rPrChange>
        </w:rPr>
        <w:t xml:space="preserve"> –</w:t>
      </w:r>
      <w:r w:rsidR="00CC610D" w:rsidRPr="009755AE">
        <w:rPr>
          <w:color w:val="000000" w:themeColor="text1"/>
          <w:lang w:val="en-US"/>
          <w:rPrChange w:id="182" w:author="Kevin Bairos-Novak" w:date="2021-07-21T22:42:00Z">
            <w:rPr>
              <w:lang w:val="en-US"/>
            </w:rPr>
          </w:rPrChange>
        </w:rPr>
        <w:t xml:space="preserve"> such as </w:t>
      </w:r>
      <w:r w:rsidR="006753BF" w:rsidRPr="009755AE">
        <w:rPr>
          <w:color w:val="000000" w:themeColor="text1"/>
          <w:lang w:val="en-US"/>
          <w:rPrChange w:id="183" w:author="Kevin Bairos-Novak" w:date="2021-07-21T22:42:00Z">
            <w:rPr>
              <w:lang w:val="en-US"/>
            </w:rPr>
          </w:rPrChange>
        </w:rPr>
        <w:t xml:space="preserve">coral </w:t>
      </w:r>
      <w:r w:rsidR="004E5DA6" w:rsidRPr="009755AE">
        <w:rPr>
          <w:color w:val="000000" w:themeColor="text1"/>
          <w:lang w:val="en-US"/>
          <w:rPrChange w:id="184" w:author="Kevin Bairos-Novak" w:date="2021-07-21T22:42:00Z">
            <w:rPr>
              <w:lang w:val="en-US"/>
            </w:rPr>
          </w:rPrChange>
        </w:rPr>
        <w:t>thermal reaction norm</w:t>
      </w:r>
      <w:r w:rsidR="00CC610D" w:rsidRPr="009755AE">
        <w:rPr>
          <w:color w:val="000000" w:themeColor="text1"/>
          <w:lang w:val="en-US"/>
          <w:rPrChange w:id="185" w:author="Kevin Bairos-Novak" w:date="2021-07-21T22:42:00Z">
            <w:rPr>
              <w:lang w:val="en-US"/>
            </w:rPr>
          </w:rPrChange>
        </w:rPr>
        <w:t xml:space="preserve"> shape</w:t>
      </w:r>
      <w:r w:rsidR="0004317E" w:rsidRPr="009755AE">
        <w:rPr>
          <w:color w:val="000000" w:themeColor="text1"/>
          <w:lang w:val="en-US"/>
          <w:rPrChange w:id="186" w:author="Kevin Bairos-Novak" w:date="2021-07-21T22:42:00Z">
            <w:rPr>
              <w:lang w:val="en-US"/>
            </w:rPr>
          </w:rPrChange>
        </w:rPr>
        <w:t xml:space="preserve"> –</w:t>
      </w:r>
      <w:r w:rsidR="00CC610D" w:rsidRPr="009755AE">
        <w:rPr>
          <w:color w:val="000000" w:themeColor="text1"/>
          <w:lang w:val="en-US"/>
          <w:rPrChange w:id="187" w:author="Kevin Bairos-Novak" w:date="2021-07-21T22:42:00Z">
            <w:rPr>
              <w:lang w:val="en-US"/>
            </w:rPr>
          </w:rPrChange>
        </w:rPr>
        <w:t xml:space="preserve"> are lacking</w:t>
      </w:r>
      <w:r w:rsidR="004E5DA6" w:rsidRPr="009755AE">
        <w:rPr>
          <w:color w:val="000000" w:themeColor="text1"/>
          <w:lang w:val="en-US"/>
          <w:rPrChange w:id="188" w:author="Kevin Bairos-Novak" w:date="2021-07-21T22:42:00Z">
            <w:rPr>
              <w:lang w:val="en-US"/>
            </w:rPr>
          </w:rPrChange>
        </w:rPr>
        <w:t xml:space="preserve">. </w:t>
      </w:r>
      <w:r w:rsidR="0019263F" w:rsidRPr="009755AE">
        <w:rPr>
          <w:color w:val="000000" w:themeColor="text1"/>
          <w:lang w:val="en-US"/>
          <w:rPrChange w:id="189" w:author="Kevin Bairos-Novak" w:date="2021-07-21T22:42:00Z">
            <w:rPr>
              <w:lang w:val="en-US"/>
            </w:rPr>
          </w:rPrChange>
        </w:rPr>
        <w:t>Nevertheless,</w:t>
      </w:r>
      <w:r w:rsidR="0004317E" w:rsidRPr="009755AE">
        <w:rPr>
          <w:color w:val="000000" w:themeColor="text1"/>
          <w:lang w:val="en-US"/>
          <w:rPrChange w:id="190" w:author="Kevin Bairos-Novak" w:date="2021-07-21T22:42:00Z">
            <w:rPr>
              <w:lang w:val="en-US"/>
            </w:rPr>
          </w:rPrChange>
        </w:rPr>
        <w:t xml:space="preserve"> </w:t>
      </w:r>
      <w:r w:rsidR="004E5DA6" w:rsidRPr="009755AE">
        <w:rPr>
          <w:color w:val="000000" w:themeColor="text1"/>
          <w:lang w:val="en-US"/>
          <w:rPrChange w:id="191" w:author="Kevin Bairos-Novak" w:date="2021-07-21T22:42:00Z">
            <w:rPr>
              <w:lang w:val="en-US"/>
            </w:rPr>
          </w:rPrChange>
        </w:rPr>
        <w:t>o</w:t>
      </w:r>
      <w:r w:rsidR="00F70D1A" w:rsidRPr="009755AE">
        <w:rPr>
          <w:color w:val="000000" w:themeColor="text1"/>
          <w:lang w:val="en-US"/>
          <w:rPrChange w:id="192" w:author="Kevin Bairos-Novak" w:date="2021-07-21T22:42:00Z">
            <w:rPr>
              <w:lang w:val="en-US"/>
            </w:rPr>
          </w:rPrChange>
        </w:rPr>
        <w:t>ur</w:t>
      </w:r>
      <w:r w:rsidR="00864CDE" w:rsidRPr="009755AE">
        <w:rPr>
          <w:color w:val="000000" w:themeColor="text1"/>
          <w:lang w:val="en-US"/>
          <w:rPrChange w:id="193" w:author="Kevin Bairos-Novak" w:date="2021-07-21T22:42:00Z">
            <w:rPr>
              <w:lang w:val="en-US"/>
            </w:rPr>
          </w:rPrChange>
        </w:rPr>
        <w:t xml:space="preserve"> </w:t>
      </w:r>
      <w:r w:rsidR="001D4AF3" w:rsidRPr="009755AE">
        <w:rPr>
          <w:color w:val="000000" w:themeColor="text1"/>
          <w:lang w:val="en-US"/>
          <w:rPrChange w:id="194" w:author="Kevin Bairos-Novak" w:date="2021-07-21T22:42:00Z">
            <w:rPr>
              <w:lang w:val="en-US"/>
            </w:rPr>
          </w:rPrChange>
        </w:rPr>
        <w:t>findings</w:t>
      </w:r>
      <w:r w:rsidR="0004317E" w:rsidRPr="009755AE">
        <w:rPr>
          <w:color w:val="000000" w:themeColor="text1"/>
          <w:lang w:val="en-US"/>
          <w:rPrChange w:id="195" w:author="Kevin Bairos-Novak" w:date="2021-07-21T22:42:00Z">
            <w:rPr>
              <w:lang w:val="en-US"/>
            </w:rPr>
          </w:rPrChange>
        </w:rPr>
        <w:t xml:space="preserve"> overall</w:t>
      </w:r>
      <w:r w:rsidR="001D4AF3" w:rsidRPr="009755AE">
        <w:rPr>
          <w:color w:val="000000" w:themeColor="text1"/>
          <w:lang w:val="en-US"/>
          <w:rPrChange w:id="196" w:author="Kevin Bairos-Novak" w:date="2021-07-21T22:42:00Z">
            <w:rPr>
              <w:lang w:val="en-US"/>
            </w:rPr>
          </w:rPrChange>
        </w:rPr>
        <w:t xml:space="preserve"> </w:t>
      </w:r>
      <w:r w:rsidR="00CC610D" w:rsidRPr="009755AE">
        <w:rPr>
          <w:color w:val="000000" w:themeColor="text1"/>
          <w:lang w:val="en-US"/>
          <w:rPrChange w:id="197" w:author="Kevin Bairos-Novak" w:date="2021-07-21T22:42:00Z">
            <w:rPr>
              <w:lang w:val="en-US"/>
            </w:rPr>
          </w:rPrChange>
        </w:rPr>
        <w:t xml:space="preserve">reveal </w:t>
      </w:r>
      <w:r w:rsidR="001D4AF3" w:rsidRPr="009755AE">
        <w:rPr>
          <w:color w:val="000000" w:themeColor="text1"/>
          <w:lang w:val="en-US"/>
          <w:rPrChange w:id="198" w:author="Kevin Bairos-Novak" w:date="2021-07-21T22:42:00Z">
            <w:rPr>
              <w:lang w:val="en-US"/>
            </w:rPr>
          </w:rPrChange>
        </w:rPr>
        <w:t>high</w:t>
      </w:r>
      <w:r w:rsidR="00AF64BB" w:rsidRPr="009755AE">
        <w:rPr>
          <w:color w:val="000000" w:themeColor="text1"/>
          <w:lang w:val="en-US"/>
          <w:rPrChange w:id="199" w:author="Kevin Bairos-Novak" w:date="2021-07-21T22:42:00Z">
            <w:rPr>
              <w:lang w:val="en-US"/>
            </w:rPr>
          </w:rPrChange>
        </w:rPr>
        <w:t xml:space="preserve"> </w:t>
      </w:r>
      <w:r w:rsidR="001D4AF3" w:rsidRPr="009755AE">
        <w:rPr>
          <w:color w:val="000000" w:themeColor="text1"/>
          <w:lang w:val="en-US"/>
          <w:rPrChange w:id="200" w:author="Kevin Bairos-Novak" w:date="2021-07-21T22:42:00Z">
            <w:rPr>
              <w:lang w:val="en-US"/>
            </w:rPr>
          </w:rPrChange>
        </w:rPr>
        <w:t>trait heritability for</w:t>
      </w:r>
      <w:r w:rsidR="00CC610D" w:rsidRPr="009755AE">
        <w:rPr>
          <w:color w:val="000000" w:themeColor="text1"/>
          <w:lang w:val="en-US"/>
          <w:rPrChange w:id="201" w:author="Kevin Bairos-Novak" w:date="2021-07-21T22:42:00Z">
            <w:rPr>
              <w:lang w:val="en-US"/>
            </w:rPr>
          </w:rPrChange>
        </w:rPr>
        <w:t xml:space="preserve"> the majority of</w:t>
      </w:r>
      <w:r w:rsidR="001D4AF3" w:rsidRPr="009755AE">
        <w:rPr>
          <w:color w:val="000000" w:themeColor="text1"/>
          <w:lang w:val="en-US"/>
          <w:rPrChange w:id="202" w:author="Kevin Bairos-Novak" w:date="2021-07-21T22:42:00Z">
            <w:rPr>
              <w:lang w:val="en-US"/>
            </w:rPr>
          </w:rPrChange>
        </w:rPr>
        <w:t xml:space="preserve"> coral</w:t>
      </w:r>
      <w:r w:rsidR="00CC610D" w:rsidRPr="009755AE">
        <w:rPr>
          <w:color w:val="000000" w:themeColor="text1"/>
          <w:lang w:val="en-US"/>
          <w:rPrChange w:id="203" w:author="Kevin Bairos-Novak" w:date="2021-07-21T22:42:00Z">
            <w:rPr>
              <w:lang w:val="en-US"/>
            </w:rPr>
          </w:rPrChange>
        </w:rPr>
        <w:t xml:space="preserve"> traits, </w:t>
      </w:r>
      <w:r w:rsidR="001D4AF3" w:rsidRPr="009755AE">
        <w:rPr>
          <w:color w:val="000000" w:themeColor="text1"/>
          <w:lang w:val="en-US"/>
          <w:rPrChange w:id="204" w:author="Kevin Bairos-Novak" w:date="2021-07-21T22:42:00Z">
            <w:rPr>
              <w:lang w:val="en-US"/>
            </w:rPr>
          </w:rPrChange>
        </w:rPr>
        <w:t>suggest</w:t>
      </w:r>
      <w:r w:rsidR="00CC610D" w:rsidRPr="009755AE">
        <w:rPr>
          <w:color w:val="000000" w:themeColor="text1"/>
          <w:lang w:val="en-US"/>
          <w:rPrChange w:id="205" w:author="Kevin Bairos-Novak" w:date="2021-07-21T22:42:00Z">
            <w:rPr>
              <w:lang w:val="en-US"/>
            </w:rPr>
          </w:rPrChange>
        </w:rPr>
        <w:t>ing</w:t>
      </w:r>
      <w:r w:rsidR="001D4AF3" w:rsidRPr="009755AE">
        <w:rPr>
          <w:color w:val="000000" w:themeColor="text1"/>
          <w:lang w:val="en-US"/>
          <w:rPrChange w:id="206" w:author="Kevin Bairos-Novak" w:date="2021-07-21T22:42:00Z">
            <w:rPr>
              <w:lang w:val="en-US"/>
            </w:rPr>
          </w:rPrChange>
        </w:rPr>
        <w:t xml:space="preserve"> corals </w:t>
      </w:r>
      <w:r w:rsidR="00BB26F3" w:rsidRPr="009755AE">
        <w:rPr>
          <w:color w:val="000000" w:themeColor="text1"/>
          <w:lang w:val="en-US"/>
          <w:rPrChange w:id="207" w:author="Kevin Bairos-Novak" w:date="2021-07-21T22:42:00Z">
            <w:rPr>
              <w:lang w:val="en-US"/>
            </w:rPr>
          </w:rPrChange>
        </w:rPr>
        <w:t xml:space="preserve">may </w:t>
      </w:r>
      <w:r w:rsidR="001D4AF3" w:rsidRPr="009755AE">
        <w:rPr>
          <w:color w:val="000000" w:themeColor="text1"/>
          <w:lang w:val="en-US"/>
          <w:rPrChange w:id="208" w:author="Kevin Bairos-Novak" w:date="2021-07-21T22:42:00Z">
            <w:rPr>
              <w:lang w:val="en-US"/>
            </w:rPr>
          </w:rPrChange>
        </w:rPr>
        <w:t xml:space="preserve">have a </w:t>
      </w:r>
      <w:r w:rsidR="00CC610D" w:rsidRPr="009755AE">
        <w:rPr>
          <w:color w:val="000000" w:themeColor="text1"/>
          <w:lang w:val="en-US"/>
          <w:rPrChange w:id="209" w:author="Kevin Bairos-Novak" w:date="2021-07-21T22:42:00Z">
            <w:rPr>
              <w:lang w:val="en-US"/>
            </w:rPr>
          </w:rPrChange>
        </w:rPr>
        <w:t xml:space="preserve">greater </w:t>
      </w:r>
      <w:r w:rsidR="001D4AF3" w:rsidRPr="009755AE">
        <w:rPr>
          <w:color w:val="000000" w:themeColor="text1"/>
          <w:lang w:val="en-US"/>
          <w:rPrChange w:id="210" w:author="Kevin Bairos-Novak" w:date="2021-07-21T22:42:00Z">
            <w:rPr>
              <w:lang w:val="en-US"/>
            </w:rPr>
          </w:rPrChange>
        </w:rPr>
        <w:t xml:space="preserve">potential to adapt to climate change than has been assumed in recent evolutionary models. </w:t>
      </w:r>
    </w:p>
    <w:p w14:paraId="3C5F22CD" w14:textId="77777777" w:rsidR="00695B5C" w:rsidRPr="009755AE" w:rsidRDefault="00695B5C" w:rsidP="00FC6D79">
      <w:pPr>
        <w:spacing w:line="480" w:lineRule="auto"/>
        <w:rPr>
          <w:color w:val="000000" w:themeColor="text1"/>
          <w:lang w:val="en-US"/>
          <w:rPrChange w:id="211" w:author="Kevin Bairos-Novak" w:date="2021-07-21T22:42:00Z">
            <w:rPr>
              <w:lang w:val="en-US"/>
            </w:rPr>
          </w:rPrChange>
        </w:rPr>
      </w:pPr>
    </w:p>
    <w:p w14:paraId="0BC6F615" w14:textId="42C58DD4" w:rsidR="00026AC9" w:rsidRPr="009755AE" w:rsidRDefault="007714EE" w:rsidP="00FC6D79">
      <w:pPr>
        <w:spacing w:line="480" w:lineRule="auto"/>
        <w:rPr>
          <w:color w:val="000000" w:themeColor="text1"/>
          <w:lang w:val="en-US"/>
          <w:rPrChange w:id="212" w:author="Kevin Bairos-Novak" w:date="2021-07-21T22:42:00Z">
            <w:rPr>
              <w:lang w:val="en-US"/>
            </w:rPr>
          </w:rPrChange>
        </w:rPr>
      </w:pPr>
      <w:r w:rsidRPr="009755AE">
        <w:rPr>
          <w:b/>
          <w:color w:val="000000" w:themeColor="text1"/>
          <w:lang w:val="en-US"/>
          <w:rPrChange w:id="213" w:author="Kevin Bairos-Novak" w:date="2021-07-21T22:42:00Z">
            <w:rPr>
              <w:b/>
              <w:lang w:val="en-US"/>
            </w:rPr>
          </w:rPrChange>
        </w:rPr>
        <w:lastRenderedPageBreak/>
        <w:t xml:space="preserve">Keywords: </w:t>
      </w:r>
      <w:r w:rsidR="00705435" w:rsidRPr="009755AE">
        <w:rPr>
          <w:color w:val="000000" w:themeColor="text1"/>
          <w:lang w:val="en-US"/>
          <w:rPrChange w:id="214" w:author="Kevin Bairos-Novak" w:date="2021-07-21T22:42:00Z">
            <w:rPr>
              <w:lang w:val="en-US"/>
            </w:rPr>
          </w:rPrChange>
        </w:rPr>
        <w:t xml:space="preserve">adaptation, animal model, Breeder’s equation, </w:t>
      </w:r>
      <w:r w:rsidR="00471A63" w:rsidRPr="009755AE">
        <w:rPr>
          <w:color w:val="000000" w:themeColor="text1"/>
          <w:lang w:val="en-US"/>
          <w:rPrChange w:id="215" w:author="Kevin Bairos-Novak" w:date="2021-07-21T22:42:00Z">
            <w:rPr>
              <w:lang w:val="en-US"/>
            </w:rPr>
          </w:rPrChange>
        </w:rPr>
        <w:t>climate change,</w:t>
      </w:r>
      <w:r w:rsidR="00695B5C" w:rsidRPr="009755AE">
        <w:rPr>
          <w:color w:val="000000" w:themeColor="text1"/>
          <w:lang w:val="en-US"/>
          <w:rPrChange w:id="216" w:author="Kevin Bairos-Novak" w:date="2021-07-21T22:42:00Z">
            <w:rPr>
              <w:lang w:val="en-US"/>
            </w:rPr>
          </w:rPrChange>
        </w:rPr>
        <w:t xml:space="preserve"> </w:t>
      </w:r>
      <w:r w:rsidR="005C2F0E" w:rsidRPr="009755AE">
        <w:rPr>
          <w:color w:val="000000" w:themeColor="text1"/>
          <w:lang w:val="en-US"/>
          <w:rPrChange w:id="217" w:author="Kevin Bairos-Novak" w:date="2021-07-21T22:42:00Z">
            <w:rPr>
              <w:lang w:val="en-US"/>
            </w:rPr>
          </w:rPrChange>
        </w:rPr>
        <w:t>evolution</w:t>
      </w:r>
      <w:r w:rsidR="00705435" w:rsidRPr="009755AE">
        <w:rPr>
          <w:color w:val="000000" w:themeColor="text1"/>
          <w:lang w:val="en-US"/>
          <w:rPrChange w:id="218" w:author="Kevin Bairos-Novak" w:date="2021-07-21T22:42:00Z">
            <w:rPr>
              <w:lang w:val="en-US"/>
            </w:rPr>
          </w:rPrChange>
        </w:rPr>
        <w:t xml:space="preserve">, </w:t>
      </w:r>
      <w:r w:rsidR="000F594A" w:rsidRPr="009755AE">
        <w:rPr>
          <w:color w:val="000000" w:themeColor="text1"/>
          <w:lang w:val="en-US"/>
          <w:rPrChange w:id="219" w:author="Kevin Bairos-Novak" w:date="2021-07-21T22:42:00Z">
            <w:rPr>
              <w:lang w:val="en-US"/>
            </w:rPr>
          </w:rPrChange>
        </w:rPr>
        <w:t xml:space="preserve">natural </w:t>
      </w:r>
      <w:r w:rsidR="00471A63" w:rsidRPr="009755AE">
        <w:rPr>
          <w:color w:val="000000" w:themeColor="text1"/>
          <w:lang w:val="en-US"/>
          <w:rPrChange w:id="220" w:author="Kevin Bairos-Novak" w:date="2021-07-21T22:42:00Z">
            <w:rPr>
              <w:lang w:val="en-US"/>
            </w:rPr>
          </w:rPrChange>
        </w:rPr>
        <w:t>selection</w:t>
      </w:r>
      <w:r w:rsidR="00705435" w:rsidRPr="009755AE">
        <w:rPr>
          <w:color w:val="000000" w:themeColor="text1"/>
          <w:lang w:val="en-US"/>
          <w:rPrChange w:id="221" w:author="Kevin Bairos-Novak" w:date="2021-07-21T22:42:00Z">
            <w:rPr>
              <w:lang w:val="en-US"/>
            </w:rPr>
          </w:rPrChange>
        </w:rPr>
        <w:t>, Scleractinia, thermal tolerance</w:t>
      </w:r>
      <w:bookmarkEnd w:id="1"/>
      <w:r w:rsidR="00026AC9" w:rsidRPr="009755AE">
        <w:rPr>
          <w:color w:val="000000" w:themeColor="text1"/>
          <w:rPrChange w:id="222" w:author="Kevin Bairos-Novak" w:date="2021-07-21T22:42:00Z">
            <w:rPr/>
          </w:rPrChange>
        </w:rPr>
        <w:br w:type="page"/>
      </w:r>
    </w:p>
    <w:p w14:paraId="6E1B2691" w14:textId="65D3DCB5" w:rsidR="00D47A96" w:rsidRPr="009755AE" w:rsidRDefault="003D135C" w:rsidP="00FC6D79">
      <w:pPr>
        <w:pStyle w:val="Heading3"/>
        <w:spacing w:line="480" w:lineRule="auto"/>
        <w:rPr>
          <w:color w:val="000000" w:themeColor="text1"/>
          <w:rPrChange w:id="223" w:author="Kevin Bairos-Novak" w:date="2021-07-21T22:42:00Z">
            <w:rPr/>
          </w:rPrChange>
        </w:rPr>
      </w:pPr>
      <w:r w:rsidRPr="009755AE">
        <w:rPr>
          <w:color w:val="000000" w:themeColor="text1"/>
          <w:rPrChange w:id="224" w:author="Kevin Bairos-Novak" w:date="2021-07-21T22:42:00Z">
            <w:rPr/>
          </w:rPrChange>
        </w:rPr>
        <w:lastRenderedPageBreak/>
        <w:t>Introduction</w:t>
      </w:r>
    </w:p>
    <w:p w14:paraId="210713A6" w14:textId="609D8890" w:rsidR="00B26FDF" w:rsidRPr="009755AE" w:rsidRDefault="003D135C" w:rsidP="00FC6D79">
      <w:pPr>
        <w:spacing w:line="480" w:lineRule="auto"/>
        <w:ind w:firstLine="720"/>
        <w:rPr>
          <w:color w:val="000000" w:themeColor="text1"/>
          <w:rPrChange w:id="225" w:author="Kevin Bairos-Novak" w:date="2021-07-21T22:42:00Z">
            <w:rPr/>
          </w:rPrChange>
        </w:rPr>
      </w:pPr>
      <w:r w:rsidRPr="009755AE">
        <w:rPr>
          <w:color w:val="000000" w:themeColor="text1"/>
          <w:rPrChange w:id="226" w:author="Kevin Bairos-Novak" w:date="2021-07-21T22:42:00Z">
            <w:rPr/>
          </w:rPrChange>
        </w:rPr>
        <w:t xml:space="preserve">Anthropogenic climate change is </w:t>
      </w:r>
      <w:r w:rsidR="00793A10" w:rsidRPr="009755AE">
        <w:rPr>
          <w:color w:val="000000" w:themeColor="text1"/>
          <w:rPrChange w:id="227" w:author="Kevin Bairos-Novak" w:date="2021-07-21T22:42:00Z">
            <w:rPr/>
          </w:rPrChange>
        </w:rPr>
        <w:t>one of the greatest selective pressures on organisms worldwide</w:t>
      </w:r>
      <w:r w:rsidR="009157ED" w:rsidRPr="009755AE">
        <w:rPr>
          <w:color w:val="000000" w:themeColor="text1"/>
          <w:rPrChange w:id="228" w:author="Kevin Bairos-Novak" w:date="2021-07-21T22:42:00Z">
            <w:rPr/>
          </w:rPrChange>
        </w:rPr>
        <w:t xml:space="preserve"> </w:t>
      </w:r>
      <w:r w:rsidRPr="009755AE">
        <w:rPr>
          <w:color w:val="000000" w:themeColor="text1"/>
          <w:rPrChange w:id="229" w:author="Kevin Bairos-Novak" w:date="2021-07-21T22:42:00Z">
            <w:rPr/>
          </w:rPrChange>
        </w:rPr>
        <w:t xml:space="preserve">(Davis et al. 2005; Hughes et al. 2018b; Nolan et al. 2018). To avoid extinction, species </w:t>
      </w:r>
      <w:r w:rsidR="009157ED" w:rsidRPr="009755AE">
        <w:rPr>
          <w:color w:val="000000" w:themeColor="text1"/>
          <w:rPrChange w:id="230" w:author="Kevin Bairos-Novak" w:date="2021-07-21T22:42:00Z">
            <w:rPr/>
          </w:rPrChange>
        </w:rPr>
        <w:t>need</w:t>
      </w:r>
      <w:r w:rsidRPr="009755AE">
        <w:rPr>
          <w:color w:val="000000" w:themeColor="text1"/>
          <w:rPrChange w:id="231" w:author="Kevin Bairos-Novak" w:date="2021-07-21T22:42:00Z">
            <w:rPr/>
          </w:rPrChange>
        </w:rPr>
        <w:t xml:space="preserve"> to </w:t>
      </w:r>
      <w:r w:rsidR="0024251C" w:rsidRPr="009755AE">
        <w:rPr>
          <w:color w:val="000000" w:themeColor="text1"/>
          <w:rPrChange w:id="232" w:author="Kevin Bairos-Novak" w:date="2021-07-21T22:42:00Z">
            <w:rPr/>
          </w:rPrChange>
        </w:rPr>
        <w:t xml:space="preserve">either </w:t>
      </w:r>
      <w:r w:rsidR="009157ED" w:rsidRPr="009755AE">
        <w:rPr>
          <w:color w:val="000000" w:themeColor="text1"/>
          <w:rPrChange w:id="233" w:author="Kevin Bairos-Novak" w:date="2021-07-21T22:42:00Z">
            <w:rPr/>
          </w:rPrChange>
        </w:rPr>
        <w:t xml:space="preserve">acclimatize, </w:t>
      </w:r>
      <w:r w:rsidR="0024251C" w:rsidRPr="009755AE">
        <w:rPr>
          <w:color w:val="000000" w:themeColor="text1"/>
          <w:rPrChange w:id="234" w:author="Kevin Bairos-Novak" w:date="2021-07-21T22:42:00Z">
            <w:rPr/>
          </w:rPrChange>
        </w:rPr>
        <w:t>move</w:t>
      </w:r>
      <w:r w:rsidRPr="009755AE">
        <w:rPr>
          <w:color w:val="000000" w:themeColor="text1"/>
          <w:rPrChange w:id="235" w:author="Kevin Bairos-Novak" w:date="2021-07-21T22:42:00Z">
            <w:rPr/>
          </w:rPrChange>
        </w:rPr>
        <w:t xml:space="preserve"> to new habitats, or adapt to new conditions (Davis et al. 2005; Jump and </w:t>
      </w:r>
      <w:proofErr w:type="spellStart"/>
      <w:r w:rsidRPr="009755AE">
        <w:rPr>
          <w:color w:val="000000" w:themeColor="text1"/>
          <w:rPrChange w:id="236" w:author="Kevin Bairos-Novak" w:date="2021-07-21T22:42:00Z">
            <w:rPr/>
          </w:rPrChange>
        </w:rPr>
        <w:t>Peñuelas</w:t>
      </w:r>
      <w:proofErr w:type="spellEnd"/>
      <w:r w:rsidRPr="009755AE">
        <w:rPr>
          <w:color w:val="000000" w:themeColor="text1"/>
          <w:rPrChange w:id="237" w:author="Kevin Bairos-Novak" w:date="2021-07-21T22:42:00Z">
            <w:rPr/>
          </w:rPrChange>
        </w:rPr>
        <w:t xml:space="preserve"> 2005; </w:t>
      </w:r>
      <w:proofErr w:type="spellStart"/>
      <w:r w:rsidRPr="009755AE">
        <w:rPr>
          <w:color w:val="000000" w:themeColor="text1"/>
          <w:rPrChange w:id="238" w:author="Kevin Bairos-Novak" w:date="2021-07-21T22:42:00Z">
            <w:rPr/>
          </w:rPrChange>
        </w:rPr>
        <w:t>Gienapp</w:t>
      </w:r>
      <w:proofErr w:type="spellEnd"/>
      <w:r w:rsidRPr="009755AE">
        <w:rPr>
          <w:color w:val="000000" w:themeColor="text1"/>
          <w:rPrChange w:id="239" w:author="Kevin Bairos-Novak" w:date="2021-07-21T22:42:00Z">
            <w:rPr/>
          </w:rPrChange>
        </w:rPr>
        <w:t xml:space="preserve"> et al. 2008)</w:t>
      </w:r>
      <w:r w:rsidR="009157ED" w:rsidRPr="009755AE">
        <w:rPr>
          <w:color w:val="000000" w:themeColor="text1"/>
          <w:rPrChange w:id="240" w:author="Kevin Bairos-Novak" w:date="2021-07-21T22:42:00Z">
            <w:rPr/>
          </w:rPrChange>
        </w:rPr>
        <w:t xml:space="preserve">. </w:t>
      </w:r>
      <w:r w:rsidR="00793A10" w:rsidRPr="009755AE">
        <w:rPr>
          <w:color w:val="000000" w:themeColor="text1"/>
          <w:rPrChange w:id="241" w:author="Kevin Bairos-Novak" w:date="2021-07-21T22:42:00Z">
            <w:rPr/>
          </w:rPrChange>
        </w:rPr>
        <w:t>A</w:t>
      </w:r>
      <w:r w:rsidR="000E2158" w:rsidRPr="009755AE">
        <w:rPr>
          <w:color w:val="000000" w:themeColor="text1"/>
          <w:rPrChange w:id="242" w:author="Kevin Bairos-Novak" w:date="2021-07-21T22:42:00Z">
            <w:rPr/>
          </w:rPrChange>
        </w:rPr>
        <w:t>cclimat</w:t>
      </w:r>
      <w:r w:rsidR="00483BB9" w:rsidRPr="009755AE">
        <w:rPr>
          <w:color w:val="000000" w:themeColor="text1"/>
          <w:rPrChange w:id="243" w:author="Kevin Bairos-Novak" w:date="2021-07-21T22:42:00Z">
            <w:rPr/>
          </w:rPrChange>
        </w:rPr>
        <w:t>iz</w:t>
      </w:r>
      <w:r w:rsidR="002013CB" w:rsidRPr="009755AE">
        <w:rPr>
          <w:color w:val="000000" w:themeColor="text1"/>
          <w:rPrChange w:id="244" w:author="Kevin Bairos-Novak" w:date="2021-07-21T22:42:00Z">
            <w:rPr/>
          </w:rPrChange>
        </w:rPr>
        <w:t>at</w:t>
      </w:r>
      <w:r w:rsidR="000E2158" w:rsidRPr="009755AE">
        <w:rPr>
          <w:color w:val="000000" w:themeColor="text1"/>
          <w:rPrChange w:id="245" w:author="Kevin Bairos-Novak" w:date="2021-07-21T22:42:00Z">
            <w:rPr/>
          </w:rPrChange>
        </w:rPr>
        <w:t>ion</w:t>
      </w:r>
      <w:r w:rsidR="00793A10" w:rsidRPr="009755AE">
        <w:rPr>
          <w:color w:val="000000" w:themeColor="text1"/>
          <w:rPrChange w:id="246" w:author="Kevin Bairos-Novak" w:date="2021-07-21T22:42:00Z">
            <w:rPr/>
          </w:rPrChange>
        </w:rPr>
        <w:t xml:space="preserve"> on its own</w:t>
      </w:r>
      <w:r w:rsidR="000E2158" w:rsidRPr="009755AE">
        <w:rPr>
          <w:color w:val="000000" w:themeColor="text1"/>
          <w:rPrChange w:id="247" w:author="Kevin Bairos-Novak" w:date="2021-07-21T22:42:00Z">
            <w:rPr/>
          </w:rPrChange>
        </w:rPr>
        <w:t xml:space="preserve"> may</w:t>
      </w:r>
      <w:r w:rsidR="00A052FC" w:rsidRPr="009755AE">
        <w:rPr>
          <w:color w:val="000000" w:themeColor="text1"/>
          <w:rPrChange w:id="248" w:author="Kevin Bairos-Novak" w:date="2021-07-21T22:42:00Z">
            <w:rPr/>
          </w:rPrChange>
        </w:rPr>
        <w:t xml:space="preserve"> initially</w:t>
      </w:r>
      <w:r w:rsidR="000E2158" w:rsidRPr="009755AE">
        <w:rPr>
          <w:color w:val="000000" w:themeColor="text1"/>
          <w:rPrChange w:id="249" w:author="Kevin Bairos-Novak" w:date="2021-07-21T22:42:00Z">
            <w:rPr/>
          </w:rPrChange>
        </w:rPr>
        <w:t xml:space="preserve"> increase </w:t>
      </w:r>
      <w:r w:rsidR="00350A75" w:rsidRPr="009755AE">
        <w:rPr>
          <w:color w:val="000000" w:themeColor="text1"/>
          <w:rPrChange w:id="250" w:author="Kevin Bairos-Novak" w:date="2021-07-21T22:42:00Z">
            <w:rPr/>
          </w:rPrChange>
        </w:rPr>
        <w:t xml:space="preserve">the duration of time that a </w:t>
      </w:r>
      <w:r w:rsidR="00A052FC" w:rsidRPr="009755AE">
        <w:rPr>
          <w:color w:val="000000" w:themeColor="text1"/>
          <w:rPrChange w:id="251" w:author="Kevin Bairos-Novak" w:date="2021-07-21T22:42:00Z">
            <w:rPr/>
          </w:rPrChange>
        </w:rPr>
        <w:t xml:space="preserve">population </w:t>
      </w:r>
      <w:r w:rsidR="00350A75" w:rsidRPr="009755AE">
        <w:rPr>
          <w:color w:val="000000" w:themeColor="text1"/>
          <w:rPrChange w:id="252" w:author="Kevin Bairos-Novak" w:date="2021-07-21T22:42:00Z">
            <w:rPr/>
          </w:rPrChange>
        </w:rPr>
        <w:t>can persist in an altered environment</w:t>
      </w:r>
      <w:r w:rsidR="00056E54" w:rsidRPr="009755AE">
        <w:rPr>
          <w:color w:val="000000" w:themeColor="text1"/>
          <w:rPrChange w:id="253" w:author="Kevin Bairos-Novak" w:date="2021-07-21T22:42:00Z">
            <w:rPr/>
          </w:rPrChange>
        </w:rPr>
        <w:t xml:space="preserve">, but </w:t>
      </w:r>
      <w:r w:rsidR="00A052FC" w:rsidRPr="009755AE">
        <w:rPr>
          <w:color w:val="000000" w:themeColor="text1"/>
          <w:rPrChange w:id="254" w:author="Kevin Bairos-Novak" w:date="2021-07-21T22:42:00Z">
            <w:rPr/>
          </w:rPrChange>
        </w:rPr>
        <w:t xml:space="preserve">is </w:t>
      </w:r>
      <w:r w:rsidR="00B475A6" w:rsidRPr="009755AE">
        <w:rPr>
          <w:color w:val="000000" w:themeColor="text1"/>
          <w:rPrChange w:id="255" w:author="Kevin Bairos-Novak" w:date="2021-07-21T22:42:00Z">
            <w:rPr/>
          </w:rPrChange>
        </w:rPr>
        <w:t xml:space="preserve">bounded by physiological thresholds that </w:t>
      </w:r>
      <w:r w:rsidR="00A052FC" w:rsidRPr="009755AE">
        <w:rPr>
          <w:color w:val="000000" w:themeColor="text1"/>
          <w:rPrChange w:id="256" w:author="Kevin Bairos-Novak" w:date="2021-07-21T22:42:00Z">
            <w:rPr/>
          </w:rPrChange>
        </w:rPr>
        <w:t>limit</w:t>
      </w:r>
      <w:r w:rsidR="00B475A6" w:rsidRPr="009755AE">
        <w:rPr>
          <w:color w:val="000000" w:themeColor="text1"/>
          <w:rPrChange w:id="257" w:author="Kevin Bairos-Novak" w:date="2021-07-21T22:42:00Z">
            <w:rPr/>
          </w:rPrChange>
        </w:rPr>
        <w:t xml:space="preserve"> tolerance of </w:t>
      </w:r>
      <w:r w:rsidR="004A2087" w:rsidRPr="009755AE">
        <w:rPr>
          <w:color w:val="000000" w:themeColor="text1"/>
          <w:rPrChange w:id="258" w:author="Kevin Bairos-Novak" w:date="2021-07-21T22:42:00Z">
            <w:rPr/>
          </w:rPrChange>
        </w:rPr>
        <w:t>long-term environmental change</w:t>
      </w:r>
      <w:r w:rsidR="00B475A6" w:rsidRPr="009755AE">
        <w:rPr>
          <w:color w:val="000000" w:themeColor="text1"/>
          <w:rPrChange w:id="259" w:author="Kevin Bairos-Novak" w:date="2021-07-21T22:42:00Z">
            <w:rPr/>
          </w:rPrChange>
        </w:rPr>
        <w:t>,</w:t>
      </w:r>
      <w:r w:rsidR="004A2087" w:rsidRPr="009755AE">
        <w:rPr>
          <w:color w:val="000000" w:themeColor="text1"/>
          <w:rPrChange w:id="260" w:author="Kevin Bairos-Novak" w:date="2021-07-21T22:42:00Z">
            <w:rPr/>
          </w:rPrChange>
        </w:rPr>
        <w:t xml:space="preserve"> and for populations living close to their extremes already</w:t>
      </w:r>
      <w:r w:rsidR="000E2158" w:rsidRPr="009755AE">
        <w:rPr>
          <w:color w:val="000000" w:themeColor="text1"/>
          <w:rPrChange w:id="261" w:author="Kevin Bairos-Novak" w:date="2021-07-21T22:42:00Z">
            <w:rPr/>
          </w:rPrChange>
        </w:rPr>
        <w:t xml:space="preserve"> </w:t>
      </w:r>
      <w:r w:rsidR="000E2158" w:rsidRPr="009755AE">
        <w:rPr>
          <w:color w:val="000000" w:themeColor="text1"/>
          <w:rPrChange w:id="262" w:author="Kevin Bairos-Novak" w:date="2021-07-21T22:42:00Z">
            <w:rPr/>
          </w:rPrChange>
        </w:rPr>
        <w:fldChar w:fldCharType="begin" w:fldLock="1"/>
      </w:r>
      <w:r w:rsidR="008445A6" w:rsidRPr="009755AE">
        <w:rPr>
          <w:color w:val="000000" w:themeColor="text1"/>
          <w:rPrChange w:id="263" w:author="Kevin Bairos-Novak" w:date="2021-07-21T22:42:00Z">
            <w:rPr/>
          </w:rPrChange>
        </w:rPr>
        <w:instrText>ADDIN CSL_CITATION {"citationItems":[{"id":"ITEM-1","itemData":{"DOI":"10.1111/gcb.13427","ISBN":"2150-7511 (Electronic)","ISSN":"13652486","PMID":"25698835","abstract":"See, stats, and : https : / / www . researchgate . net / publication / 305280167 Evolutionary of plasticity Article DOI : 10 . 1111 / gcb . 13427 CITATIONS 0 READS 140 2 : Some : Dams - ecological Launching Lise University 18 SEE Julian . Olden University 280 , 865 SEE All . The . All - text and , letting . Abstract Understanding the extent to which phylogenetic constraints and adaptive evolutionary forces help define the physio - logical sensitivity of species is critical for anticipating climate - related impacts in aquatic environments . Yet , whether upper thermal tolerance and plasticity are shaped by common evolutionary and environmental mechanisms remains to be tested . Based on a systematic literature review , we investigated this question in 82 freshwater fish species (27 families) representing 829 experiments for which data existed on upper thermal limits and it was possible to estimate plasticity using upper thermal tolerance reaction norms . Our findings indicated that there are strong phylogenetic signals in both thermal tolerances and acclimation capacity , although it is weaker in the latter . We found that upper thermal tolerances are correlated with the temperatures experienced by species across their range , likely because of spatially autocorrelated processes in which closely related species share similar selection pressures and limited dis - persal from ancestral environments . No association with species thermal habitat was found for acclimation capacity . Instead , species with the lowest physiological plasticity also displayed the highest thermal tolerances , reflecting to some extent an evolutionary trade - off between these two traits . Although our study demonstrates that macroecologi - cal climatic niche features measured from species distributions are likely to provide a good approximation of fresh - water fish sensitivity to climate change , disentangling the mechanisms underlying both acute and chronic heat tolerances may help to refine predictions regarding climate change - related range shifts and extinctions .","author":[{"dropping-particle":"","family":"Comte","given":"Lise","non-dropping-particle":"","parse-names":false,"suffix":""},{"dropping-particle":"","family":"Olden","given":"Julian D.","non-dropping-particle":"","parse-names":false,"suffix":""}],"container-title":"Global Change Biology","id":"ITEM-1","issue":"2","issued":{"date-parts":[["2017"]]},"page":"728-736","title":"Evolutionary and environmental determinants of freshwater fish thermal tolerance and plasticity","type":"article-journal","volume":"23"},"uris":["http://www.mendeley.com/documents/?uuid=db8690b5-e2f6-4c92-a348-b8318b7e18dc"]},{"id":"ITEM-2","itemData":{"DOI":"10.1111/gcb.14811","author":[{"dropping-particle":"","family":"Sasaki","given":"Matthew C","non-dropping-particle":"","parse-names":false,"suffix":""},{"dropping-particle":"","family":"Dam","given":"Hans G","non-dropping-particle":"","parse-names":false,"suffix":""}],"id":"ITEM-2","issue":"August","issued":{"date-parts":[["2019"]]},"page":"4147-4164","title":"Integrating patterns of thermal tolerance and phenotypic plasticity with population genetics to improve understanding of vulnerability to warming in a widespread copepod","type":"article-journal"},"uris":["http://www.mendeley.com/documents/?uuid=2dd7811a-ee46-46a8-995c-3ac62f16a654"]},{"id":"ITEM-3","itemData":{"DOI":"10.1111/1365-2435.12687","author":[{"dropping-particle":"","family":"Heerwaarden","given":"Belinda","non-dropping-particle":"van","parse-names":false,"suffix":""},{"dropping-particle":"","family":"Kellermann","given":"Vanessa","non-dropping-particle":"","parse-names":false,"suffix":""},{"dropping-particle":"","family":"Sgr","given":"Carla M","non-dropping-particle":"","parse-names":false,"suffix":""}],"container-title":"Functional Ecology","id":"ITEM-3","issued":{"date-parts":[["2016"]]},"page":"1947-1956","title":"Limited scope for plasticity to increase upper thermal limits","type":"article-journal","volume":"30"},"uris":["http://www.mendeley.com/documents/?uuid=abf7799b-2a2a-4ab6-9c90-fc74976b6561"]}],"mendeley":{"formattedCitation":"(van Heerwaarden et al. 2016; Comte and Olden 2017; Sasaki and Dam 2019)","plainTextFormattedCitation":"(van Heerwaarden et al. 2016; Comte and Olden 2017; Sasaki and Dam 2019)","previouslyFormattedCitation":"(van Heerwaarden et al. 2016; Comte and Olden 2017; Sasaki and Dam 2019)"},"properties":{"noteIndex":0},"schema":"https://github.com/citation-style-language/schema/raw/master/csl-citation.json"}</w:instrText>
      </w:r>
      <w:r w:rsidR="000E2158" w:rsidRPr="009755AE">
        <w:rPr>
          <w:color w:val="000000" w:themeColor="text1"/>
          <w:rPrChange w:id="264" w:author="Kevin Bairos-Novak" w:date="2021-07-21T22:42:00Z">
            <w:rPr/>
          </w:rPrChange>
        </w:rPr>
        <w:fldChar w:fldCharType="separate"/>
      </w:r>
      <w:r w:rsidR="008445A6" w:rsidRPr="009755AE">
        <w:rPr>
          <w:color w:val="000000" w:themeColor="text1"/>
          <w:rPrChange w:id="265" w:author="Kevin Bairos-Novak" w:date="2021-07-21T22:42:00Z">
            <w:rPr/>
          </w:rPrChange>
        </w:rPr>
        <w:t>(van Heerwaarden et al. 2016; Comte and Olden 2017; Sasaki and Dam 2019)</w:t>
      </w:r>
      <w:r w:rsidR="000E2158" w:rsidRPr="009755AE">
        <w:rPr>
          <w:color w:val="000000" w:themeColor="text1"/>
          <w:rPrChange w:id="266" w:author="Kevin Bairos-Novak" w:date="2021-07-21T22:42:00Z">
            <w:rPr/>
          </w:rPrChange>
        </w:rPr>
        <w:fldChar w:fldCharType="end"/>
      </w:r>
      <w:r w:rsidR="000E2158" w:rsidRPr="009755AE">
        <w:rPr>
          <w:color w:val="000000" w:themeColor="text1"/>
          <w:rPrChange w:id="267" w:author="Kevin Bairos-Novak" w:date="2021-07-21T22:42:00Z">
            <w:rPr/>
          </w:rPrChange>
        </w:rPr>
        <w:t xml:space="preserve">. </w:t>
      </w:r>
      <w:r w:rsidR="00056E54" w:rsidRPr="009755AE">
        <w:rPr>
          <w:color w:val="000000" w:themeColor="text1"/>
          <w:rPrChange w:id="268" w:author="Kevin Bairos-Novak" w:date="2021-07-21T22:42:00Z">
            <w:rPr/>
          </w:rPrChange>
        </w:rPr>
        <w:t xml:space="preserve">Migration to new environments is similarly limited </w:t>
      </w:r>
      <w:r w:rsidR="009157ED" w:rsidRPr="009755AE">
        <w:rPr>
          <w:color w:val="000000" w:themeColor="text1"/>
          <w:rPrChange w:id="269" w:author="Kevin Bairos-Novak" w:date="2021-07-21T22:42:00Z">
            <w:rPr/>
          </w:rPrChange>
        </w:rPr>
        <w:fldChar w:fldCharType="begin" w:fldLock="1"/>
      </w:r>
      <w:r w:rsidR="00C71C23" w:rsidRPr="009755AE">
        <w:rPr>
          <w:color w:val="000000" w:themeColor="text1"/>
          <w:rPrChange w:id="270" w:author="Kevin Bairos-Novak" w:date="2021-07-21T22:42:00Z">
            <w:rPr/>
          </w:rPrChange>
        </w:rPr>
        <w:instrText>ADDIN CSL_CITATION {"citationItems":[{"id":"ITEM-1","itemData":{"DOI":"10.1111/j.1461-0248.2005.00796.x","ISBN":"1461-023X","ISSN":"1461023X","PMID":"231224600012","abstract":"Climate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308acb8f-9041-4f47-bd3f-ddbd87f8778a"]},{"id":"ITEM-2","itemData":{"DOI":"10.1073/pnas.1116791109/-/DCSupplemental.www.pnas.org/cgi/doi/10.1073/pnas.1116791109","author":[{"dropping-particle":"","family":"Schloss","given":"Carrie A","non-dropping-particle":"","parse-names":false,"suffix":""},{"dropping-particle":"","family":"Nuñez","given":"Tristan A","non-dropping-particle":"","parse-names":false,"suffix":""},{"dropping-particle":"","family":"Lawler","given":"Joshua J","non-dropping-particle":"","parse-names":false,"suffix":""}],"container-title":"Proceedings of the National Academy of Sciences","id":"ITEM-2","issue":"22","issued":{"date-parts":[["2012"]]},"page":"8606-8611","title":"Dispersal will limit ability of mammals to track climate change in the Western Hemisphere","type":"article-journal","volume":"109"},"uris":["http://www.mendeley.com/documents/?uuid=09bd767c-a584-4611-b3ba-a490080c82a2"]},{"id":"ITEM-3","itemData":{"DOI":"10.1111/eva.12840","ISSN":"17524571","abstract":"Standing genetic variation represents a genetic load on population fitness but can also support a rapid response to short-term environmental change, and the greatest potential source of such standing genetic variation typically exists among locally adapted populations living along an environmental gradient. Here, we develop a spatially explicit simulation model to quantify the contribution of existing genetic variation arising from migration–mutation–selection–drift balance to time to extinction under environmental change. Simulations reveal that local adaptation across a species range associated with an underlying environmental gradient could extend time to extinction by nearly threefold irrespective of the rate of environmental change. The potential for preadapted alleles to increase the rate of adaptation changes the relative importance of established extinction risk factors; in particular, it reduced the importance of the breadth of environmental tolerance and it increased the relative importance of fecundity. Although migration of preadapted alleles generally increased persistence time, it decreased it at rates of environmental change close to the critical rate of change by creating a population bottleneck, which ultimately limited the rate at which de novo mutations could arise. An analysis of the extinction dynamics further revealed that one consequence of gene flow is the potential to maximize population growth rate in at least part of the species range, which is likely to have consequences for forecasting the consequences of ecological interactions. Our study shows that predictions of persistence time change fundamentally when existing local adaptations are explicitly taken into account, underscoring the need to preserve and manage genetic diversity.","author":[{"dropping-particle":"","family":"Walters","given":"Richard J.","non-dropping-particle":"","parse-names":false,"suffix":""},{"dropping-particle":"","family":"Berger","given":"David","non-dropping-particle":"","parse-names":false,"suffix":""}],"container-title":"Evolutionary Applications","id":"ITEM-3","issue":"7","issued":{"date-parts":[["2019"]]},"page":"1487-1502","title":"Implications of existing local (mal)adaptations for ecological forecasting under environmental change","type":"article-journal","volume":"12"},"uris":["http://www.mendeley.com/documents/?uuid=3eca79f8-c25e-44d5-b445-009eaed9b67d"]}],"mendeley":{"formattedCitation":"(Jump and Peñuelas 2005; Schloss et al. 2012; Walters and Berger 2019)","plainTextFormattedCitation":"(Jump and Peñuelas 2005; Schloss et al. 2012; Walters and Berger 2019)","previouslyFormattedCitation":"(Jump and Peñuelas 2005; Schloss et al. 2012; Walters and Berger 2019)"},"properties":{"noteIndex":0},"schema":"https://github.com/citation-style-language/schema/raw/master/csl-citation.json"}</w:instrText>
      </w:r>
      <w:r w:rsidR="009157ED" w:rsidRPr="009755AE">
        <w:rPr>
          <w:color w:val="000000" w:themeColor="text1"/>
          <w:rPrChange w:id="271" w:author="Kevin Bairos-Novak" w:date="2021-07-21T22:42:00Z">
            <w:rPr/>
          </w:rPrChange>
        </w:rPr>
        <w:fldChar w:fldCharType="separate"/>
      </w:r>
      <w:r w:rsidR="00C71C23" w:rsidRPr="009755AE">
        <w:rPr>
          <w:color w:val="000000" w:themeColor="text1"/>
          <w:rPrChange w:id="272" w:author="Kevin Bairos-Novak" w:date="2021-07-21T22:42:00Z">
            <w:rPr/>
          </w:rPrChange>
        </w:rPr>
        <w:t>(Jump and Peñuelas 2005; Schloss et al. 2012; Walters and Berger 2019)</w:t>
      </w:r>
      <w:r w:rsidR="009157ED" w:rsidRPr="009755AE">
        <w:rPr>
          <w:color w:val="000000" w:themeColor="text1"/>
          <w:rPrChange w:id="273" w:author="Kevin Bairos-Novak" w:date="2021-07-21T22:42:00Z">
            <w:rPr/>
          </w:rPrChange>
        </w:rPr>
        <w:fldChar w:fldCharType="end"/>
      </w:r>
      <w:r w:rsidR="005C7E97" w:rsidRPr="009755AE">
        <w:rPr>
          <w:color w:val="000000" w:themeColor="text1"/>
          <w:rPrChange w:id="274" w:author="Kevin Bairos-Novak" w:date="2021-07-21T22:42:00Z">
            <w:rPr/>
          </w:rPrChange>
        </w:rPr>
        <w:t>, especially for predominantly sessile organisms</w:t>
      </w:r>
      <w:r w:rsidR="00B475A6" w:rsidRPr="009755AE">
        <w:rPr>
          <w:color w:val="000000" w:themeColor="text1"/>
          <w:rPrChange w:id="275" w:author="Kevin Bairos-Novak" w:date="2021-07-21T22:42:00Z">
            <w:rPr/>
          </w:rPrChange>
        </w:rPr>
        <w:t xml:space="preserve"> for which range extension depends upon long-distance dispersal of offspring</w:t>
      </w:r>
      <w:r w:rsidR="00206156" w:rsidRPr="009755AE">
        <w:rPr>
          <w:color w:val="000000" w:themeColor="text1"/>
          <w:rPrChange w:id="276" w:author="Kevin Bairos-Novak" w:date="2021-07-21T22:42:00Z">
            <w:rPr/>
          </w:rPrChange>
        </w:rPr>
        <w:t xml:space="preserve"> </w:t>
      </w:r>
      <w:r w:rsidR="008B4038" w:rsidRPr="009755AE">
        <w:rPr>
          <w:color w:val="000000" w:themeColor="text1"/>
          <w:rPrChange w:id="277" w:author="Kevin Bairos-Novak" w:date="2021-07-21T22:42:00Z">
            <w:rPr/>
          </w:rPrChange>
        </w:rPr>
        <w:fldChar w:fldCharType="begin" w:fldLock="1"/>
      </w:r>
      <w:r w:rsidR="00A70C35" w:rsidRPr="009755AE">
        <w:rPr>
          <w:color w:val="000000" w:themeColor="text1"/>
          <w:rPrChange w:id="278" w:author="Kevin Bairos-Novak" w:date="2021-07-21T22:42:00Z">
            <w:rPr/>
          </w:rPrChange>
        </w:rPr>
        <w:instrText>ADDIN CSL_CITATION {"citationItems":[{"id":"ITEM-1","itemData":{"author":[{"dropping-particle":"","family":"Hughes","given":"TP","non-dropping-particle":"","parse-names":false,"suffix":""},{"dropping-particle":"","family":"Baird","given":"AH","non-dropping-particle":"","parse-names":false,"suffix":""},{"dropping-particle":"","family":"Bellwood","given":"DR","non-dropping-particle":"","parse-names":false,"suffix":""},{"dropping-particle":"","family":"Card","given":"M","non-dropping-particle":"","parse-names":false,"suffix":""},{"dropping-particle":"","family":"Connolly","given":"SR","non-dropping-particle":"","parse-names":false,"suffix":""},{"dropping-particle":"","family":"Folke","given":"C","non-dropping-particle":"","parse-names":false,"suffix":""},{"dropping-particle":"","family":"Grosberg","given":"R","non-dropping-particle":"","parse-names":false,"suffix":""},{"dropping-particle":"","family":"Hoegh-Guldberg","given":"O","non-dropping-particle":"","parse-names":false,"suffix":""},{"dropping-particle":"","family":"Jackson","given":"J B C","non-dropping-particle":"","parse-names":false,"suffix":""},{"dropping-particle":"","family":"Kleypas","given":"J","non-dropping-particle":"","parse-names":false,"suffix":""},{"dropping-particle":"","family":"Lough","given":"J M","non-dropping-particle":"","parse-names":false,"suffix":""},{"dropping-particle":"","family":"Marshall","given":"P","non-dropping-particle":"","parse-names":false,"suffix":""},{"dropping-particle":"","family":"Palumbi","given":"S R","non-dropping-particle":"","parse-names":false,"suffix":""},{"dropping-particle":"","family":"Pandolfi","given":"J M","non-dropping-particle":"","parse-names":false,"suffix":""},{"dropping-particle":"","family":"Rosen","given":"B","non-dropping-particle":"","parse-names":false,"suffix":""},{"dropping-particle":"","family":"Roughgarden","given":"J","non-dropping-particle":"","parse-names":false,"suffix":""}],"container-title":"Science","id":"ITEM-1","issued":{"date-parts":[["2003"]]},"page":"877-1000","title":"Climate change, human impacts, and the resilience of coral reefs","type":"article-journal","volume":"301"},"uris":["http://www.mendeley.com/documents/?uuid=c7ee9770-5288-4c38-957a-eaf289746d2b"]},{"id":"ITEM-2","itemData":{"DOI":"10.1111/ddi.12740","ISSN":"14724642","abstract":"Aim: Studies of species' range shifts have become increasingly relevant for understanding ecology and biogeography in the face of accelerated global change. The combination of limited mobility and imperilled status places some species at a potentially greater risk of range loss, extirpation or extinction due to climate change. To assess the ability of organisms with limited movement and dispersal capabilities to track shifts associated with climate change, we evaluated reproductive and dispersal traits of freshwater mussels (Unionida), sessile invertebrates that require species-specific fish for larval dispersal. Location: North American Atlantic Slope rivers. Methods: To understand how unionid mussels may cope with and adapt to current and future warming trends, we identified mechanisms that facilitated their colonization of the northern Atlantic Slope river basins in North America after the Last Glacial Maximum. We compiled species occurrence and life history trait information for each of 55 species, and then selected life history traits for which ample data were available (larval brooding duration, host fish specificity, host infection strategy, and body size) and analysed whether the trait state for each was related to mussel distribution in Atlantic Slope rivers. Results: Brooding duration (p &lt;.01) and host fish specificity (p =.02) were significantly related to mussel species distribution. Long-term brooders were more likely than short-term brooders to colonize formerly glaciated rivers, as were host generalists compared to specialists. Body size and host infection strategy were not predictive of movement into formerly glaciated rivers (p &gt;.10). Main conclusions: Our results are potentially applicable to many species for which life history traits have not been well-documented, because reproductive and dispersal traits in unionid mussels typically follow phylogenetic relationships. These findings may help resource managers prioritize species according to climate change vulnerability and predict which species might become further imperilled with climate warming. Finally, we suggest that similar trait-based decision support frameworks may be applicable for other movement limited taxa.","author":[{"dropping-particle":"","family":"Archambault","given":"Jennifer M.","non-dropping-particle":"","parse-names":false,"suffix":""},{"dropping-particle":"","family":"Cope","given":"W. Gregory","non-dropping-particle":"","parse-names":false,"suffix":""},{"dropping-particle":"","family":"Kwak","given":"Thomas J.","non-dropping-particle":"","parse-names":false,"suffix":""}],"container-title":"Diversity and Distributions","id":"ITEM-2","issue":"7","issued":{"date-parts":[["2018"]]},"page":"880-891","title":"Chasing a changing climate: Reproductive and dispersal traits predict how sessile species respond to global warming","type":"article-journal","volume":"24"},"uris":["http://www.mendeley.com/documents/?uuid=67c8e797-8ca7-4e83-bdf8-ff8e499cbce4"]}],"mendeley":{"formattedCitation":"(Hughes et al. 2003; Archambault et al. 2018)","manualFormatting":"(Hughes et al. 2003; Archambault et al. 2018;","plainTextFormattedCitation":"(Hughes et al. 2003; Archambault et al. 2018)","previouslyFormattedCitation":"(Hughes et al. 2003; Archambault et al. 2018)"},"properties":{"noteIndex":0},"schema":"https://github.com/citation-style-language/schema/raw/master/csl-citation.json"}</w:instrText>
      </w:r>
      <w:r w:rsidR="008B4038" w:rsidRPr="009755AE">
        <w:rPr>
          <w:color w:val="000000" w:themeColor="text1"/>
          <w:rPrChange w:id="279" w:author="Kevin Bairos-Novak" w:date="2021-07-21T22:42:00Z">
            <w:rPr/>
          </w:rPrChange>
        </w:rPr>
        <w:fldChar w:fldCharType="separate"/>
      </w:r>
      <w:r w:rsidR="00A70C35" w:rsidRPr="009755AE">
        <w:rPr>
          <w:color w:val="000000" w:themeColor="text1"/>
          <w:rPrChange w:id="280" w:author="Kevin Bairos-Novak" w:date="2021-07-21T22:42:00Z">
            <w:rPr/>
          </w:rPrChange>
        </w:rPr>
        <w:t>(Hughes et al. 2003; Archambault et al. 2018;</w:t>
      </w:r>
      <w:r w:rsidR="008B4038" w:rsidRPr="009755AE">
        <w:rPr>
          <w:color w:val="000000" w:themeColor="text1"/>
          <w:rPrChange w:id="281" w:author="Kevin Bairos-Novak" w:date="2021-07-21T22:42:00Z">
            <w:rPr/>
          </w:rPrChange>
        </w:rPr>
        <w:fldChar w:fldCharType="end"/>
      </w:r>
      <w:r w:rsidR="00A70C35" w:rsidRPr="009755AE">
        <w:rPr>
          <w:color w:val="000000" w:themeColor="text1"/>
          <w:rPrChange w:id="282" w:author="Kevin Bairos-Novak" w:date="2021-07-21T22:42:00Z">
            <w:rPr/>
          </w:rPrChange>
        </w:rPr>
        <w:t xml:space="preserve"> </w:t>
      </w:r>
      <w:r w:rsidR="00A70C35" w:rsidRPr="009755AE">
        <w:rPr>
          <w:color w:val="000000" w:themeColor="text1"/>
          <w:rPrChange w:id="283" w:author="Kevin Bairos-Novak" w:date="2021-07-21T22:42:00Z">
            <w:rPr/>
          </w:rPrChange>
        </w:rPr>
        <w:fldChar w:fldCharType="begin" w:fldLock="1"/>
      </w:r>
      <w:r w:rsidR="005C64C5" w:rsidRPr="009755AE">
        <w:rPr>
          <w:color w:val="000000" w:themeColor="text1"/>
          <w:rPrChange w:id="284" w:author="Kevin Bairos-Novak" w:date="2021-07-21T22:42:00Z">
            <w:rPr/>
          </w:rPrChange>
        </w:rPr>
        <w:instrText>ADDIN CSL_CITATION {"citationItems":[{"id":"ITEM-1","itemData":{"DOI":"10.1111/j.1461-0248.2012.01746.x","ISSN":"1461023X","PMID":"22372546","abstract":"Forest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 © 2012 Blackwell Publishing Ltd/CNRS.","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Letters","id":"ITEM-1","issue":"4","issued":{"date-parts":[["2012"]]},"page":"378-392","title":"Long-distance gene flow and adaptation of forest trees to rapid climate change","type":"article-journal","volume":"15"},"uris":["http://www.mendeley.com/documents/?uuid=11c2dda3-ce3e-4816-8de0-963567dfb3ca"]}],"mendeley":{"formattedCitation":"(Kremer et al. 2012)","manualFormatting":"c.f. Kremer et al. 2012)","plainTextFormattedCitation":"(Kremer et al. 2012)","previouslyFormattedCitation":"(Kremer et al. 2012)"},"properties":{"noteIndex":0},"schema":"https://github.com/citation-style-language/schema/raw/master/csl-citation.json"}</w:instrText>
      </w:r>
      <w:r w:rsidR="00A70C35" w:rsidRPr="009755AE">
        <w:rPr>
          <w:color w:val="000000" w:themeColor="text1"/>
          <w:rPrChange w:id="285" w:author="Kevin Bairos-Novak" w:date="2021-07-21T22:42:00Z">
            <w:rPr/>
          </w:rPrChange>
        </w:rPr>
        <w:fldChar w:fldCharType="separate"/>
      </w:r>
      <w:r w:rsidR="00A70C35" w:rsidRPr="009755AE">
        <w:rPr>
          <w:color w:val="000000" w:themeColor="text1"/>
          <w:rPrChange w:id="286" w:author="Kevin Bairos-Novak" w:date="2021-07-21T22:42:00Z">
            <w:rPr/>
          </w:rPrChange>
        </w:rPr>
        <w:t>c.f. Kremer et al. 2012)</w:t>
      </w:r>
      <w:r w:rsidR="00A70C35" w:rsidRPr="009755AE">
        <w:rPr>
          <w:color w:val="000000" w:themeColor="text1"/>
          <w:rPrChange w:id="287" w:author="Kevin Bairos-Novak" w:date="2021-07-21T22:42:00Z">
            <w:rPr/>
          </w:rPrChange>
        </w:rPr>
        <w:fldChar w:fldCharType="end"/>
      </w:r>
      <w:r w:rsidR="00056E54" w:rsidRPr="009755AE">
        <w:rPr>
          <w:color w:val="000000" w:themeColor="text1"/>
          <w:rPrChange w:id="288" w:author="Kevin Bairos-Novak" w:date="2021-07-21T22:42:00Z">
            <w:rPr/>
          </w:rPrChange>
        </w:rPr>
        <w:t xml:space="preserve">. </w:t>
      </w:r>
      <w:r w:rsidR="009958F8" w:rsidRPr="009755AE">
        <w:rPr>
          <w:color w:val="000000" w:themeColor="text1"/>
          <w:rPrChange w:id="289" w:author="Kevin Bairos-Novak" w:date="2021-07-21T22:42:00Z">
            <w:rPr/>
          </w:rPrChange>
        </w:rPr>
        <w:t>Consequently</w:t>
      </w:r>
      <w:r w:rsidR="00B475A6" w:rsidRPr="009755AE">
        <w:rPr>
          <w:color w:val="000000" w:themeColor="text1"/>
          <w:rPrChange w:id="290" w:author="Kevin Bairos-Novak" w:date="2021-07-21T22:42:00Z">
            <w:rPr/>
          </w:rPrChange>
        </w:rPr>
        <w:t xml:space="preserve">, </w:t>
      </w:r>
      <w:r w:rsidR="00B26FDF" w:rsidRPr="009755AE">
        <w:rPr>
          <w:color w:val="000000" w:themeColor="text1"/>
          <w:rPrChange w:id="291" w:author="Kevin Bairos-Novak" w:date="2021-07-21T22:42:00Z">
            <w:rPr/>
          </w:rPrChange>
        </w:rPr>
        <w:t xml:space="preserve">understanding </w:t>
      </w:r>
      <w:r w:rsidR="00B475A6" w:rsidRPr="009755AE">
        <w:rPr>
          <w:color w:val="000000" w:themeColor="text1"/>
          <w:rPrChange w:id="292" w:author="Kevin Bairos-Novak" w:date="2021-07-21T22:42:00Z">
            <w:rPr/>
          </w:rPrChange>
        </w:rPr>
        <w:t xml:space="preserve">whether and </w:t>
      </w:r>
      <w:r w:rsidR="00B26FDF" w:rsidRPr="009755AE">
        <w:rPr>
          <w:color w:val="000000" w:themeColor="text1"/>
          <w:rPrChange w:id="293" w:author="Kevin Bairos-Novak" w:date="2021-07-21T22:42:00Z">
            <w:rPr/>
          </w:rPrChange>
        </w:rPr>
        <w:t>how species</w:t>
      </w:r>
      <w:r w:rsidR="00ED57FC" w:rsidRPr="009755AE">
        <w:rPr>
          <w:color w:val="000000" w:themeColor="text1"/>
          <w:rPrChange w:id="294" w:author="Kevin Bairos-Novak" w:date="2021-07-21T22:42:00Z">
            <w:rPr/>
          </w:rPrChange>
        </w:rPr>
        <w:t xml:space="preserve"> are likely to</w:t>
      </w:r>
      <w:r w:rsidR="00B26FDF" w:rsidRPr="009755AE">
        <w:rPr>
          <w:color w:val="000000" w:themeColor="text1"/>
          <w:rPrChange w:id="295" w:author="Kevin Bairos-Novak" w:date="2021-07-21T22:42:00Z">
            <w:rPr/>
          </w:rPrChange>
        </w:rPr>
        <w:t xml:space="preserve"> adapt to future conditions </w:t>
      </w:r>
      <w:r w:rsidR="00B27C31" w:rsidRPr="009755AE">
        <w:rPr>
          <w:color w:val="000000" w:themeColor="text1"/>
          <w:rPrChange w:id="296" w:author="Kevin Bairos-Novak" w:date="2021-07-21T22:42:00Z">
            <w:rPr/>
          </w:rPrChange>
        </w:rPr>
        <w:t>is</w:t>
      </w:r>
      <w:r w:rsidR="00B26FDF" w:rsidRPr="009755AE">
        <w:rPr>
          <w:color w:val="000000" w:themeColor="text1"/>
          <w:rPrChange w:id="297" w:author="Kevin Bairos-Novak" w:date="2021-07-21T22:42:00Z">
            <w:rPr/>
          </w:rPrChange>
        </w:rPr>
        <w:t xml:space="preserve"> crucial in predicting species persistence in the context of climate change </w:t>
      </w:r>
      <w:r w:rsidR="00B26FDF" w:rsidRPr="009755AE">
        <w:rPr>
          <w:color w:val="000000" w:themeColor="text1"/>
          <w:rPrChange w:id="298" w:author="Kevin Bairos-Novak" w:date="2021-07-21T22:42:00Z">
            <w:rPr/>
          </w:rPrChange>
        </w:rPr>
        <w:fldChar w:fldCharType="begin" w:fldLock="1"/>
      </w:r>
      <w:r w:rsidR="003973CA" w:rsidRPr="009755AE">
        <w:rPr>
          <w:color w:val="000000" w:themeColor="text1"/>
          <w:rPrChange w:id="299" w:author="Kevin Bairos-Novak" w:date="2021-07-21T22:42:00Z">
            <w:rPr/>
          </w:rPrChange>
        </w:rPr>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bleaching","type":"article-journal","volume":"20"},"uris":["http://www.mendeley.com/documents/?uuid=be4dfd5b-d92c-4019-bafa-e82aead2ce19"]}],"mendeley":{"formattedCitation":"(Logan et al. 2014a)","plainTextFormattedCitation":"(Logan et al. 2014a)","previouslyFormattedCitation":"(Logan et al. 2014a)"},"properties":{"noteIndex":0},"schema":"https://github.com/citation-style-language/schema/raw/master/csl-citation.json"}</w:instrText>
      </w:r>
      <w:r w:rsidR="00B26FDF" w:rsidRPr="009755AE">
        <w:rPr>
          <w:color w:val="000000" w:themeColor="text1"/>
          <w:rPrChange w:id="300" w:author="Kevin Bairos-Novak" w:date="2021-07-21T22:42:00Z">
            <w:rPr/>
          </w:rPrChange>
        </w:rPr>
        <w:fldChar w:fldCharType="separate"/>
      </w:r>
      <w:r w:rsidR="003973CA" w:rsidRPr="009755AE">
        <w:rPr>
          <w:color w:val="000000" w:themeColor="text1"/>
          <w:rPrChange w:id="301" w:author="Kevin Bairos-Novak" w:date="2021-07-21T22:42:00Z">
            <w:rPr/>
          </w:rPrChange>
        </w:rPr>
        <w:t>(Logan et al. 2014a)</w:t>
      </w:r>
      <w:r w:rsidR="00B26FDF" w:rsidRPr="009755AE">
        <w:rPr>
          <w:color w:val="000000" w:themeColor="text1"/>
          <w:rPrChange w:id="302" w:author="Kevin Bairos-Novak" w:date="2021-07-21T22:42:00Z">
            <w:rPr/>
          </w:rPrChange>
        </w:rPr>
        <w:fldChar w:fldCharType="end"/>
      </w:r>
      <w:r w:rsidR="00B26FDF" w:rsidRPr="009755AE">
        <w:rPr>
          <w:color w:val="000000" w:themeColor="text1"/>
          <w:rPrChange w:id="303" w:author="Kevin Bairos-Novak" w:date="2021-07-21T22:42:00Z">
            <w:rPr/>
          </w:rPrChange>
        </w:rPr>
        <w:t>.</w:t>
      </w:r>
    </w:p>
    <w:p w14:paraId="7B9E9A5A" w14:textId="21A1537C" w:rsidR="001D7787" w:rsidRPr="009755AE" w:rsidRDefault="00ED57FC" w:rsidP="00FC6D79">
      <w:pPr>
        <w:spacing w:line="480" w:lineRule="auto"/>
        <w:ind w:firstLine="720"/>
        <w:rPr>
          <w:color w:val="000000" w:themeColor="text1"/>
          <w:rPrChange w:id="304" w:author="Kevin Bairos-Novak" w:date="2021-07-21T22:42:00Z">
            <w:rPr/>
          </w:rPrChange>
        </w:rPr>
      </w:pPr>
      <w:r w:rsidRPr="009755AE">
        <w:rPr>
          <w:color w:val="000000" w:themeColor="text1"/>
          <w:rPrChange w:id="305" w:author="Kevin Bairos-Novak" w:date="2021-07-21T22:42:00Z">
            <w:rPr/>
          </w:rPrChange>
        </w:rPr>
        <w:t>Adaptive evolution to a changing environment occurs when population genotype</w:t>
      </w:r>
      <w:r w:rsidR="009958F8" w:rsidRPr="009755AE">
        <w:rPr>
          <w:color w:val="000000" w:themeColor="text1"/>
          <w:rPrChange w:id="306" w:author="Kevin Bairos-Novak" w:date="2021-07-21T22:42:00Z">
            <w:rPr/>
          </w:rPrChange>
        </w:rPr>
        <w:t xml:space="preserve"> frequencies</w:t>
      </w:r>
      <w:r w:rsidRPr="009755AE">
        <w:rPr>
          <w:color w:val="000000" w:themeColor="text1"/>
          <w:rPrChange w:id="307" w:author="Kevin Bairos-Novak" w:date="2021-07-21T22:42:00Z">
            <w:rPr/>
          </w:rPrChange>
        </w:rPr>
        <w:t xml:space="preserve"> change to express </w:t>
      </w:r>
      <w:r w:rsidR="00F9762B" w:rsidRPr="009755AE">
        <w:rPr>
          <w:color w:val="000000" w:themeColor="text1"/>
          <w:rPrChange w:id="308" w:author="Kevin Bairos-Novak" w:date="2021-07-21T22:42:00Z">
            <w:rPr/>
          </w:rPrChange>
        </w:rPr>
        <w:t>traits or phenotypes</w:t>
      </w:r>
      <w:r w:rsidRPr="009755AE">
        <w:rPr>
          <w:color w:val="000000" w:themeColor="text1"/>
          <w:rPrChange w:id="309" w:author="Kevin Bairos-Novak" w:date="2021-07-21T22:42:00Z">
            <w:rPr/>
          </w:rPrChange>
        </w:rPr>
        <w:t xml:space="preserve"> that provide increased fitness</w:t>
      </w:r>
      <w:r w:rsidR="00F9762B" w:rsidRPr="009755AE">
        <w:rPr>
          <w:color w:val="000000" w:themeColor="text1"/>
          <w:rPrChange w:id="310" w:author="Kevin Bairos-Novak" w:date="2021-07-21T22:42:00Z">
            <w:rPr/>
          </w:rPrChange>
        </w:rPr>
        <w:t xml:space="preserve"> </w:t>
      </w:r>
      <w:r w:rsidR="00F9762B" w:rsidRPr="009755AE">
        <w:rPr>
          <w:color w:val="000000" w:themeColor="text1"/>
          <w:rPrChange w:id="311" w:author="Kevin Bairos-Novak" w:date="2021-07-21T22:42:00Z">
            <w:rPr/>
          </w:rPrChange>
        </w:rPr>
        <w:fldChar w:fldCharType="begin" w:fldLock="1"/>
      </w:r>
      <w:r w:rsidR="0047218B" w:rsidRPr="009755AE">
        <w:rPr>
          <w:color w:val="000000" w:themeColor="text1"/>
          <w:rPrChange w:id="312" w:author="Kevin Bairos-Novak" w:date="2021-07-21T22:42:00Z">
            <w:rPr/>
          </w:rPrChange>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00F9762B" w:rsidRPr="009755AE">
        <w:rPr>
          <w:color w:val="000000" w:themeColor="text1"/>
          <w:rPrChange w:id="313" w:author="Kevin Bairos-Novak" w:date="2021-07-21T22:42:00Z">
            <w:rPr/>
          </w:rPrChange>
        </w:rPr>
        <w:fldChar w:fldCharType="separate"/>
      </w:r>
      <w:r w:rsidR="00E67BBF" w:rsidRPr="009755AE">
        <w:rPr>
          <w:color w:val="000000" w:themeColor="text1"/>
          <w:rPrChange w:id="314" w:author="Kevin Bairos-Novak" w:date="2021-07-21T22:42:00Z">
            <w:rPr/>
          </w:rPrChange>
        </w:rPr>
        <w:t>(Falconer and Mackay 1996)</w:t>
      </w:r>
      <w:r w:rsidR="00F9762B" w:rsidRPr="009755AE">
        <w:rPr>
          <w:color w:val="000000" w:themeColor="text1"/>
          <w:rPrChange w:id="315" w:author="Kevin Bairos-Novak" w:date="2021-07-21T22:42:00Z">
            <w:rPr/>
          </w:rPrChange>
        </w:rPr>
        <w:fldChar w:fldCharType="end"/>
      </w:r>
      <w:r w:rsidRPr="009755AE">
        <w:rPr>
          <w:color w:val="000000" w:themeColor="text1"/>
          <w:rPrChange w:id="316" w:author="Kevin Bairos-Novak" w:date="2021-07-21T22:42:00Z">
            <w:rPr/>
          </w:rPrChange>
        </w:rPr>
        <w:t xml:space="preserve">. However, </w:t>
      </w:r>
      <w:r w:rsidR="00F9762B" w:rsidRPr="009755AE">
        <w:rPr>
          <w:color w:val="000000" w:themeColor="text1"/>
          <w:rPrChange w:id="317" w:author="Kevin Bairos-Novak" w:date="2021-07-21T22:42:00Z">
            <w:rPr/>
          </w:rPrChange>
        </w:rPr>
        <w:t>adaptation of a trait</w:t>
      </w:r>
      <w:r w:rsidRPr="009755AE">
        <w:rPr>
          <w:color w:val="000000" w:themeColor="text1"/>
          <w:rPrChange w:id="318" w:author="Kevin Bairos-Novak" w:date="2021-07-21T22:42:00Z">
            <w:rPr/>
          </w:rPrChange>
        </w:rPr>
        <w:t xml:space="preserve"> can only occur at a rate proportional to the narrow-sense heritability coefficient</w:t>
      </w:r>
      <w:r w:rsidR="00220285" w:rsidRPr="009755AE">
        <w:rPr>
          <w:color w:val="000000" w:themeColor="text1"/>
          <w:rPrChange w:id="319" w:author="Kevin Bairos-Novak" w:date="2021-07-21T22:42:00Z">
            <w:rPr/>
          </w:rPrChange>
        </w:rPr>
        <w:t xml:space="preserve">, </w:t>
      </w:r>
      <w:r w:rsidR="00220285" w:rsidRPr="009755AE">
        <w:rPr>
          <w:i/>
          <w:color w:val="000000" w:themeColor="text1"/>
          <w:rPrChange w:id="320" w:author="Kevin Bairos-Novak" w:date="2021-07-21T22:42:00Z">
            <w:rPr>
              <w:i/>
            </w:rPr>
          </w:rPrChange>
        </w:rPr>
        <w:t>h</w:t>
      </w:r>
      <w:r w:rsidR="00220285" w:rsidRPr="009755AE">
        <w:rPr>
          <w:i/>
          <w:color w:val="000000" w:themeColor="text1"/>
          <w:vertAlign w:val="superscript"/>
          <w:rPrChange w:id="321" w:author="Kevin Bairos-Novak" w:date="2021-07-21T22:42:00Z">
            <w:rPr>
              <w:i/>
              <w:vertAlign w:val="superscript"/>
            </w:rPr>
          </w:rPrChange>
        </w:rPr>
        <w:t>2</w:t>
      </w:r>
      <w:r w:rsidRPr="009755AE">
        <w:rPr>
          <w:color w:val="000000" w:themeColor="text1"/>
          <w:rPrChange w:id="322" w:author="Kevin Bairos-Novak" w:date="2021-07-21T22:42:00Z">
            <w:rPr/>
          </w:rPrChange>
        </w:rPr>
        <w:t>, calculated as</w:t>
      </w:r>
      <w:r w:rsidR="00220285" w:rsidRPr="009755AE">
        <w:rPr>
          <w:color w:val="000000" w:themeColor="text1"/>
          <w:rPrChange w:id="323" w:author="Kevin Bairos-Novak" w:date="2021-07-21T22:42:00Z">
            <w:rPr/>
          </w:rPrChange>
        </w:rPr>
        <w:t xml:space="preserve"> the ratio between population variance attributable to additive genetic effects, </w:t>
      </w:r>
      <w:proofErr w:type="spellStart"/>
      <w:r w:rsidR="00220285" w:rsidRPr="009755AE">
        <w:rPr>
          <w:i/>
          <w:color w:val="000000" w:themeColor="text1"/>
          <w:rPrChange w:id="324" w:author="Kevin Bairos-Novak" w:date="2021-07-21T22:42:00Z">
            <w:rPr>
              <w:i/>
            </w:rPr>
          </w:rPrChange>
        </w:rPr>
        <w:t>V</w:t>
      </w:r>
      <w:r w:rsidR="00220285" w:rsidRPr="009755AE">
        <w:rPr>
          <w:i/>
          <w:color w:val="000000" w:themeColor="text1"/>
          <w:vertAlign w:val="subscript"/>
          <w:rPrChange w:id="325" w:author="Kevin Bairos-Novak" w:date="2021-07-21T22:42:00Z">
            <w:rPr>
              <w:i/>
              <w:vertAlign w:val="subscript"/>
            </w:rPr>
          </w:rPrChange>
        </w:rPr>
        <w:t>a</w:t>
      </w:r>
      <w:proofErr w:type="spellEnd"/>
      <w:r w:rsidR="00220285" w:rsidRPr="009755AE">
        <w:rPr>
          <w:color w:val="000000" w:themeColor="text1"/>
          <w:rPrChange w:id="326" w:author="Kevin Bairos-Novak" w:date="2021-07-21T22:42:00Z">
            <w:rPr/>
          </w:rPrChange>
        </w:rPr>
        <w:t xml:space="preserve">, and the total observed phenotypic variance, </w:t>
      </w:r>
      <w:proofErr w:type="spellStart"/>
      <w:r w:rsidR="00220285" w:rsidRPr="009755AE">
        <w:rPr>
          <w:i/>
          <w:color w:val="000000" w:themeColor="text1"/>
          <w:rPrChange w:id="327" w:author="Kevin Bairos-Novak" w:date="2021-07-21T22:42:00Z">
            <w:rPr>
              <w:i/>
            </w:rPr>
          </w:rPrChange>
        </w:rPr>
        <w:t>V</w:t>
      </w:r>
      <w:r w:rsidR="00220285" w:rsidRPr="009755AE">
        <w:rPr>
          <w:i/>
          <w:color w:val="000000" w:themeColor="text1"/>
          <w:vertAlign w:val="subscript"/>
          <w:rPrChange w:id="328" w:author="Kevin Bairos-Novak" w:date="2021-07-21T22:42:00Z">
            <w:rPr>
              <w:i/>
              <w:vertAlign w:val="subscript"/>
            </w:rPr>
          </w:rPrChange>
        </w:rPr>
        <w:t>p</w:t>
      </w:r>
      <w:proofErr w:type="spellEnd"/>
      <w:r w:rsidR="00AB6ADC" w:rsidRPr="009755AE">
        <w:rPr>
          <w:color w:val="000000" w:themeColor="text1"/>
          <w:rPrChange w:id="329" w:author="Kevin Bairos-Novak" w:date="2021-07-21T22:42:00Z">
            <w:rPr/>
          </w:rPrChange>
        </w:rPr>
        <w:t xml:space="preserve"> (Box 1)</w:t>
      </w:r>
      <w:r w:rsidRPr="009755AE">
        <w:rPr>
          <w:color w:val="000000" w:themeColor="text1"/>
          <w:rPrChange w:id="330" w:author="Kevin Bairos-Novak" w:date="2021-07-21T22:42:00Z">
            <w:rPr/>
          </w:rPrChange>
        </w:rPr>
        <w:t>.</w:t>
      </w:r>
      <w:r w:rsidR="00F9762B" w:rsidRPr="009755AE">
        <w:rPr>
          <w:color w:val="000000" w:themeColor="text1"/>
          <w:rPrChange w:id="331" w:author="Kevin Bairos-Novak" w:date="2021-07-21T22:42:00Z">
            <w:rPr/>
          </w:rPrChange>
        </w:rPr>
        <w:t xml:space="preserve"> </w:t>
      </w:r>
      <w:r w:rsidRPr="009755AE">
        <w:rPr>
          <w:color w:val="000000" w:themeColor="text1"/>
          <w:rPrChange w:id="332" w:author="Kevin Bairos-Novak" w:date="2021-07-21T22:42:00Z">
            <w:rPr/>
          </w:rPrChange>
        </w:rPr>
        <w:t xml:space="preserve">The </w:t>
      </w:r>
      <w:r w:rsidR="00AB6ADC" w:rsidRPr="009755AE">
        <w:rPr>
          <w:color w:val="000000" w:themeColor="text1"/>
          <w:rPrChange w:id="333" w:author="Kevin Bairos-Novak" w:date="2021-07-21T22:42:00Z">
            <w:rPr/>
          </w:rPrChange>
        </w:rPr>
        <w:t xml:space="preserve">narrow-sense </w:t>
      </w:r>
      <w:r w:rsidRPr="009755AE">
        <w:rPr>
          <w:color w:val="000000" w:themeColor="text1"/>
          <w:rPrChange w:id="334" w:author="Kevin Bairos-Novak" w:date="2021-07-21T22:42:00Z">
            <w:rPr/>
          </w:rPrChange>
        </w:rPr>
        <w:t xml:space="preserve">heritability coefficient is a key parameter in the univariate </w:t>
      </w:r>
      <w:r w:rsidR="00350A75" w:rsidRPr="009755AE">
        <w:rPr>
          <w:color w:val="000000" w:themeColor="text1"/>
          <w:rPrChange w:id="335" w:author="Kevin Bairos-Novak" w:date="2021-07-21T22:42:00Z">
            <w:rPr/>
          </w:rPrChange>
        </w:rPr>
        <w:t>‘B</w:t>
      </w:r>
      <w:r w:rsidRPr="009755AE">
        <w:rPr>
          <w:color w:val="000000" w:themeColor="text1"/>
          <w:rPrChange w:id="336" w:author="Kevin Bairos-Novak" w:date="2021-07-21T22:42:00Z">
            <w:rPr/>
          </w:rPrChange>
        </w:rPr>
        <w:t>reeder’s equation</w:t>
      </w:r>
      <w:r w:rsidR="00350A75" w:rsidRPr="009755AE">
        <w:rPr>
          <w:color w:val="000000" w:themeColor="text1"/>
          <w:rPrChange w:id="337" w:author="Kevin Bairos-Novak" w:date="2021-07-21T22:42:00Z">
            <w:rPr/>
          </w:rPrChange>
        </w:rPr>
        <w:t>’</w:t>
      </w:r>
      <w:r w:rsidR="00F9762B" w:rsidRPr="009755AE">
        <w:rPr>
          <w:color w:val="000000" w:themeColor="text1"/>
          <w:rPrChange w:id="338" w:author="Kevin Bairos-Novak" w:date="2021-07-21T22:42:00Z">
            <w:rPr/>
          </w:rPrChange>
        </w:rPr>
        <w:t>,</w:t>
      </w:r>
      <w:r w:rsidRPr="009755AE">
        <w:rPr>
          <w:color w:val="000000" w:themeColor="text1"/>
          <w:rPrChange w:id="339" w:author="Kevin Bairos-Novak" w:date="2021-07-21T22:42:00Z">
            <w:rPr/>
          </w:rPrChange>
        </w:rPr>
        <w:t xml:space="preserve"> which predicts the mean population response </w:t>
      </w:r>
      <w:r w:rsidR="00F9762B" w:rsidRPr="009755AE">
        <w:rPr>
          <w:color w:val="000000" w:themeColor="text1"/>
          <w:rPrChange w:id="340" w:author="Kevin Bairos-Novak" w:date="2021-07-21T22:42:00Z">
            <w:rPr/>
          </w:rPrChange>
        </w:rPr>
        <w:t>in trait values for</w:t>
      </w:r>
      <w:r w:rsidRPr="009755AE">
        <w:rPr>
          <w:color w:val="000000" w:themeColor="text1"/>
          <w:rPrChange w:id="341" w:author="Kevin Bairos-Novak" w:date="2021-07-21T22:42:00Z">
            <w:rPr/>
          </w:rPrChange>
        </w:rPr>
        <w:t xml:space="preserve"> a </w:t>
      </w:r>
      <w:r w:rsidR="00F9762B" w:rsidRPr="009755AE">
        <w:rPr>
          <w:color w:val="000000" w:themeColor="text1"/>
          <w:rPrChange w:id="342" w:author="Kevin Bairos-Novak" w:date="2021-07-21T22:42:00Z">
            <w:rPr/>
          </w:rPrChange>
        </w:rPr>
        <w:t xml:space="preserve">single </w:t>
      </w:r>
      <w:r w:rsidRPr="009755AE">
        <w:rPr>
          <w:color w:val="000000" w:themeColor="text1"/>
          <w:rPrChange w:id="343" w:author="Kevin Bairos-Novak" w:date="2021-07-21T22:42:00Z">
            <w:rPr/>
          </w:rPrChange>
        </w:rPr>
        <w:t>trait under</w:t>
      </w:r>
      <w:r w:rsidR="00F9762B" w:rsidRPr="009755AE">
        <w:rPr>
          <w:color w:val="000000" w:themeColor="text1"/>
          <w:rPrChange w:id="344" w:author="Kevin Bairos-Novak" w:date="2021-07-21T22:42:00Z">
            <w:rPr/>
          </w:rPrChange>
        </w:rPr>
        <w:t>going</w:t>
      </w:r>
      <w:r w:rsidRPr="009755AE">
        <w:rPr>
          <w:color w:val="000000" w:themeColor="text1"/>
          <w:rPrChange w:id="345" w:author="Kevin Bairos-Novak" w:date="2021-07-21T22:42:00Z">
            <w:rPr/>
          </w:rPrChange>
        </w:rPr>
        <w:t xml:space="preserve"> selection. </w:t>
      </w:r>
    </w:p>
    <w:p w14:paraId="75A16349" w14:textId="77777777" w:rsidR="0004317E" w:rsidRPr="009755AE" w:rsidRDefault="0004317E" w:rsidP="00FC6D79">
      <w:pPr>
        <w:spacing w:line="480" w:lineRule="auto"/>
        <w:ind w:firstLine="720"/>
        <w:rPr>
          <w:color w:val="000000" w:themeColor="text1"/>
          <w:rPrChange w:id="346" w:author="Kevin Bairos-Novak" w:date="2021-07-21T22:42:00Z">
            <w:rPr/>
          </w:rPrChange>
        </w:rPr>
      </w:pPr>
    </w:p>
    <w:p w14:paraId="75EEF18F" w14:textId="77777777" w:rsidR="009E14C0" w:rsidRPr="009755AE" w:rsidRDefault="009E14C0">
      <w:pPr>
        <w:rPr>
          <w:color w:val="000000" w:themeColor="text1"/>
          <w:rPrChange w:id="347" w:author="Kevin Bairos-Novak" w:date="2021-07-21T22:42:00Z">
            <w:rPr/>
          </w:rPrChange>
        </w:rPr>
      </w:pPr>
      <w:r w:rsidRPr="009755AE">
        <w:rPr>
          <w:color w:val="000000" w:themeColor="text1"/>
          <w:rPrChange w:id="348" w:author="Kevin Bairos-Novak" w:date="2021-07-21T22:42:00Z">
            <w:rPr/>
          </w:rPrChange>
        </w:rPr>
        <w:br w:type="page"/>
      </w:r>
    </w:p>
    <w:tbl>
      <w:tblPr>
        <w:tblStyle w:val="TableGrid"/>
        <w:tblW w:w="0" w:type="auto"/>
        <w:tblLook w:val="04A0" w:firstRow="1" w:lastRow="0" w:firstColumn="1" w:lastColumn="0" w:noHBand="0" w:noVBand="1"/>
      </w:tblPr>
      <w:tblGrid>
        <w:gridCol w:w="9010"/>
      </w:tblGrid>
      <w:tr w:rsidR="001D7787" w:rsidRPr="009755AE" w14:paraId="5E4433C8" w14:textId="77777777" w:rsidTr="001D7787">
        <w:tc>
          <w:tcPr>
            <w:tcW w:w="9010" w:type="dxa"/>
          </w:tcPr>
          <w:p w14:paraId="512D1A2C" w14:textId="019CC2EF" w:rsidR="001D7787" w:rsidRPr="009755AE" w:rsidRDefault="001D7787" w:rsidP="00FC6D79">
            <w:pPr>
              <w:spacing w:line="480" w:lineRule="auto"/>
              <w:ind w:left="567"/>
              <w:rPr>
                <w:rFonts w:ascii="Times New Roman" w:hAnsi="Times New Roman"/>
                <w:b/>
                <w:color w:val="000000" w:themeColor="text1"/>
                <w:rPrChange w:id="349" w:author="Kevin Bairos-Novak" w:date="2021-07-21T22:42:00Z">
                  <w:rPr>
                    <w:rFonts w:ascii="Times New Roman" w:hAnsi="Times New Roman"/>
                    <w:b/>
                  </w:rPr>
                </w:rPrChange>
              </w:rPr>
            </w:pPr>
            <w:r w:rsidRPr="009755AE">
              <w:rPr>
                <w:rFonts w:ascii="Times New Roman" w:hAnsi="Times New Roman"/>
                <w:b/>
                <w:color w:val="000000" w:themeColor="text1"/>
                <w:rPrChange w:id="350" w:author="Kevin Bairos-Novak" w:date="2021-07-21T22:42:00Z">
                  <w:rPr>
                    <w:rFonts w:ascii="Times New Roman" w:hAnsi="Times New Roman"/>
                    <w:b/>
                  </w:rPr>
                </w:rPrChange>
              </w:rPr>
              <w:lastRenderedPageBreak/>
              <w:t>Box 1</w:t>
            </w:r>
            <w:r w:rsidRPr="009755AE">
              <w:rPr>
                <w:rFonts w:ascii="Times New Roman" w:hAnsi="Times New Roman"/>
                <w:color w:val="000000" w:themeColor="text1"/>
                <w:rPrChange w:id="351" w:author="Kevin Bairos-Novak" w:date="2021-07-21T22:42:00Z">
                  <w:rPr>
                    <w:rFonts w:ascii="Times New Roman" w:hAnsi="Times New Roman"/>
                  </w:rPr>
                </w:rPrChange>
              </w:rPr>
              <w:t>. Heritability and the Breeder’s equation</w:t>
            </w:r>
          </w:p>
          <w:p w14:paraId="4A51E09A" w14:textId="77777777" w:rsidR="001D7787" w:rsidRPr="009755AE" w:rsidRDefault="001D7787" w:rsidP="00FC6D79">
            <w:pPr>
              <w:spacing w:line="480" w:lineRule="auto"/>
              <w:ind w:left="567"/>
              <w:rPr>
                <w:rFonts w:ascii="Times New Roman" w:hAnsi="Times New Roman"/>
                <w:b/>
                <w:color w:val="000000" w:themeColor="text1"/>
                <w:rPrChange w:id="352" w:author="Kevin Bairos-Novak" w:date="2021-07-21T22:42:00Z">
                  <w:rPr>
                    <w:rFonts w:ascii="Times New Roman" w:hAnsi="Times New Roman"/>
                    <w:b/>
                  </w:rPr>
                </w:rPrChange>
              </w:rPr>
            </w:pPr>
          </w:p>
          <w:p w14:paraId="42224CE3" w14:textId="20D7E63D" w:rsidR="001D7787" w:rsidRPr="009755AE" w:rsidRDefault="001D7787" w:rsidP="00FC6D79">
            <w:pPr>
              <w:spacing w:line="480" w:lineRule="auto"/>
              <w:ind w:left="567"/>
              <w:rPr>
                <w:rFonts w:ascii="Times New Roman" w:hAnsi="Times New Roman"/>
                <w:color w:val="000000" w:themeColor="text1"/>
                <w:rPrChange w:id="353" w:author="Kevin Bairos-Novak" w:date="2021-07-21T22:42:00Z">
                  <w:rPr>
                    <w:rFonts w:ascii="Times New Roman" w:hAnsi="Times New Roman"/>
                  </w:rPr>
                </w:rPrChange>
              </w:rPr>
            </w:pPr>
            <w:r w:rsidRPr="009755AE">
              <w:rPr>
                <w:rFonts w:ascii="Times New Roman" w:hAnsi="Times New Roman"/>
                <w:color w:val="000000" w:themeColor="text1"/>
                <w:rPrChange w:id="354" w:author="Kevin Bairos-Novak" w:date="2021-07-21T22:42:00Z">
                  <w:rPr>
                    <w:rFonts w:ascii="Times New Roman" w:hAnsi="Times New Roman"/>
                  </w:rPr>
                </w:rPrChange>
              </w:rPr>
              <w:t>Heritability is the proportion of a trait’s relative genetic variation compared to its total phenotypic variation (</w:t>
            </w:r>
            <w:r w:rsidRPr="009755AE">
              <w:rPr>
                <w:rFonts w:ascii="Times New Roman" w:hAnsi="Times New Roman"/>
                <w:i/>
                <w:color w:val="000000" w:themeColor="text1"/>
                <w:rPrChange w:id="355" w:author="Kevin Bairos-Novak" w:date="2021-07-21T22:42:00Z">
                  <w:rPr>
                    <w:rFonts w:ascii="Times New Roman" w:hAnsi="Times New Roman"/>
                    <w:i/>
                  </w:rPr>
                </w:rPrChange>
              </w:rPr>
              <w:t>V</w:t>
            </w:r>
            <w:r w:rsidRPr="009755AE">
              <w:rPr>
                <w:rFonts w:ascii="Times New Roman" w:hAnsi="Times New Roman"/>
                <w:i/>
                <w:color w:val="000000" w:themeColor="text1"/>
                <w:vertAlign w:val="subscript"/>
                <w:rPrChange w:id="356" w:author="Kevin Bairos-Novak" w:date="2021-07-21T22:42:00Z">
                  <w:rPr>
                    <w:rFonts w:ascii="Times New Roman" w:hAnsi="Times New Roman"/>
                    <w:i/>
                    <w:vertAlign w:val="subscript"/>
                  </w:rPr>
                </w:rPrChange>
              </w:rPr>
              <w:t>P</w:t>
            </w:r>
            <w:r w:rsidRPr="009755AE">
              <w:rPr>
                <w:rFonts w:ascii="Times New Roman" w:hAnsi="Times New Roman"/>
                <w:color w:val="000000" w:themeColor="text1"/>
                <w:rPrChange w:id="357" w:author="Kevin Bairos-Novak" w:date="2021-07-21T22:42:00Z">
                  <w:rPr>
                    <w:rFonts w:ascii="Times New Roman" w:hAnsi="Times New Roman"/>
                  </w:rPr>
                </w:rPrChange>
              </w:rPr>
              <w:t>)</w:t>
            </w:r>
            <w:r w:rsidR="00350A75" w:rsidRPr="009755AE">
              <w:rPr>
                <w:rFonts w:ascii="Times New Roman" w:hAnsi="Times New Roman"/>
                <w:color w:val="000000" w:themeColor="text1"/>
                <w:rPrChange w:id="358" w:author="Kevin Bairos-Novak" w:date="2021-07-21T22:42:00Z">
                  <w:rPr>
                    <w:rFonts w:ascii="Times New Roman" w:hAnsi="Times New Roman"/>
                  </w:rPr>
                </w:rPrChange>
              </w:rPr>
              <w:t xml:space="preserve">. As </w:t>
            </w:r>
            <w:r w:rsidRPr="009755AE">
              <w:rPr>
                <w:rFonts w:ascii="Times New Roman" w:hAnsi="Times New Roman"/>
                <w:color w:val="000000" w:themeColor="text1"/>
                <w:rPrChange w:id="359" w:author="Kevin Bairos-Novak" w:date="2021-07-21T22:42:00Z">
                  <w:rPr>
                    <w:rFonts w:ascii="Times New Roman" w:hAnsi="Times New Roman"/>
                  </w:rPr>
                </w:rPrChange>
              </w:rPr>
              <w:t xml:space="preserve">a dimensionless quantity that describes population responses to selection, </w:t>
            </w:r>
            <w:r w:rsidR="00350A75" w:rsidRPr="009755AE">
              <w:rPr>
                <w:rFonts w:ascii="Times New Roman" w:hAnsi="Times New Roman"/>
                <w:color w:val="000000" w:themeColor="text1"/>
                <w:rPrChange w:id="360" w:author="Kevin Bairos-Novak" w:date="2021-07-21T22:42:00Z">
                  <w:rPr>
                    <w:rFonts w:ascii="Times New Roman" w:hAnsi="Times New Roman"/>
                  </w:rPr>
                </w:rPrChange>
              </w:rPr>
              <w:t xml:space="preserve">heritability </w:t>
            </w:r>
            <w:r w:rsidRPr="009755AE">
              <w:rPr>
                <w:rFonts w:ascii="Times New Roman" w:hAnsi="Times New Roman"/>
                <w:color w:val="000000" w:themeColor="text1"/>
                <w:rPrChange w:id="361" w:author="Kevin Bairos-Novak" w:date="2021-07-21T22:42:00Z">
                  <w:rPr>
                    <w:rFonts w:ascii="Times New Roman" w:hAnsi="Times New Roman"/>
                  </w:rPr>
                </w:rPrChange>
              </w:rPr>
              <w:t xml:space="preserve">is often calculated to compare across different traits, populations, or species </w:t>
            </w:r>
            <w:r w:rsidRPr="009755AE">
              <w:rPr>
                <w:color w:val="000000" w:themeColor="text1"/>
                <w:rPrChange w:id="362" w:author="Kevin Bairos-Novak" w:date="2021-07-21T22:42:00Z">
                  <w:rPr/>
                </w:rPrChange>
              </w:rPr>
              <w:fldChar w:fldCharType="begin" w:fldLock="1"/>
            </w:r>
            <w:r w:rsidRPr="009755AE">
              <w:rPr>
                <w:rFonts w:ascii="Times New Roman" w:hAnsi="Times New Roman"/>
                <w:color w:val="000000" w:themeColor="text1"/>
                <w:rPrChange w:id="363" w:author="Kevin Bairos-Novak" w:date="2021-07-21T22:42:00Z">
                  <w:rPr>
                    <w:rFonts w:ascii="Times New Roman" w:hAnsi="Times New Roman"/>
                  </w:rPr>
                </w:rPrChange>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misconceptions","type":"article-journal","volume":"9"},"uris":["http://www.mendeley.com/documents/?uuid=6cd4e0a2-b369-4080-8f44-1431249d5165"]}],"mendeley":{"formattedCitation":"(Visscher et al. 2008)","plainTextFormattedCitation":"(Visscher et al. 2008)","previouslyFormattedCitation":"(Visscher et al. 2008)"},"properties":{"noteIndex":0},"schema":"https://github.com/citation-style-language/schema/raw/master/csl-citation.json"}</w:instrText>
            </w:r>
            <w:r w:rsidRPr="009755AE">
              <w:rPr>
                <w:color w:val="000000" w:themeColor="text1"/>
                <w:rPrChange w:id="364" w:author="Kevin Bairos-Novak" w:date="2021-07-21T22:42:00Z">
                  <w:rPr/>
                </w:rPrChange>
              </w:rPr>
              <w:fldChar w:fldCharType="separate"/>
            </w:r>
            <w:r w:rsidRPr="009755AE">
              <w:rPr>
                <w:rFonts w:ascii="Times New Roman" w:hAnsi="Times New Roman"/>
                <w:color w:val="000000" w:themeColor="text1"/>
                <w:rPrChange w:id="365" w:author="Kevin Bairos-Novak" w:date="2021-07-21T22:42:00Z">
                  <w:rPr>
                    <w:rFonts w:ascii="Times New Roman" w:hAnsi="Times New Roman"/>
                  </w:rPr>
                </w:rPrChange>
              </w:rPr>
              <w:t>(Visscher et al. 2008)</w:t>
            </w:r>
            <w:r w:rsidRPr="009755AE">
              <w:rPr>
                <w:color w:val="000000" w:themeColor="text1"/>
                <w:rPrChange w:id="366" w:author="Kevin Bairos-Novak" w:date="2021-07-21T22:42:00Z">
                  <w:rPr/>
                </w:rPrChange>
              </w:rPr>
              <w:fldChar w:fldCharType="end"/>
            </w:r>
            <w:r w:rsidRPr="009755AE">
              <w:rPr>
                <w:rFonts w:ascii="Times New Roman" w:hAnsi="Times New Roman"/>
                <w:color w:val="000000" w:themeColor="text1"/>
                <w:rPrChange w:id="367" w:author="Kevin Bairos-Novak" w:date="2021-07-21T22:42:00Z">
                  <w:rPr>
                    <w:rFonts w:ascii="Times New Roman" w:hAnsi="Times New Roman"/>
                  </w:rPr>
                </w:rPrChange>
              </w:rPr>
              <w:t>. There are two types of heritability: broad-sense heritability (</w:t>
            </w:r>
            <w:r w:rsidRPr="009755AE">
              <w:rPr>
                <w:rFonts w:ascii="Times New Roman" w:hAnsi="Times New Roman"/>
                <w:i/>
                <w:color w:val="000000" w:themeColor="text1"/>
                <w:rPrChange w:id="368" w:author="Kevin Bairos-Novak" w:date="2021-07-21T22:42:00Z">
                  <w:rPr>
                    <w:rFonts w:ascii="Times New Roman" w:hAnsi="Times New Roman"/>
                    <w:i/>
                  </w:rPr>
                </w:rPrChange>
              </w:rPr>
              <w:t>H</w:t>
            </w:r>
            <w:r w:rsidRPr="009755AE">
              <w:rPr>
                <w:rFonts w:ascii="Times New Roman" w:hAnsi="Times New Roman"/>
                <w:i/>
                <w:color w:val="000000" w:themeColor="text1"/>
                <w:vertAlign w:val="superscript"/>
                <w:rPrChange w:id="369" w:author="Kevin Bairos-Novak" w:date="2021-07-21T22:42:00Z">
                  <w:rPr>
                    <w:rFonts w:ascii="Times New Roman" w:hAnsi="Times New Roman"/>
                    <w:i/>
                    <w:vertAlign w:val="superscript"/>
                  </w:rPr>
                </w:rPrChange>
              </w:rPr>
              <w:t>2</w:t>
            </w:r>
            <w:r w:rsidRPr="009755AE">
              <w:rPr>
                <w:rFonts w:ascii="Times New Roman" w:hAnsi="Times New Roman"/>
                <w:color w:val="000000" w:themeColor="text1"/>
                <w:rPrChange w:id="370" w:author="Kevin Bairos-Novak" w:date="2021-07-21T22:42:00Z">
                  <w:rPr>
                    <w:rFonts w:ascii="Times New Roman" w:hAnsi="Times New Roman"/>
                  </w:rPr>
                </w:rPrChange>
              </w:rPr>
              <w:t>) and narrow-sense heritability (</w:t>
            </w:r>
            <w:r w:rsidRPr="009755AE">
              <w:rPr>
                <w:rFonts w:ascii="Times New Roman" w:hAnsi="Times New Roman"/>
                <w:i/>
                <w:color w:val="000000" w:themeColor="text1"/>
                <w:rPrChange w:id="371" w:author="Kevin Bairos-Novak" w:date="2021-07-21T22:42:00Z">
                  <w:rPr>
                    <w:rFonts w:ascii="Times New Roman" w:hAnsi="Times New Roman"/>
                    <w:i/>
                  </w:rPr>
                </w:rPrChange>
              </w:rPr>
              <w:t>h</w:t>
            </w:r>
            <w:r w:rsidRPr="009755AE">
              <w:rPr>
                <w:rFonts w:ascii="Times New Roman" w:hAnsi="Times New Roman"/>
                <w:i/>
                <w:color w:val="000000" w:themeColor="text1"/>
                <w:vertAlign w:val="superscript"/>
                <w:rPrChange w:id="372" w:author="Kevin Bairos-Novak" w:date="2021-07-21T22:42:00Z">
                  <w:rPr>
                    <w:rFonts w:ascii="Times New Roman" w:hAnsi="Times New Roman"/>
                    <w:i/>
                    <w:vertAlign w:val="superscript"/>
                  </w:rPr>
                </w:rPrChange>
              </w:rPr>
              <w:t>2</w:t>
            </w:r>
            <w:r w:rsidRPr="009755AE">
              <w:rPr>
                <w:rFonts w:ascii="Times New Roman" w:hAnsi="Times New Roman"/>
                <w:color w:val="000000" w:themeColor="text1"/>
                <w:rPrChange w:id="373" w:author="Kevin Bairos-Novak" w:date="2021-07-21T22:42:00Z">
                  <w:rPr>
                    <w:rFonts w:ascii="Times New Roman" w:hAnsi="Times New Roman"/>
                  </w:rPr>
                </w:rPrChange>
              </w:rPr>
              <w:t xml:space="preserve">). </w:t>
            </w:r>
          </w:p>
          <w:tbl>
            <w:tblPr>
              <w:tblStyle w:val="TableGrid"/>
              <w:tblW w:w="83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419"/>
              <w:gridCol w:w="2974"/>
              <w:gridCol w:w="992"/>
            </w:tblGrid>
            <w:tr w:rsidR="001D7787" w:rsidRPr="009755AE" w14:paraId="11B7965F" w14:textId="77777777" w:rsidTr="001D7787">
              <w:trPr>
                <w:trHeight w:val="582"/>
                <w:jc w:val="center"/>
              </w:trPr>
              <w:tc>
                <w:tcPr>
                  <w:tcW w:w="4419" w:type="dxa"/>
                </w:tcPr>
                <w:p w14:paraId="38EC6B3E" w14:textId="77777777" w:rsidR="001D7787" w:rsidRPr="009755AE" w:rsidRDefault="001D7787" w:rsidP="00FC6D79">
                  <w:pPr>
                    <w:spacing w:line="480" w:lineRule="auto"/>
                    <w:jc w:val="center"/>
                    <w:rPr>
                      <w:rFonts w:ascii="Times New Roman" w:hAnsi="Times New Roman"/>
                      <w:color w:val="000000" w:themeColor="text1"/>
                      <w:rPrChange w:id="374" w:author="Kevin Bairos-Novak" w:date="2021-07-21T22:42:00Z">
                        <w:rPr>
                          <w:rFonts w:ascii="Times New Roman" w:hAnsi="Times New Roman"/>
                        </w:rPr>
                      </w:rPrChange>
                    </w:rPr>
                  </w:pPr>
                  <w:r w:rsidRPr="009755AE">
                    <w:rPr>
                      <w:rFonts w:ascii="Times New Roman" w:hAnsi="Times New Roman"/>
                      <w:color w:val="000000" w:themeColor="text1"/>
                      <w:rPrChange w:id="375" w:author="Kevin Bairos-Novak" w:date="2021-07-21T22:42:00Z">
                        <w:rPr>
                          <w:rFonts w:ascii="Times New Roman" w:hAnsi="Times New Roman"/>
                        </w:rPr>
                      </w:rPrChange>
                    </w:rPr>
                    <w:t xml:space="preserve">Broad-sense: </w:t>
                  </w:r>
                  <m:oMath>
                    <m:sSup>
                      <m:sSupPr>
                        <m:ctrlPr>
                          <w:rPr>
                            <w:rFonts w:ascii="Cambria Math" w:hAnsi="Cambria Math"/>
                            <w:i/>
                            <w:color w:val="000000" w:themeColor="text1"/>
                            <w:rPrChange w:id="376" w:author="Kevin Bairos-Novak" w:date="2021-07-21T22:42:00Z">
                              <w:rPr>
                                <w:rFonts w:ascii="Cambria Math" w:hAnsi="Cambria Math"/>
                                <w:i/>
                              </w:rPr>
                            </w:rPrChange>
                          </w:rPr>
                        </m:ctrlPr>
                      </m:sSupPr>
                      <m:e>
                        <m:r>
                          <w:rPr>
                            <w:rFonts w:ascii="Cambria Math" w:hAnsi="Cambria Math"/>
                            <w:color w:val="000000" w:themeColor="text1"/>
                            <w:rPrChange w:id="377" w:author="Kevin Bairos-Novak" w:date="2021-07-21T22:42:00Z">
                              <w:rPr>
                                <w:rFonts w:ascii="Cambria Math" w:hAnsi="Cambria Math"/>
                              </w:rPr>
                            </w:rPrChange>
                          </w:rPr>
                          <m:t>H</m:t>
                        </m:r>
                      </m:e>
                      <m:sup>
                        <m:r>
                          <w:rPr>
                            <w:rFonts w:ascii="Cambria Math" w:hAnsi="Cambria Math"/>
                            <w:color w:val="000000" w:themeColor="text1"/>
                            <w:rPrChange w:id="378" w:author="Kevin Bairos-Novak" w:date="2021-07-21T22:42:00Z">
                              <w:rPr>
                                <w:rFonts w:ascii="Cambria Math" w:hAnsi="Cambria Math"/>
                              </w:rPr>
                            </w:rPrChange>
                          </w:rPr>
                          <m:t>2</m:t>
                        </m:r>
                      </m:sup>
                    </m:sSup>
                    <m:r>
                      <w:rPr>
                        <w:rFonts w:ascii="Cambria Math" w:hAnsi="Cambria Math"/>
                        <w:color w:val="000000" w:themeColor="text1"/>
                        <w:rPrChange w:id="379" w:author="Kevin Bairos-Novak" w:date="2021-07-21T22:42:00Z">
                          <w:rPr>
                            <w:rFonts w:ascii="Cambria Math" w:hAnsi="Cambria Math"/>
                          </w:rPr>
                        </w:rPrChange>
                      </w:rPr>
                      <m:t xml:space="preserve">= </m:t>
                    </m:r>
                    <m:f>
                      <m:fPr>
                        <m:ctrlPr>
                          <w:rPr>
                            <w:rFonts w:ascii="Cambria Math" w:hAnsi="Cambria Math"/>
                            <w:i/>
                            <w:color w:val="000000" w:themeColor="text1"/>
                            <w:rPrChange w:id="380" w:author="Kevin Bairos-Novak" w:date="2021-07-21T22:42:00Z">
                              <w:rPr>
                                <w:rFonts w:ascii="Cambria Math" w:hAnsi="Cambria Math"/>
                                <w:i/>
                              </w:rPr>
                            </w:rPrChange>
                          </w:rPr>
                        </m:ctrlPr>
                      </m:fPr>
                      <m:num>
                        <m:sSub>
                          <m:sSubPr>
                            <m:ctrlPr>
                              <w:rPr>
                                <w:rFonts w:ascii="Cambria Math" w:hAnsi="Cambria Math"/>
                                <w:i/>
                                <w:color w:val="000000" w:themeColor="text1"/>
                                <w:rPrChange w:id="381" w:author="Kevin Bairos-Novak" w:date="2021-07-21T22:42:00Z">
                                  <w:rPr>
                                    <w:rFonts w:ascii="Cambria Math" w:hAnsi="Cambria Math"/>
                                    <w:i/>
                                  </w:rPr>
                                </w:rPrChange>
                              </w:rPr>
                            </m:ctrlPr>
                          </m:sSubPr>
                          <m:e>
                            <m:r>
                              <w:rPr>
                                <w:rFonts w:ascii="Cambria Math" w:hAnsi="Cambria Math"/>
                                <w:color w:val="000000" w:themeColor="text1"/>
                                <w:rPrChange w:id="382" w:author="Kevin Bairos-Novak" w:date="2021-07-21T22:42:00Z">
                                  <w:rPr>
                                    <w:rFonts w:ascii="Cambria Math" w:hAnsi="Cambria Math"/>
                                  </w:rPr>
                                </w:rPrChange>
                              </w:rPr>
                              <m:t>V</m:t>
                            </m:r>
                          </m:e>
                          <m:sub>
                            <m:r>
                              <w:rPr>
                                <w:rFonts w:ascii="Cambria Math" w:hAnsi="Cambria Math"/>
                                <w:color w:val="000000" w:themeColor="text1"/>
                                <w:rPrChange w:id="383" w:author="Kevin Bairos-Novak" w:date="2021-07-21T22:42:00Z">
                                  <w:rPr>
                                    <w:rFonts w:ascii="Cambria Math" w:hAnsi="Cambria Math"/>
                                  </w:rPr>
                                </w:rPrChange>
                              </w:rPr>
                              <m:t>A</m:t>
                            </m:r>
                          </m:sub>
                        </m:sSub>
                        <m:r>
                          <w:rPr>
                            <w:rFonts w:ascii="Cambria Math" w:hAnsi="Cambria Math"/>
                            <w:color w:val="000000" w:themeColor="text1"/>
                            <w:rPrChange w:id="384" w:author="Kevin Bairos-Novak" w:date="2021-07-21T22:42:00Z">
                              <w:rPr>
                                <w:rFonts w:ascii="Cambria Math" w:hAnsi="Cambria Math"/>
                              </w:rPr>
                            </w:rPrChange>
                          </w:rPr>
                          <m:t>+</m:t>
                        </m:r>
                        <m:sSub>
                          <m:sSubPr>
                            <m:ctrlPr>
                              <w:rPr>
                                <w:rFonts w:ascii="Cambria Math" w:hAnsi="Cambria Math"/>
                                <w:i/>
                                <w:color w:val="000000" w:themeColor="text1"/>
                                <w:rPrChange w:id="385" w:author="Kevin Bairos-Novak" w:date="2021-07-21T22:42:00Z">
                                  <w:rPr>
                                    <w:rFonts w:ascii="Cambria Math" w:hAnsi="Cambria Math"/>
                                    <w:i/>
                                  </w:rPr>
                                </w:rPrChange>
                              </w:rPr>
                            </m:ctrlPr>
                          </m:sSubPr>
                          <m:e>
                            <m:r>
                              <w:rPr>
                                <w:rFonts w:ascii="Cambria Math" w:hAnsi="Cambria Math"/>
                                <w:color w:val="000000" w:themeColor="text1"/>
                                <w:rPrChange w:id="386" w:author="Kevin Bairos-Novak" w:date="2021-07-21T22:42:00Z">
                                  <w:rPr>
                                    <w:rFonts w:ascii="Cambria Math" w:hAnsi="Cambria Math"/>
                                  </w:rPr>
                                </w:rPrChange>
                              </w:rPr>
                              <m:t>V</m:t>
                            </m:r>
                          </m:e>
                          <m:sub>
                            <m:r>
                              <w:rPr>
                                <w:rFonts w:ascii="Cambria Math" w:hAnsi="Cambria Math"/>
                                <w:color w:val="000000" w:themeColor="text1"/>
                                <w:rPrChange w:id="387" w:author="Kevin Bairos-Novak" w:date="2021-07-21T22:42:00Z">
                                  <w:rPr>
                                    <w:rFonts w:ascii="Cambria Math" w:hAnsi="Cambria Math"/>
                                  </w:rPr>
                                </w:rPrChange>
                              </w:rPr>
                              <m:t>D</m:t>
                            </m:r>
                          </m:sub>
                        </m:sSub>
                        <m:r>
                          <w:rPr>
                            <w:rFonts w:ascii="Cambria Math" w:hAnsi="Cambria Math"/>
                            <w:color w:val="000000" w:themeColor="text1"/>
                            <w:rPrChange w:id="388" w:author="Kevin Bairos-Novak" w:date="2021-07-21T22:42:00Z">
                              <w:rPr>
                                <w:rFonts w:ascii="Cambria Math" w:hAnsi="Cambria Math"/>
                              </w:rPr>
                            </w:rPrChange>
                          </w:rPr>
                          <m:t>+</m:t>
                        </m:r>
                        <m:sSub>
                          <m:sSubPr>
                            <m:ctrlPr>
                              <w:rPr>
                                <w:rFonts w:ascii="Cambria Math" w:hAnsi="Cambria Math"/>
                                <w:i/>
                                <w:color w:val="000000" w:themeColor="text1"/>
                                <w:rPrChange w:id="389" w:author="Kevin Bairos-Novak" w:date="2021-07-21T22:42:00Z">
                                  <w:rPr>
                                    <w:rFonts w:ascii="Cambria Math" w:hAnsi="Cambria Math"/>
                                    <w:i/>
                                  </w:rPr>
                                </w:rPrChange>
                              </w:rPr>
                            </m:ctrlPr>
                          </m:sSubPr>
                          <m:e>
                            <m:r>
                              <w:rPr>
                                <w:rFonts w:ascii="Cambria Math" w:hAnsi="Cambria Math"/>
                                <w:color w:val="000000" w:themeColor="text1"/>
                                <w:rPrChange w:id="390" w:author="Kevin Bairos-Novak" w:date="2021-07-21T22:42:00Z">
                                  <w:rPr>
                                    <w:rFonts w:ascii="Cambria Math" w:hAnsi="Cambria Math"/>
                                  </w:rPr>
                                </w:rPrChange>
                              </w:rPr>
                              <m:t>V</m:t>
                            </m:r>
                          </m:e>
                          <m:sub>
                            <m:r>
                              <w:rPr>
                                <w:rFonts w:ascii="Cambria Math" w:hAnsi="Cambria Math"/>
                                <w:color w:val="000000" w:themeColor="text1"/>
                                <w:rPrChange w:id="391" w:author="Kevin Bairos-Novak" w:date="2021-07-21T22:42:00Z">
                                  <w:rPr>
                                    <w:rFonts w:ascii="Cambria Math" w:hAnsi="Cambria Math"/>
                                  </w:rPr>
                                </w:rPrChange>
                              </w:rPr>
                              <m:t>I</m:t>
                            </m:r>
                          </m:sub>
                        </m:sSub>
                      </m:num>
                      <m:den>
                        <m:sSub>
                          <m:sSubPr>
                            <m:ctrlPr>
                              <w:rPr>
                                <w:rFonts w:ascii="Cambria Math" w:hAnsi="Cambria Math"/>
                                <w:i/>
                                <w:color w:val="000000" w:themeColor="text1"/>
                                <w:rPrChange w:id="392" w:author="Kevin Bairos-Novak" w:date="2021-07-21T22:42:00Z">
                                  <w:rPr>
                                    <w:rFonts w:ascii="Cambria Math" w:hAnsi="Cambria Math"/>
                                    <w:i/>
                                  </w:rPr>
                                </w:rPrChange>
                              </w:rPr>
                            </m:ctrlPr>
                          </m:sSubPr>
                          <m:e>
                            <m:r>
                              <w:rPr>
                                <w:rFonts w:ascii="Cambria Math" w:hAnsi="Cambria Math"/>
                                <w:color w:val="000000" w:themeColor="text1"/>
                                <w:rPrChange w:id="393" w:author="Kevin Bairos-Novak" w:date="2021-07-21T22:42:00Z">
                                  <w:rPr>
                                    <w:rFonts w:ascii="Cambria Math" w:hAnsi="Cambria Math"/>
                                  </w:rPr>
                                </w:rPrChange>
                              </w:rPr>
                              <m:t>V</m:t>
                            </m:r>
                          </m:e>
                          <m:sub>
                            <m:r>
                              <w:rPr>
                                <w:rFonts w:ascii="Cambria Math" w:hAnsi="Cambria Math"/>
                                <w:color w:val="000000" w:themeColor="text1"/>
                                <w:rPrChange w:id="394" w:author="Kevin Bairos-Novak" w:date="2021-07-21T22:42:00Z">
                                  <w:rPr>
                                    <w:rFonts w:ascii="Cambria Math" w:hAnsi="Cambria Math"/>
                                  </w:rPr>
                                </w:rPrChange>
                              </w:rPr>
                              <m:t>P</m:t>
                            </m:r>
                          </m:sub>
                        </m:sSub>
                      </m:den>
                    </m:f>
                  </m:oMath>
                </w:p>
              </w:tc>
              <w:tc>
                <w:tcPr>
                  <w:tcW w:w="2974" w:type="dxa"/>
                  <w:vAlign w:val="center"/>
                </w:tcPr>
                <w:p w14:paraId="60DB0E00" w14:textId="77777777" w:rsidR="001D7787" w:rsidRPr="009755AE" w:rsidRDefault="001D7787" w:rsidP="00FC6D79">
                  <w:pPr>
                    <w:spacing w:line="480" w:lineRule="auto"/>
                    <w:ind w:left="-28"/>
                    <w:jc w:val="center"/>
                    <w:rPr>
                      <w:rFonts w:ascii="Times New Roman" w:hAnsi="Times New Roman"/>
                      <w:color w:val="000000" w:themeColor="text1"/>
                      <w:rPrChange w:id="395" w:author="Kevin Bairos-Novak" w:date="2021-07-21T22:42:00Z">
                        <w:rPr>
                          <w:rFonts w:ascii="Times New Roman" w:hAnsi="Times New Roman"/>
                        </w:rPr>
                      </w:rPrChange>
                    </w:rPr>
                  </w:pPr>
                  <w:r w:rsidRPr="009755AE">
                    <w:rPr>
                      <w:rFonts w:ascii="Times New Roman" w:hAnsi="Times New Roman"/>
                      <w:color w:val="000000" w:themeColor="text1"/>
                      <w:rPrChange w:id="396" w:author="Kevin Bairos-Novak" w:date="2021-07-21T22:42:00Z">
                        <w:rPr>
                          <w:rFonts w:ascii="Times New Roman" w:hAnsi="Times New Roman"/>
                        </w:rPr>
                      </w:rPrChange>
                    </w:rPr>
                    <w:t xml:space="preserve">Narrow-sense: </w:t>
                  </w:r>
                  <m:oMath>
                    <m:sSup>
                      <m:sSupPr>
                        <m:ctrlPr>
                          <w:rPr>
                            <w:rFonts w:ascii="Cambria Math" w:hAnsi="Cambria Math"/>
                            <w:i/>
                            <w:color w:val="000000" w:themeColor="text1"/>
                            <w:rPrChange w:id="397" w:author="Kevin Bairos-Novak" w:date="2021-07-21T22:42:00Z">
                              <w:rPr>
                                <w:rFonts w:ascii="Cambria Math" w:hAnsi="Cambria Math"/>
                                <w:i/>
                              </w:rPr>
                            </w:rPrChange>
                          </w:rPr>
                        </m:ctrlPr>
                      </m:sSupPr>
                      <m:e>
                        <m:r>
                          <w:rPr>
                            <w:rFonts w:ascii="Cambria Math" w:hAnsi="Cambria Math"/>
                            <w:color w:val="000000" w:themeColor="text1"/>
                            <w:rPrChange w:id="398" w:author="Kevin Bairos-Novak" w:date="2021-07-21T22:42:00Z">
                              <w:rPr>
                                <w:rFonts w:ascii="Cambria Math" w:hAnsi="Cambria Math"/>
                              </w:rPr>
                            </w:rPrChange>
                          </w:rPr>
                          <m:t>h</m:t>
                        </m:r>
                      </m:e>
                      <m:sup>
                        <m:r>
                          <w:rPr>
                            <w:rFonts w:ascii="Cambria Math" w:hAnsi="Cambria Math"/>
                            <w:color w:val="000000" w:themeColor="text1"/>
                            <w:rPrChange w:id="399" w:author="Kevin Bairos-Novak" w:date="2021-07-21T22:42:00Z">
                              <w:rPr>
                                <w:rFonts w:ascii="Cambria Math" w:hAnsi="Cambria Math"/>
                              </w:rPr>
                            </w:rPrChange>
                          </w:rPr>
                          <m:t>2</m:t>
                        </m:r>
                      </m:sup>
                    </m:sSup>
                    <m:r>
                      <w:rPr>
                        <w:rFonts w:ascii="Cambria Math" w:hAnsi="Cambria Math"/>
                        <w:color w:val="000000" w:themeColor="text1"/>
                        <w:rPrChange w:id="400" w:author="Kevin Bairos-Novak" w:date="2021-07-21T22:42:00Z">
                          <w:rPr>
                            <w:rFonts w:ascii="Cambria Math" w:hAnsi="Cambria Math"/>
                          </w:rPr>
                        </w:rPrChange>
                      </w:rPr>
                      <m:t xml:space="preserve">= </m:t>
                    </m:r>
                    <m:f>
                      <m:fPr>
                        <m:ctrlPr>
                          <w:rPr>
                            <w:rFonts w:ascii="Cambria Math" w:hAnsi="Cambria Math"/>
                            <w:i/>
                            <w:color w:val="000000" w:themeColor="text1"/>
                            <w:rPrChange w:id="401" w:author="Kevin Bairos-Novak" w:date="2021-07-21T22:42:00Z">
                              <w:rPr>
                                <w:rFonts w:ascii="Cambria Math" w:hAnsi="Cambria Math"/>
                                <w:i/>
                              </w:rPr>
                            </w:rPrChange>
                          </w:rPr>
                        </m:ctrlPr>
                      </m:fPr>
                      <m:num>
                        <m:sSub>
                          <m:sSubPr>
                            <m:ctrlPr>
                              <w:rPr>
                                <w:rFonts w:ascii="Cambria Math" w:hAnsi="Cambria Math"/>
                                <w:i/>
                                <w:color w:val="000000" w:themeColor="text1"/>
                                <w:rPrChange w:id="402" w:author="Kevin Bairos-Novak" w:date="2021-07-21T22:42:00Z">
                                  <w:rPr>
                                    <w:rFonts w:ascii="Cambria Math" w:hAnsi="Cambria Math"/>
                                    <w:i/>
                                  </w:rPr>
                                </w:rPrChange>
                              </w:rPr>
                            </m:ctrlPr>
                          </m:sSubPr>
                          <m:e>
                            <m:r>
                              <w:rPr>
                                <w:rFonts w:ascii="Cambria Math" w:hAnsi="Cambria Math"/>
                                <w:color w:val="000000" w:themeColor="text1"/>
                                <w:rPrChange w:id="403" w:author="Kevin Bairos-Novak" w:date="2021-07-21T22:42:00Z">
                                  <w:rPr>
                                    <w:rFonts w:ascii="Cambria Math" w:hAnsi="Cambria Math"/>
                                  </w:rPr>
                                </w:rPrChange>
                              </w:rPr>
                              <m:t>V</m:t>
                            </m:r>
                          </m:e>
                          <m:sub>
                            <m:r>
                              <w:rPr>
                                <w:rFonts w:ascii="Cambria Math" w:hAnsi="Cambria Math"/>
                                <w:color w:val="000000" w:themeColor="text1"/>
                                <w:rPrChange w:id="404" w:author="Kevin Bairos-Novak" w:date="2021-07-21T22:42:00Z">
                                  <w:rPr>
                                    <w:rFonts w:ascii="Cambria Math" w:hAnsi="Cambria Math"/>
                                  </w:rPr>
                                </w:rPrChange>
                              </w:rPr>
                              <m:t>A</m:t>
                            </m:r>
                          </m:sub>
                        </m:sSub>
                      </m:num>
                      <m:den>
                        <m:sSub>
                          <m:sSubPr>
                            <m:ctrlPr>
                              <w:rPr>
                                <w:rFonts w:ascii="Cambria Math" w:hAnsi="Cambria Math"/>
                                <w:i/>
                                <w:color w:val="000000" w:themeColor="text1"/>
                                <w:rPrChange w:id="405" w:author="Kevin Bairos-Novak" w:date="2021-07-21T22:42:00Z">
                                  <w:rPr>
                                    <w:rFonts w:ascii="Cambria Math" w:hAnsi="Cambria Math"/>
                                    <w:i/>
                                  </w:rPr>
                                </w:rPrChange>
                              </w:rPr>
                            </m:ctrlPr>
                          </m:sSubPr>
                          <m:e>
                            <m:r>
                              <w:rPr>
                                <w:rFonts w:ascii="Cambria Math" w:hAnsi="Cambria Math"/>
                                <w:color w:val="000000" w:themeColor="text1"/>
                                <w:rPrChange w:id="406" w:author="Kevin Bairos-Novak" w:date="2021-07-21T22:42:00Z">
                                  <w:rPr>
                                    <w:rFonts w:ascii="Cambria Math" w:hAnsi="Cambria Math"/>
                                  </w:rPr>
                                </w:rPrChange>
                              </w:rPr>
                              <m:t>V</m:t>
                            </m:r>
                          </m:e>
                          <m:sub>
                            <m:r>
                              <w:rPr>
                                <w:rFonts w:ascii="Cambria Math" w:hAnsi="Cambria Math"/>
                                <w:color w:val="000000" w:themeColor="text1"/>
                                <w:rPrChange w:id="407" w:author="Kevin Bairos-Novak" w:date="2021-07-21T22:42:00Z">
                                  <w:rPr>
                                    <w:rFonts w:ascii="Cambria Math" w:hAnsi="Cambria Math"/>
                                  </w:rPr>
                                </w:rPrChange>
                              </w:rPr>
                              <m:t>P</m:t>
                            </m:r>
                          </m:sub>
                        </m:sSub>
                      </m:den>
                    </m:f>
                  </m:oMath>
                </w:p>
              </w:tc>
              <w:tc>
                <w:tcPr>
                  <w:tcW w:w="992" w:type="dxa"/>
                  <w:vAlign w:val="center"/>
                </w:tcPr>
                <w:p w14:paraId="4EB50618" w14:textId="77777777" w:rsidR="001D7787" w:rsidRPr="009755AE" w:rsidRDefault="001D7787" w:rsidP="00FC6D79">
                  <w:pPr>
                    <w:spacing w:line="480" w:lineRule="auto"/>
                    <w:ind w:left="567" w:right="-564"/>
                    <w:rPr>
                      <w:rFonts w:ascii="Times New Roman" w:hAnsi="Times New Roman"/>
                      <w:color w:val="000000" w:themeColor="text1"/>
                      <w:rPrChange w:id="408" w:author="Kevin Bairos-Novak" w:date="2021-07-21T22:42:00Z">
                        <w:rPr>
                          <w:rFonts w:ascii="Times New Roman" w:hAnsi="Times New Roman"/>
                        </w:rPr>
                      </w:rPrChange>
                    </w:rPr>
                  </w:pPr>
                  <w:r w:rsidRPr="009755AE">
                    <w:rPr>
                      <w:rFonts w:ascii="Times New Roman" w:hAnsi="Times New Roman"/>
                      <w:color w:val="000000" w:themeColor="text1"/>
                      <w:rPrChange w:id="409" w:author="Kevin Bairos-Novak" w:date="2021-07-21T22:42:00Z">
                        <w:rPr>
                          <w:rFonts w:ascii="Times New Roman" w:hAnsi="Times New Roman"/>
                        </w:rPr>
                      </w:rPrChange>
                    </w:rPr>
                    <w:t>(1</w:t>
                  </w:r>
                  <w:r w:rsidRPr="009755AE">
                    <w:rPr>
                      <w:color w:val="000000" w:themeColor="text1"/>
                      <w:rPrChange w:id="410" w:author="Kevin Bairos-Novak" w:date="2021-07-21T22:42:00Z">
                        <w:rPr/>
                      </w:rPrChange>
                    </w:rPr>
                    <w:fldChar w:fldCharType="begin"/>
                  </w:r>
                  <w:r w:rsidRPr="009755AE">
                    <w:rPr>
                      <w:rFonts w:ascii="Times New Roman" w:hAnsi="Times New Roman"/>
                      <w:color w:val="000000" w:themeColor="text1"/>
                      <w:rPrChange w:id="411" w:author="Kevin Bairos-Novak" w:date="2021-07-21T22:42:00Z">
                        <w:rPr>
                          <w:rFonts w:ascii="Times New Roman" w:hAnsi="Times New Roman"/>
                        </w:rPr>
                      </w:rPrChange>
                    </w:rPr>
                    <w:instrText xml:space="preserve"> Eq </w:instrText>
                  </w:r>
                  <w:r w:rsidRPr="009755AE">
                    <w:rPr>
                      <w:color w:val="000000" w:themeColor="text1"/>
                      <w:rPrChange w:id="412" w:author="Kevin Bairos-Novak" w:date="2021-07-21T22:42:00Z">
                        <w:rPr/>
                      </w:rPrChange>
                    </w:rPr>
                    <w:fldChar w:fldCharType="end"/>
                  </w:r>
                  <w:r w:rsidRPr="009755AE">
                    <w:rPr>
                      <w:rFonts w:ascii="Times New Roman" w:hAnsi="Times New Roman"/>
                      <w:color w:val="000000" w:themeColor="text1"/>
                      <w:rPrChange w:id="413" w:author="Kevin Bairos-Novak" w:date="2021-07-21T22:42:00Z">
                        <w:rPr>
                          <w:rFonts w:ascii="Times New Roman" w:hAnsi="Times New Roman"/>
                        </w:rPr>
                      </w:rPrChange>
                    </w:rPr>
                    <w:t>)</w:t>
                  </w:r>
                </w:p>
              </w:tc>
            </w:tr>
          </w:tbl>
          <w:p w14:paraId="4B107136" w14:textId="5CC36784" w:rsidR="001D7787" w:rsidRPr="009755AE" w:rsidRDefault="001D7787" w:rsidP="00FC6D79">
            <w:pPr>
              <w:spacing w:line="480" w:lineRule="auto"/>
              <w:ind w:left="567"/>
              <w:rPr>
                <w:rFonts w:ascii="Times New Roman" w:hAnsi="Times New Roman"/>
                <w:color w:val="000000" w:themeColor="text1"/>
                <w:rPrChange w:id="414" w:author="Kevin Bairos-Novak" w:date="2021-07-21T22:42:00Z">
                  <w:rPr>
                    <w:rFonts w:ascii="Times New Roman" w:hAnsi="Times New Roman"/>
                  </w:rPr>
                </w:rPrChange>
              </w:rPr>
            </w:pPr>
            <w:r w:rsidRPr="009755AE">
              <w:rPr>
                <w:rFonts w:ascii="Times New Roman" w:hAnsi="Times New Roman"/>
                <w:color w:val="000000" w:themeColor="text1"/>
                <w:rPrChange w:id="415" w:author="Kevin Bairos-Novak" w:date="2021-07-21T22:42:00Z">
                  <w:rPr>
                    <w:rFonts w:ascii="Times New Roman" w:hAnsi="Times New Roman"/>
                  </w:rPr>
                </w:rPrChange>
              </w:rPr>
              <w:t>The former is ‘broad’ in that it includes all sources of genetic variation (</w:t>
            </w:r>
            <w:r w:rsidRPr="009755AE">
              <w:rPr>
                <w:rFonts w:ascii="Times New Roman" w:hAnsi="Times New Roman"/>
                <w:i/>
                <w:color w:val="000000" w:themeColor="text1"/>
                <w:rPrChange w:id="416" w:author="Kevin Bairos-Novak" w:date="2021-07-21T22:42:00Z">
                  <w:rPr>
                    <w:rFonts w:ascii="Times New Roman" w:hAnsi="Times New Roman"/>
                    <w:i/>
                  </w:rPr>
                </w:rPrChange>
              </w:rPr>
              <w:t>V</w:t>
            </w:r>
            <w:r w:rsidRPr="009755AE">
              <w:rPr>
                <w:rFonts w:ascii="Times New Roman" w:hAnsi="Times New Roman"/>
                <w:i/>
                <w:color w:val="000000" w:themeColor="text1"/>
                <w:vertAlign w:val="subscript"/>
                <w:rPrChange w:id="417" w:author="Kevin Bairos-Novak" w:date="2021-07-21T22:42:00Z">
                  <w:rPr>
                    <w:rFonts w:ascii="Times New Roman" w:hAnsi="Times New Roman"/>
                    <w:i/>
                    <w:vertAlign w:val="subscript"/>
                  </w:rPr>
                </w:rPrChange>
              </w:rPr>
              <w:t>G</w:t>
            </w:r>
            <w:r w:rsidRPr="009755AE">
              <w:rPr>
                <w:rFonts w:ascii="Times New Roman" w:hAnsi="Times New Roman"/>
                <w:color w:val="000000" w:themeColor="text1"/>
                <w:rPrChange w:id="418" w:author="Kevin Bairos-Novak" w:date="2021-07-21T22:42:00Z">
                  <w:rPr>
                    <w:rFonts w:ascii="Times New Roman" w:hAnsi="Times New Roman"/>
                  </w:rPr>
                </w:rPrChange>
              </w:rPr>
              <w:t>), including additive genetic variation (</w:t>
            </w:r>
            <w:r w:rsidRPr="009755AE">
              <w:rPr>
                <w:rFonts w:ascii="Times New Roman" w:hAnsi="Times New Roman"/>
                <w:i/>
                <w:color w:val="000000" w:themeColor="text1"/>
                <w:rPrChange w:id="419" w:author="Kevin Bairos-Novak" w:date="2021-07-21T22:42:00Z">
                  <w:rPr>
                    <w:rFonts w:ascii="Times New Roman" w:hAnsi="Times New Roman"/>
                    <w:i/>
                  </w:rPr>
                </w:rPrChange>
              </w:rPr>
              <w:t>V</w:t>
            </w:r>
            <w:r w:rsidRPr="009755AE">
              <w:rPr>
                <w:rFonts w:ascii="Times New Roman" w:hAnsi="Times New Roman"/>
                <w:i/>
                <w:color w:val="000000" w:themeColor="text1"/>
                <w:vertAlign w:val="subscript"/>
                <w:rPrChange w:id="420" w:author="Kevin Bairos-Novak" w:date="2021-07-21T22:42:00Z">
                  <w:rPr>
                    <w:rFonts w:ascii="Times New Roman" w:hAnsi="Times New Roman"/>
                    <w:i/>
                    <w:vertAlign w:val="subscript"/>
                  </w:rPr>
                </w:rPrChange>
              </w:rPr>
              <w:t>A</w:t>
            </w:r>
            <w:r w:rsidRPr="009755AE">
              <w:rPr>
                <w:rFonts w:ascii="Times New Roman" w:hAnsi="Times New Roman"/>
                <w:color w:val="000000" w:themeColor="text1"/>
                <w:rPrChange w:id="421" w:author="Kevin Bairos-Novak" w:date="2021-07-21T22:42:00Z">
                  <w:rPr>
                    <w:rFonts w:ascii="Times New Roman" w:hAnsi="Times New Roman"/>
                  </w:rPr>
                </w:rPrChange>
              </w:rPr>
              <w:t>), as well as non-additive sources such as dominance (</w:t>
            </w:r>
            <w:r w:rsidRPr="009755AE">
              <w:rPr>
                <w:rFonts w:ascii="Times New Roman" w:hAnsi="Times New Roman"/>
                <w:i/>
                <w:color w:val="000000" w:themeColor="text1"/>
                <w:rPrChange w:id="422" w:author="Kevin Bairos-Novak" w:date="2021-07-21T22:42:00Z">
                  <w:rPr>
                    <w:rFonts w:ascii="Times New Roman" w:hAnsi="Times New Roman"/>
                    <w:i/>
                  </w:rPr>
                </w:rPrChange>
              </w:rPr>
              <w:t>V</w:t>
            </w:r>
            <w:r w:rsidRPr="009755AE">
              <w:rPr>
                <w:rFonts w:ascii="Times New Roman" w:hAnsi="Times New Roman"/>
                <w:i/>
                <w:color w:val="000000" w:themeColor="text1"/>
                <w:vertAlign w:val="subscript"/>
                <w:rPrChange w:id="423" w:author="Kevin Bairos-Novak" w:date="2021-07-21T22:42:00Z">
                  <w:rPr>
                    <w:rFonts w:ascii="Times New Roman" w:hAnsi="Times New Roman"/>
                    <w:i/>
                    <w:vertAlign w:val="subscript"/>
                  </w:rPr>
                </w:rPrChange>
              </w:rPr>
              <w:t>D</w:t>
            </w:r>
            <w:r w:rsidRPr="009755AE">
              <w:rPr>
                <w:rFonts w:ascii="Times New Roman" w:hAnsi="Times New Roman"/>
                <w:color w:val="000000" w:themeColor="text1"/>
                <w:rPrChange w:id="424" w:author="Kevin Bairos-Novak" w:date="2021-07-21T22:42:00Z">
                  <w:rPr>
                    <w:rFonts w:ascii="Times New Roman" w:hAnsi="Times New Roman"/>
                  </w:rPr>
                </w:rPrChange>
              </w:rPr>
              <w:t>) and epistasis (</w:t>
            </w:r>
            <w:r w:rsidRPr="009755AE">
              <w:rPr>
                <w:rFonts w:ascii="Times New Roman" w:hAnsi="Times New Roman"/>
                <w:i/>
                <w:color w:val="000000" w:themeColor="text1"/>
                <w:rPrChange w:id="425" w:author="Kevin Bairos-Novak" w:date="2021-07-21T22:42:00Z">
                  <w:rPr>
                    <w:rFonts w:ascii="Times New Roman" w:hAnsi="Times New Roman"/>
                    <w:i/>
                  </w:rPr>
                </w:rPrChange>
              </w:rPr>
              <w:t>V</w:t>
            </w:r>
            <w:r w:rsidRPr="009755AE">
              <w:rPr>
                <w:rFonts w:ascii="Times New Roman" w:hAnsi="Times New Roman"/>
                <w:i/>
                <w:color w:val="000000" w:themeColor="text1"/>
                <w:vertAlign w:val="subscript"/>
                <w:rPrChange w:id="426" w:author="Kevin Bairos-Novak" w:date="2021-07-21T22:42:00Z">
                  <w:rPr>
                    <w:rFonts w:ascii="Times New Roman" w:hAnsi="Times New Roman"/>
                    <w:i/>
                    <w:vertAlign w:val="subscript"/>
                  </w:rPr>
                </w:rPrChange>
              </w:rPr>
              <w:t>I</w:t>
            </w:r>
            <w:r w:rsidRPr="009755AE">
              <w:rPr>
                <w:rFonts w:ascii="Times New Roman" w:hAnsi="Times New Roman"/>
                <w:color w:val="000000" w:themeColor="text1"/>
                <w:rPrChange w:id="427" w:author="Kevin Bairos-Novak" w:date="2021-07-21T22:42:00Z">
                  <w:rPr>
                    <w:rFonts w:ascii="Times New Roman" w:hAnsi="Times New Roman"/>
                  </w:rPr>
                </w:rPrChange>
              </w:rPr>
              <w:t xml:space="preserve">), which are genetic effects not (necessarily) inherited by offspring produced through sexual reproduction </w:t>
            </w:r>
            <w:r w:rsidRPr="009755AE">
              <w:rPr>
                <w:color w:val="000000" w:themeColor="text1"/>
                <w:rPrChange w:id="428" w:author="Kevin Bairos-Novak" w:date="2021-07-21T22:42:00Z">
                  <w:rPr/>
                </w:rPrChange>
              </w:rPr>
              <w:fldChar w:fldCharType="begin" w:fldLock="1"/>
            </w:r>
            <w:r w:rsidRPr="009755AE">
              <w:rPr>
                <w:rFonts w:ascii="Times New Roman" w:hAnsi="Times New Roman"/>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Pr="009755AE">
              <w:rPr>
                <w:color w:val="000000" w:themeColor="text1"/>
                <w:rPrChange w:id="429" w:author="Kevin Bairos-Novak" w:date="2021-07-21T22:42:00Z">
                  <w:rPr/>
                </w:rPrChange>
              </w:rPr>
              <w:fldChar w:fldCharType="separate"/>
            </w:r>
            <w:r w:rsidRPr="009755AE">
              <w:rPr>
                <w:rFonts w:ascii="Times New Roman" w:hAnsi="Times New Roman"/>
                <w:color w:val="000000" w:themeColor="text1"/>
                <w:rPrChange w:id="430" w:author="Kevin Bairos-Novak" w:date="2021-07-21T22:42:00Z">
                  <w:rPr>
                    <w:rFonts w:ascii="Times New Roman" w:hAnsi="Times New Roman"/>
                  </w:rPr>
                </w:rPrChange>
              </w:rPr>
              <w:t>(Falconer and Mackay 1996)</w:t>
            </w:r>
            <w:r w:rsidRPr="009755AE">
              <w:rPr>
                <w:color w:val="000000" w:themeColor="text1"/>
                <w:rPrChange w:id="431" w:author="Kevin Bairos-Novak" w:date="2021-07-21T22:42:00Z">
                  <w:rPr/>
                </w:rPrChange>
              </w:rPr>
              <w:fldChar w:fldCharType="end"/>
            </w:r>
            <w:del w:id="432" w:author="Kevin Bairos-Novak" w:date="2021-07-21T22:42:00Z">
              <w:r w:rsidRPr="00AB70A3">
                <w:rPr>
                  <w:rFonts w:ascii="Times New Roman" w:hAnsi="Times New Roman"/>
                </w:rPr>
                <w:delText>.</w:delText>
              </w:r>
            </w:del>
            <w:ins w:id="433" w:author="Kevin Bairos-Novak" w:date="2021-07-21T22:42:00Z">
              <w:r w:rsidR="00E14A58" w:rsidRPr="009755AE">
                <w:rPr>
                  <w:rFonts w:ascii="Times New Roman" w:hAnsi="Times New Roman"/>
                  <w:color w:val="000000" w:themeColor="text1"/>
                </w:rPr>
                <w:t>, and thus b</w:t>
              </w:r>
              <w:r w:rsidR="00840789" w:rsidRPr="009755AE">
                <w:rPr>
                  <w:rFonts w:ascii="Times New Roman" w:hAnsi="Times New Roman"/>
                  <w:color w:val="000000" w:themeColor="text1"/>
                </w:rPr>
                <w:t xml:space="preserve">road-sense heritability is </w:t>
              </w:r>
              <w:r w:rsidR="00E14A58" w:rsidRPr="009755AE">
                <w:rPr>
                  <w:rFonts w:ascii="Times New Roman" w:hAnsi="Times New Roman"/>
                  <w:color w:val="000000" w:themeColor="text1"/>
                </w:rPr>
                <w:t>calculated using</w:t>
              </w:r>
              <w:r w:rsidR="00840789" w:rsidRPr="009755AE">
                <w:rPr>
                  <w:rFonts w:ascii="Times New Roman" w:hAnsi="Times New Roman"/>
                  <w:color w:val="000000" w:themeColor="text1"/>
                </w:rPr>
                <w:t xml:space="preserve"> clones or genets</w:t>
              </w:r>
              <w:r w:rsidR="00E14A58" w:rsidRPr="009755AE">
                <w:rPr>
                  <w:rFonts w:ascii="Times New Roman" w:hAnsi="Times New Roman"/>
                  <w:color w:val="000000" w:themeColor="text1"/>
                </w:rPr>
                <w:t>.</w:t>
              </w:r>
            </w:ins>
            <w:r w:rsidR="00E14A58" w:rsidRPr="009755AE">
              <w:rPr>
                <w:rFonts w:ascii="Times New Roman" w:hAnsi="Times New Roman"/>
                <w:color w:val="000000" w:themeColor="text1"/>
                <w:rPrChange w:id="434" w:author="Kevin Bairos-Novak" w:date="2021-07-21T22:42:00Z">
                  <w:rPr>
                    <w:rFonts w:ascii="Times New Roman" w:hAnsi="Times New Roman"/>
                  </w:rPr>
                </w:rPrChange>
              </w:rPr>
              <w:t xml:space="preserve"> Narrow-sense heritability</w:t>
            </w:r>
            <w:del w:id="435" w:author="Kevin Bairos-Novak" w:date="2021-07-21T22:42:00Z">
              <w:r w:rsidRPr="00AB70A3">
                <w:rPr>
                  <w:rFonts w:ascii="Times New Roman" w:hAnsi="Times New Roman"/>
                </w:rPr>
                <w:delText xml:space="preserve"> includes</w:delText>
              </w:r>
            </w:del>
            <w:ins w:id="436" w:author="Kevin Bairos-Novak" w:date="2021-07-21T22:42:00Z">
              <w:r w:rsidR="00505B3A" w:rsidRPr="009755AE">
                <w:rPr>
                  <w:rFonts w:ascii="Times New Roman" w:hAnsi="Times New Roman"/>
                  <w:color w:val="000000" w:themeColor="text1"/>
                </w:rPr>
                <w:t xml:space="preserve">, </w:t>
              </w:r>
              <w:r w:rsidR="00505B3A" w:rsidRPr="009755AE">
                <w:rPr>
                  <w:rFonts w:ascii="Times New Roman" w:hAnsi="Times New Roman"/>
                  <w:i/>
                  <w:color w:val="000000" w:themeColor="text1"/>
                </w:rPr>
                <w:t>h</w:t>
              </w:r>
              <w:r w:rsidR="00505B3A" w:rsidRPr="009755AE">
                <w:rPr>
                  <w:rFonts w:ascii="Times New Roman" w:hAnsi="Times New Roman"/>
                  <w:i/>
                  <w:color w:val="000000" w:themeColor="text1"/>
                  <w:vertAlign w:val="superscript"/>
                </w:rPr>
                <w:t>2</w:t>
              </w:r>
              <w:r w:rsidR="00505B3A" w:rsidRPr="009755AE">
                <w:rPr>
                  <w:rFonts w:ascii="Times New Roman" w:hAnsi="Times New Roman"/>
                  <w:color w:val="000000" w:themeColor="text1"/>
                </w:rPr>
                <w:t xml:space="preserve">, </w:t>
              </w:r>
              <w:r w:rsidR="00202F3C" w:rsidRPr="009755AE">
                <w:rPr>
                  <w:rFonts w:ascii="Times New Roman" w:hAnsi="Times New Roman"/>
                  <w:color w:val="000000" w:themeColor="text1"/>
                </w:rPr>
                <w:t xml:space="preserve">is the proportion of phenotypic variance that is due to </w:t>
              </w:r>
              <w:r w:rsidR="00840789" w:rsidRPr="009755AE">
                <w:rPr>
                  <w:rFonts w:ascii="Times New Roman" w:hAnsi="Times New Roman"/>
                  <w:color w:val="000000" w:themeColor="text1"/>
                </w:rPr>
                <w:t>additive genetic variance</w:t>
              </w:r>
              <w:r w:rsidR="00E14A58" w:rsidRPr="009755AE">
                <w:rPr>
                  <w:rFonts w:ascii="Times New Roman" w:hAnsi="Times New Roman"/>
                  <w:color w:val="000000" w:themeColor="text1"/>
                </w:rPr>
                <w:t xml:space="preserve"> (</w:t>
              </w:r>
              <w:r w:rsidR="00E14A58" w:rsidRPr="009755AE">
                <w:rPr>
                  <w:rFonts w:ascii="Times New Roman" w:hAnsi="Times New Roman"/>
                  <w:i/>
                  <w:iCs/>
                  <w:color w:val="000000" w:themeColor="text1"/>
                </w:rPr>
                <w:t>V</w:t>
              </w:r>
              <w:r w:rsidR="00E14A58" w:rsidRPr="009755AE">
                <w:rPr>
                  <w:rFonts w:ascii="Times New Roman" w:hAnsi="Times New Roman"/>
                  <w:i/>
                  <w:iCs/>
                  <w:color w:val="000000" w:themeColor="text1"/>
                  <w:vertAlign w:val="subscript"/>
                </w:rPr>
                <w:t>A</w:t>
              </w:r>
              <w:r w:rsidR="00E14A58" w:rsidRPr="009755AE">
                <w:rPr>
                  <w:rFonts w:ascii="Times New Roman" w:hAnsi="Times New Roman"/>
                  <w:color w:val="000000" w:themeColor="text1"/>
                </w:rPr>
                <w:t xml:space="preserve">) alone, and thus </w:t>
              </w:r>
              <w:r w:rsidR="00202F3C" w:rsidRPr="009755AE">
                <w:rPr>
                  <w:rFonts w:ascii="Times New Roman" w:hAnsi="Times New Roman"/>
                  <w:color w:val="000000" w:themeColor="text1"/>
                </w:rPr>
                <w:t>is</w:t>
              </w:r>
            </w:ins>
            <w:r w:rsidR="00202F3C" w:rsidRPr="009755AE">
              <w:rPr>
                <w:rFonts w:ascii="Times New Roman" w:hAnsi="Times New Roman"/>
                <w:color w:val="000000" w:themeColor="text1"/>
                <w:rPrChange w:id="437" w:author="Kevin Bairos-Novak" w:date="2021-07-21T22:42:00Z">
                  <w:rPr>
                    <w:rFonts w:ascii="Times New Roman" w:hAnsi="Times New Roman"/>
                  </w:rPr>
                </w:rPrChange>
              </w:rPr>
              <w:t xml:space="preserve"> </w:t>
            </w:r>
            <w:r w:rsidR="00E14A58" w:rsidRPr="009755AE">
              <w:rPr>
                <w:rFonts w:ascii="Times New Roman" w:hAnsi="Times New Roman"/>
                <w:color w:val="000000" w:themeColor="text1"/>
                <w:rPrChange w:id="438" w:author="Kevin Bairos-Novak" w:date="2021-07-21T22:42:00Z">
                  <w:rPr>
                    <w:rFonts w:ascii="Times New Roman" w:hAnsi="Times New Roman"/>
                  </w:rPr>
                </w:rPrChange>
              </w:rPr>
              <w:t xml:space="preserve">the </w:t>
            </w:r>
            <w:r w:rsidRPr="009755AE">
              <w:rPr>
                <w:rFonts w:ascii="Times New Roman" w:hAnsi="Times New Roman"/>
                <w:color w:val="000000" w:themeColor="text1"/>
                <w:rPrChange w:id="439" w:author="Kevin Bairos-Novak" w:date="2021-07-21T22:42:00Z">
                  <w:rPr>
                    <w:rFonts w:ascii="Times New Roman" w:hAnsi="Times New Roman"/>
                  </w:rPr>
                </w:rPrChange>
              </w:rPr>
              <w:t>strictly ‘heritable’ genetic component</w:t>
            </w:r>
            <w:del w:id="440" w:author="Kevin Bairos-Novak" w:date="2021-07-21T22:42:00Z">
              <w:r w:rsidRPr="00AB70A3">
                <w:rPr>
                  <w:rFonts w:ascii="Times New Roman" w:hAnsi="Times New Roman"/>
                </w:rPr>
                <w:delText>: additive genetic variation (</w:delText>
              </w:r>
              <w:r w:rsidRPr="00AB70A3">
                <w:rPr>
                  <w:rFonts w:ascii="Times New Roman" w:hAnsi="Times New Roman"/>
                  <w:i/>
                </w:rPr>
                <w:delText>V</w:delText>
              </w:r>
              <w:r w:rsidRPr="00AB70A3">
                <w:rPr>
                  <w:rFonts w:ascii="Times New Roman" w:hAnsi="Times New Roman"/>
                  <w:i/>
                  <w:vertAlign w:val="subscript"/>
                </w:rPr>
                <w:delText>A</w:delText>
              </w:r>
              <w:r w:rsidRPr="00AB70A3">
                <w:rPr>
                  <w:rFonts w:ascii="Times New Roman" w:hAnsi="Times New Roman"/>
                </w:rPr>
                <w:delText xml:space="preserve">) </w:delText>
              </w:r>
            </w:del>
            <w:ins w:id="441" w:author="Kevin Bairos-Novak" w:date="2021-07-21T22:42:00Z">
              <w:r w:rsidR="00E14A58" w:rsidRPr="009755AE">
                <w:rPr>
                  <w:rFonts w:ascii="Times New Roman" w:hAnsi="Times New Roman"/>
                  <w:color w:val="000000" w:themeColor="text1"/>
                </w:rPr>
                <w:t xml:space="preserve"> </w:t>
              </w:r>
            </w:ins>
            <w:r w:rsidRPr="009755AE">
              <w:rPr>
                <w:rFonts w:ascii="Times New Roman" w:hAnsi="Times New Roman"/>
                <w:color w:val="000000" w:themeColor="text1"/>
                <w:rPrChange w:id="442" w:author="Kevin Bairos-Novak" w:date="2021-07-21T22:42:00Z">
                  <w:rPr>
                    <w:rFonts w:ascii="Times New Roman" w:hAnsi="Times New Roman"/>
                  </w:rPr>
                </w:rPrChange>
              </w:rPr>
              <w:t>of the trait of interest</w:t>
            </w:r>
            <w:del w:id="443" w:author="Kevin Bairos-Novak" w:date="2021-07-21T22:42:00Z">
              <w:r w:rsidRPr="00AB70A3">
                <w:rPr>
                  <w:rFonts w:ascii="Times New Roman" w:hAnsi="Times New Roman"/>
                </w:rPr>
                <w:delText>.</w:delText>
              </w:r>
            </w:del>
            <w:ins w:id="444" w:author="Kevin Bairos-Novak" w:date="2021-07-21T22:42:00Z">
              <w:r w:rsidR="00202F3C" w:rsidRPr="009755AE">
                <w:rPr>
                  <w:rFonts w:ascii="Times New Roman" w:hAnsi="Times New Roman"/>
                  <w:color w:val="000000" w:themeColor="text1"/>
                </w:rPr>
                <w:t xml:space="preserve"> in sexually-reproducing individuals</w:t>
              </w:r>
              <w:r w:rsidRPr="009755AE">
                <w:rPr>
                  <w:rFonts w:ascii="Times New Roman" w:hAnsi="Times New Roman"/>
                  <w:color w:val="000000" w:themeColor="text1"/>
                </w:rPr>
                <w:t>.</w:t>
              </w:r>
              <w:r w:rsidR="00E14A58" w:rsidRPr="009755AE">
                <w:rPr>
                  <w:rFonts w:ascii="Times New Roman" w:hAnsi="Times New Roman"/>
                  <w:color w:val="000000" w:themeColor="text1"/>
                </w:rPr>
                <w:t xml:space="preserve"> Narrow-sense heritability</w:t>
              </w:r>
              <w:r w:rsidR="00505B3A" w:rsidRPr="009755AE">
                <w:rPr>
                  <w:rFonts w:ascii="Times New Roman" w:hAnsi="Times New Roman"/>
                  <w:color w:val="000000" w:themeColor="text1"/>
                </w:rPr>
                <w:t xml:space="preserve"> </w:t>
              </w:r>
              <w:r w:rsidR="00E14A58" w:rsidRPr="009755AE">
                <w:rPr>
                  <w:rFonts w:ascii="Times New Roman" w:hAnsi="Times New Roman"/>
                  <w:color w:val="000000" w:themeColor="text1"/>
                </w:rPr>
                <w:t xml:space="preserve">is </w:t>
              </w:r>
              <w:r w:rsidR="00202F3C" w:rsidRPr="009755AE">
                <w:rPr>
                  <w:rFonts w:ascii="Times New Roman" w:hAnsi="Times New Roman"/>
                  <w:color w:val="000000" w:themeColor="text1"/>
                </w:rPr>
                <w:t xml:space="preserve">thus </w:t>
              </w:r>
              <w:r w:rsidR="00E14A58" w:rsidRPr="009755AE">
                <w:rPr>
                  <w:rFonts w:ascii="Times New Roman" w:hAnsi="Times New Roman"/>
                  <w:color w:val="000000" w:themeColor="text1"/>
                </w:rPr>
                <w:t xml:space="preserve">calculated using pedigree information from </w:t>
              </w:r>
              <w:r w:rsidR="00202F3C" w:rsidRPr="009755AE">
                <w:rPr>
                  <w:rFonts w:ascii="Times New Roman" w:hAnsi="Times New Roman"/>
                  <w:color w:val="000000" w:themeColor="text1"/>
                </w:rPr>
                <w:t>genetically distinct individuals</w:t>
              </w:r>
              <w:r w:rsidR="00E14A58" w:rsidRPr="009755AE">
                <w:rPr>
                  <w:rFonts w:ascii="Times New Roman" w:hAnsi="Times New Roman"/>
                  <w:color w:val="000000" w:themeColor="text1"/>
                </w:rPr>
                <w:t>.</w:t>
              </w:r>
            </w:ins>
            <w:r w:rsidRPr="009755AE">
              <w:rPr>
                <w:rFonts w:ascii="Times New Roman" w:hAnsi="Times New Roman"/>
                <w:color w:val="000000" w:themeColor="text1"/>
                <w:rPrChange w:id="445" w:author="Kevin Bairos-Novak" w:date="2021-07-21T22:42:00Z">
                  <w:rPr>
                    <w:rFonts w:ascii="Times New Roman" w:hAnsi="Times New Roman"/>
                  </w:rPr>
                </w:rPrChange>
              </w:rPr>
              <w:t xml:space="preserve"> Important </w:t>
            </w:r>
            <w:r w:rsidR="00064486" w:rsidRPr="009755AE">
              <w:rPr>
                <w:rFonts w:ascii="Times New Roman" w:hAnsi="Times New Roman"/>
                <w:color w:val="000000" w:themeColor="text1"/>
                <w:rPrChange w:id="446" w:author="Kevin Bairos-Novak" w:date="2021-07-21T22:42:00Z">
                  <w:rPr>
                    <w:rFonts w:ascii="Times New Roman" w:hAnsi="Times New Roman"/>
                  </w:rPr>
                </w:rPrChange>
              </w:rPr>
              <w:t>caveats</w:t>
            </w:r>
            <w:r w:rsidRPr="009755AE">
              <w:rPr>
                <w:rFonts w:ascii="Times New Roman" w:hAnsi="Times New Roman"/>
                <w:color w:val="000000" w:themeColor="text1"/>
                <w:rPrChange w:id="447" w:author="Kevin Bairos-Novak" w:date="2021-07-21T22:42:00Z">
                  <w:rPr>
                    <w:rFonts w:ascii="Times New Roman" w:hAnsi="Times New Roman"/>
                  </w:rPr>
                </w:rPrChange>
              </w:rPr>
              <w:t xml:space="preserve"> </w:t>
            </w:r>
            <w:del w:id="448" w:author="Kevin Bairos-Novak" w:date="2021-07-21T22:42:00Z">
              <w:r w:rsidRPr="00AB70A3">
                <w:rPr>
                  <w:rFonts w:ascii="Times New Roman" w:hAnsi="Times New Roman"/>
                </w:rPr>
                <w:delText>to the accurate calculation of</w:delText>
              </w:r>
            </w:del>
            <w:ins w:id="449" w:author="Kevin Bairos-Novak" w:date="2021-07-21T22:42:00Z">
              <w:r w:rsidR="00B161D2" w:rsidRPr="009755AE">
                <w:rPr>
                  <w:rFonts w:ascii="Times New Roman" w:hAnsi="Times New Roman"/>
                  <w:color w:val="000000" w:themeColor="text1"/>
                </w:rPr>
                <w:t>when estimating</w:t>
              </w:r>
            </w:ins>
            <w:r w:rsidR="00B161D2" w:rsidRPr="009755AE">
              <w:rPr>
                <w:rFonts w:ascii="Times New Roman" w:hAnsi="Times New Roman"/>
                <w:color w:val="000000" w:themeColor="text1"/>
                <w:rPrChange w:id="450" w:author="Kevin Bairos-Novak" w:date="2021-07-21T22:42:00Z">
                  <w:rPr>
                    <w:rFonts w:ascii="Times New Roman" w:hAnsi="Times New Roman"/>
                  </w:rPr>
                </w:rPrChange>
              </w:rPr>
              <w:t xml:space="preserve"> </w:t>
            </w:r>
            <w:r w:rsidRPr="009755AE">
              <w:rPr>
                <w:rFonts w:ascii="Times New Roman" w:hAnsi="Times New Roman"/>
                <w:color w:val="000000" w:themeColor="text1"/>
                <w:rPrChange w:id="451" w:author="Kevin Bairos-Novak" w:date="2021-07-21T22:42:00Z">
                  <w:rPr>
                    <w:rFonts w:ascii="Times New Roman" w:hAnsi="Times New Roman"/>
                  </w:rPr>
                </w:rPrChange>
              </w:rPr>
              <w:t xml:space="preserve">either </w:t>
            </w:r>
            <w:ins w:id="452" w:author="Kevin Bairos-Novak" w:date="2021-07-21T22:42:00Z">
              <w:r w:rsidR="00B161D2" w:rsidRPr="009755AE">
                <w:rPr>
                  <w:rFonts w:ascii="Times New Roman" w:hAnsi="Times New Roman"/>
                  <w:color w:val="000000" w:themeColor="text1"/>
                </w:rPr>
                <w:t xml:space="preserve">narrow or broad-sense </w:t>
              </w:r>
            </w:ins>
            <w:r w:rsidRPr="009755AE">
              <w:rPr>
                <w:rFonts w:ascii="Times New Roman" w:hAnsi="Times New Roman"/>
                <w:color w:val="000000" w:themeColor="text1"/>
                <w:rPrChange w:id="453" w:author="Kevin Bairos-Novak" w:date="2021-07-21T22:42:00Z">
                  <w:rPr>
                    <w:rFonts w:ascii="Times New Roman" w:hAnsi="Times New Roman"/>
                  </w:rPr>
                </w:rPrChange>
              </w:rPr>
              <w:t>heritability</w:t>
            </w:r>
            <w:del w:id="454" w:author="Kevin Bairos-Novak" w:date="2021-07-21T22:42:00Z">
              <w:r w:rsidRPr="00AB70A3">
                <w:rPr>
                  <w:rFonts w:ascii="Times New Roman" w:hAnsi="Times New Roman"/>
                </w:rPr>
                <w:delText xml:space="preserve"> type</w:delText>
              </w:r>
            </w:del>
            <w:r w:rsidRPr="009755AE">
              <w:rPr>
                <w:rFonts w:ascii="Times New Roman" w:hAnsi="Times New Roman"/>
                <w:color w:val="000000" w:themeColor="text1"/>
                <w:rPrChange w:id="455" w:author="Kevin Bairos-Novak" w:date="2021-07-21T22:42:00Z">
                  <w:rPr>
                    <w:rFonts w:ascii="Times New Roman" w:hAnsi="Times New Roman"/>
                  </w:rPr>
                </w:rPrChange>
              </w:rPr>
              <w:t xml:space="preserve"> include </w:t>
            </w:r>
            <w:del w:id="456" w:author="Kevin Bairos-Novak" w:date="2021-07-21T22:42:00Z">
              <w:r w:rsidRPr="00AB70A3">
                <w:rPr>
                  <w:rFonts w:ascii="Times New Roman" w:hAnsi="Times New Roman"/>
                </w:rPr>
                <w:delText>the absence</w:delText>
              </w:r>
            </w:del>
            <w:ins w:id="457" w:author="Kevin Bairos-Novak" w:date="2021-07-21T22:42:00Z">
              <w:r w:rsidR="00B161D2" w:rsidRPr="009755AE">
                <w:rPr>
                  <w:rFonts w:ascii="Times New Roman" w:hAnsi="Times New Roman"/>
                  <w:color w:val="000000" w:themeColor="text1"/>
                </w:rPr>
                <w:t xml:space="preserve">controlling for </w:t>
              </w:r>
              <w:r w:rsidR="00064486" w:rsidRPr="009755AE">
                <w:rPr>
                  <w:rFonts w:ascii="Times New Roman" w:hAnsi="Times New Roman"/>
                  <w:color w:val="000000" w:themeColor="text1"/>
                </w:rPr>
                <w:t xml:space="preserve">common </w:t>
              </w:r>
              <w:r w:rsidR="00B161D2" w:rsidRPr="009755AE">
                <w:rPr>
                  <w:rFonts w:ascii="Times New Roman" w:hAnsi="Times New Roman"/>
                  <w:color w:val="000000" w:themeColor="text1"/>
                </w:rPr>
                <w:t>environment across all individuals (individuals taken from different environments may be subject to different levels</w:t>
              </w:r>
            </w:ins>
            <w:r w:rsidR="00B161D2" w:rsidRPr="009755AE">
              <w:rPr>
                <w:rFonts w:ascii="Times New Roman" w:hAnsi="Times New Roman"/>
                <w:color w:val="000000" w:themeColor="text1"/>
                <w:rPrChange w:id="458" w:author="Kevin Bairos-Novak" w:date="2021-07-21T22:42:00Z">
                  <w:rPr>
                    <w:rFonts w:ascii="Times New Roman" w:hAnsi="Times New Roman"/>
                  </w:rPr>
                </w:rPrChange>
              </w:rPr>
              <w:t xml:space="preserve"> of </w:t>
            </w:r>
            <w:del w:id="459" w:author="Kevin Bairos-Novak" w:date="2021-07-21T22:42:00Z">
              <w:r w:rsidRPr="00AB70A3">
                <w:rPr>
                  <w:rFonts w:ascii="Times New Roman" w:hAnsi="Times New Roman"/>
                </w:rPr>
                <w:delText>any</w:delText>
              </w:r>
            </w:del>
            <w:ins w:id="460" w:author="Kevin Bairos-Novak" w:date="2021-07-21T22:42:00Z">
              <w:r w:rsidR="00B161D2" w:rsidRPr="009755AE">
                <w:rPr>
                  <w:rFonts w:ascii="Times New Roman" w:hAnsi="Times New Roman"/>
                  <w:color w:val="000000" w:themeColor="text1"/>
                </w:rPr>
                <w:t xml:space="preserve">environmental preconditioning or canalization) </w:t>
              </w:r>
              <w:r w:rsidRPr="009755AE">
                <w:rPr>
                  <w:rFonts w:ascii="Times New Roman" w:hAnsi="Times New Roman"/>
                  <w:color w:val="000000" w:themeColor="text1"/>
                </w:rPr>
                <w:t xml:space="preserve"> </w:t>
              </w:r>
              <w:r w:rsidR="00B161D2" w:rsidRPr="009755AE">
                <w:rPr>
                  <w:rFonts w:ascii="Times New Roman" w:hAnsi="Times New Roman"/>
                  <w:color w:val="000000" w:themeColor="text1"/>
                </w:rPr>
                <w:t xml:space="preserve">as well as </w:t>
              </w:r>
              <w:r w:rsidR="00736BB3" w:rsidRPr="009755AE">
                <w:rPr>
                  <w:rFonts w:ascii="Times New Roman" w:hAnsi="Times New Roman"/>
                  <w:color w:val="000000" w:themeColor="text1"/>
                </w:rPr>
                <w:t xml:space="preserve">considering </w:t>
              </w:r>
              <w:r w:rsidR="00064486" w:rsidRPr="009755AE">
                <w:rPr>
                  <w:rFonts w:ascii="Times New Roman" w:hAnsi="Times New Roman"/>
                  <w:color w:val="000000" w:themeColor="text1"/>
                </w:rPr>
                <w:t>potential</w:t>
              </w:r>
            </w:ins>
            <w:r w:rsidR="00064486" w:rsidRPr="009755AE">
              <w:rPr>
                <w:rFonts w:ascii="Times New Roman" w:hAnsi="Times New Roman"/>
                <w:color w:val="000000" w:themeColor="text1"/>
                <w:rPrChange w:id="461" w:author="Kevin Bairos-Novak" w:date="2021-07-21T22:42:00Z">
                  <w:rPr>
                    <w:rFonts w:ascii="Times New Roman" w:hAnsi="Times New Roman"/>
                  </w:rPr>
                </w:rPrChange>
              </w:rPr>
              <w:t xml:space="preserve"> </w:t>
            </w:r>
            <w:r w:rsidRPr="009755AE">
              <w:rPr>
                <w:rFonts w:ascii="Times New Roman" w:hAnsi="Times New Roman"/>
                <w:color w:val="000000" w:themeColor="text1"/>
                <w:rPrChange w:id="462" w:author="Kevin Bairos-Novak" w:date="2021-07-21T22:42:00Z">
                  <w:rPr>
                    <w:rFonts w:ascii="Times New Roman" w:hAnsi="Times New Roman"/>
                  </w:rPr>
                </w:rPrChange>
              </w:rPr>
              <w:t xml:space="preserve">genotype-by-environment interactions, </w:t>
            </w:r>
            <w:del w:id="463" w:author="Kevin Bairos-Novak" w:date="2021-07-21T22:42:00Z">
              <w:r w:rsidRPr="00AB70A3">
                <w:rPr>
                  <w:rFonts w:ascii="Times New Roman" w:hAnsi="Times New Roman"/>
                </w:rPr>
                <w:delText xml:space="preserve">non-random environments among relatives, </w:delText>
              </w:r>
            </w:del>
            <w:r w:rsidRPr="009755AE">
              <w:rPr>
                <w:rFonts w:ascii="Times New Roman" w:hAnsi="Times New Roman"/>
                <w:color w:val="000000" w:themeColor="text1"/>
                <w:rPrChange w:id="464" w:author="Kevin Bairos-Novak" w:date="2021-07-21T22:42:00Z">
                  <w:rPr>
                    <w:rFonts w:ascii="Times New Roman" w:hAnsi="Times New Roman"/>
                  </w:rPr>
                </w:rPrChange>
              </w:rPr>
              <w:t>parental effects</w:t>
            </w:r>
            <w:del w:id="465" w:author="Kevin Bairos-Novak" w:date="2021-07-21T22:42:00Z">
              <w:r w:rsidRPr="00AB70A3">
                <w:rPr>
                  <w:rFonts w:ascii="Times New Roman" w:hAnsi="Times New Roman"/>
                </w:rPr>
                <w:delText xml:space="preserve">, </w:delText>
              </w:r>
              <w:r w:rsidR="00296529" w:rsidRPr="00AB70A3">
                <w:rPr>
                  <w:rFonts w:ascii="Times New Roman" w:hAnsi="Times New Roman"/>
                </w:rPr>
                <w:delText xml:space="preserve">or </w:delText>
              </w:r>
              <w:r w:rsidRPr="00AB70A3">
                <w:rPr>
                  <w:rFonts w:ascii="Times New Roman" w:hAnsi="Times New Roman"/>
                </w:rPr>
                <w:delText>significant multigenerational</w:delText>
              </w:r>
            </w:del>
            <w:ins w:id="466" w:author="Kevin Bairos-Novak" w:date="2021-07-21T22:42:00Z">
              <w:r w:rsidR="00736BB3" w:rsidRPr="009755AE">
                <w:rPr>
                  <w:rFonts w:ascii="Times New Roman" w:hAnsi="Times New Roman"/>
                  <w:color w:val="000000" w:themeColor="text1"/>
                </w:rPr>
                <w:t xml:space="preserve"> that may alter offspring phenotype</w:t>
              </w:r>
              <w:r w:rsidRPr="009755AE">
                <w:rPr>
                  <w:rFonts w:ascii="Times New Roman" w:hAnsi="Times New Roman"/>
                  <w:color w:val="000000" w:themeColor="text1"/>
                </w:rPr>
                <w:t xml:space="preserve">, </w:t>
              </w:r>
              <w:r w:rsidR="00736BB3" w:rsidRPr="009755AE">
                <w:rPr>
                  <w:rFonts w:ascii="Times New Roman" w:hAnsi="Times New Roman"/>
                  <w:color w:val="000000" w:themeColor="text1"/>
                </w:rPr>
                <w:t>and the potential for</w:t>
              </w:r>
            </w:ins>
            <w:r w:rsidR="00736BB3" w:rsidRPr="009755AE">
              <w:rPr>
                <w:rFonts w:ascii="Times New Roman" w:hAnsi="Times New Roman"/>
                <w:color w:val="000000" w:themeColor="text1"/>
                <w:rPrChange w:id="467" w:author="Kevin Bairos-Novak" w:date="2021-07-21T22:42:00Z">
                  <w:rPr>
                    <w:rFonts w:ascii="Times New Roman" w:hAnsi="Times New Roman"/>
                  </w:rPr>
                </w:rPrChange>
              </w:rPr>
              <w:t xml:space="preserve"> </w:t>
            </w:r>
            <w:r w:rsidRPr="009755AE">
              <w:rPr>
                <w:rFonts w:ascii="Times New Roman" w:hAnsi="Times New Roman"/>
                <w:color w:val="000000" w:themeColor="text1"/>
                <w:rPrChange w:id="468" w:author="Kevin Bairos-Novak" w:date="2021-07-21T22:42:00Z">
                  <w:rPr>
                    <w:rFonts w:ascii="Times New Roman" w:hAnsi="Times New Roman"/>
                  </w:rPr>
                </w:rPrChange>
              </w:rPr>
              <w:t xml:space="preserve">epigenetic </w:t>
            </w:r>
            <w:del w:id="469" w:author="Kevin Bairos-Novak" w:date="2021-07-21T22:42:00Z">
              <w:r w:rsidRPr="00AB70A3">
                <w:rPr>
                  <w:rFonts w:ascii="Times New Roman" w:hAnsi="Times New Roman"/>
                </w:rPr>
                <w:delText>changes</w:delText>
              </w:r>
            </w:del>
            <w:ins w:id="470" w:author="Kevin Bairos-Novak" w:date="2021-07-21T22:42:00Z">
              <w:r w:rsidR="00736BB3" w:rsidRPr="009755AE">
                <w:rPr>
                  <w:rFonts w:ascii="Times New Roman" w:hAnsi="Times New Roman"/>
                  <w:color w:val="000000" w:themeColor="text1"/>
                </w:rPr>
                <w:t>inheritance</w:t>
              </w:r>
            </w:ins>
            <w:r w:rsidR="00736BB3" w:rsidRPr="009755AE">
              <w:rPr>
                <w:rFonts w:ascii="Times New Roman" w:hAnsi="Times New Roman"/>
                <w:color w:val="000000" w:themeColor="text1"/>
                <w:rPrChange w:id="471" w:author="Kevin Bairos-Novak" w:date="2021-07-21T22:42:00Z">
                  <w:rPr>
                    <w:rFonts w:ascii="Times New Roman" w:hAnsi="Times New Roman"/>
                  </w:rPr>
                </w:rPrChange>
              </w:rPr>
              <w:t xml:space="preserve"> </w:t>
            </w:r>
            <w:r w:rsidRPr="009755AE">
              <w:rPr>
                <w:color w:val="000000" w:themeColor="text1"/>
                <w:rPrChange w:id="472" w:author="Kevin Bairos-Novak" w:date="2021-07-21T22:42:00Z">
                  <w:rPr/>
                </w:rPrChange>
              </w:rPr>
              <w:fldChar w:fldCharType="begin" w:fldLock="1"/>
            </w:r>
            <w:r w:rsidRPr="009755AE">
              <w:rPr>
                <w:rFonts w:ascii="Times New Roman" w:hAnsi="Times New Roman"/>
                <w:color w:val="000000" w:themeColor="text1"/>
                <w:rPrChange w:id="473" w:author="Kevin Bairos-Novak" w:date="2021-07-21T22:42:00Z">
                  <w:rPr>
                    <w:rFonts w:ascii="Times New Roman" w:hAnsi="Times New Roman"/>
                  </w:rPr>
                </w:rPrChange>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misconceptions","type":"article-journal","volume":"9"},"uris":["http://www.mendeley.com/documents/?uuid=6cd4e0a2-b369-4080-8f44-1431249d5165"]},{"id":"ITEM-2","itemData":{"author":[{"dropping-particle":"","family":"Falconer","given":"D S","non-dropping-particle":"","parse-names":false,"suffix":""},{"dropping-particle":"","family":"Mackay","given":"T. F.","non-dropping-particle":"","parse-names":false,"suffix":""}],"id":"ITEM-2","issued":{"date-parts":[["1996"]]},"publisher":"Longman","publisher-place":"Essex, UK","title":"Introduction to Quantitative Genetics","type":"book"},"uris":["http://www.mendeley.com/documents/?uuid=abd8e138-b37d-473b-b416-73abaf704893"]}],"mendeley":{"formattedCitation":"(Falconer and Mackay 1996; Visscher et al. 2008)","plainTextFormattedCitation":"(Falconer and Mackay 1996; Visscher et al. 2008)","previouslyFormattedCitation":"(Falconer and Mackay 1996; Visscher et al. 2008)"},"properties":{"noteIndex":0},"schema":"https://github.com/citation-style-language/schema/raw/master/csl-citation.json"}</w:instrText>
            </w:r>
            <w:r w:rsidRPr="009755AE">
              <w:rPr>
                <w:color w:val="000000" w:themeColor="text1"/>
                <w:rPrChange w:id="474" w:author="Kevin Bairos-Novak" w:date="2021-07-21T22:42:00Z">
                  <w:rPr/>
                </w:rPrChange>
              </w:rPr>
              <w:fldChar w:fldCharType="separate"/>
            </w:r>
            <w:r w:rsidRPr="009755AE">
              <w:rPr>
                <w:rFonts w:ascii="Times New Roman" w:hAnsi="Times New Roman"/>
                <w:color w:val="000000" w:themeColor="text1"/>
                <w:rPrChange w:id="475" w:author="Kevin Bairos-Novak" w:date="2021-07-21T22:42:00Z">
                  <w:rPr>
                    <w:rFonts w:ascii="Times New Roman" w:hAnsi="Times New Roman"/>
                  </w:rPr>
                </w:rPrChange>
              </w:rPr>
              <w:t>(Falconer and Mackay 1996; Visscher et al. 2008)</w:t>
            </w:r>
            <w:r w:rsidRPr="009755AE">
              <w:rPr>
                <w:color w:val="000000" w:themeColor="text1"/>
                <w:rPrChange w:id="476" w:author="Kevin Bairos-Novak" w:date="2021-07-21T22:42:00Z">
                  <w:rPr/>
                </w:rPrChange>
              </w:rPr>
              <w:fldChar w:fldCharType="end"/>
            </w:r>
            <w:r w:rsidRPr="009755AE">
              <w:rPr>
                <w:rFonts w:ascii="Times New Roman" w:hAnsi="Times New Roman"/>
                <w:color w:val="000000" w:themeColor="text1"/>
                <w:rPrChange w:id="477" w:author="Kevin Bairos-Novak" w:date="2021-07-21T22:42:00Z">
                  <w:rPr>
                    <w:rFonts w:ascii="Times New Roman" w:hAnsi="Times New Roman"/>
                  </w:rPr>
                </w:rPrChange>
              </w:rPr>
              <w:t>.</w:t>
            </w:r>
          </w:p>
          <w:p w14:paraId="50D3EF05" w14:textId="77777777" w:rsidR="001D7787" w:rsidRPr="009755AE" w:rsidRDefault="001D7787" w:rsidP="00FC6D79">
            <w:pPr>
              <w:spacing w:line="480" w:lineRule="auto"/>
              <w:rPr>
                <w:rFonts w:ascii="Times New Roman" w:hAnsi="Times New Roman"/>
                <w:b/>
                <w:color w:val="000000" w:themeColor="text1"/>
                <w:rPrChange w:id="478" w:author="Kevin Bairos-Novak" w:date="2021-07-21T22:42:00Z">
                  <w:rPr>
                    <w:rFonts w:ascii="Times New Roman" w:hAnsi="Times New Roman"/>
                    <w:b/>
                  </w:rPr>
                </w:rPrChange>
              </w:rPr>
            </w:pPr>
          </w:p>
          <w:p w14:paraId="6D857AD0" w14:textId="39ABF772" w:rsidR="001D7787" w:rsidRPr="009755AE" w:rsidRDefault="00350A75" w:rsidP="00830881">
            <w:pPr>
              <w:spacing w:line="480" w:lineRule="auto"/>
              <w:ind w:left="567" w:firstLine="602"/>
              <w:rPr>
                <w:rFonts w:ascii="Times New Roman" w:hAnsi="Times New Roman"/>
                <w:color w:val="000000" w:themeColor="text1"/>
                <w:rPrChange w:id="479" w:author="Kevin Bairos-Novak" w:date="2021-07-21T22:42:00Z">
                  <w:rPr>
                    <w:rFonts w:ascii="Times New Roman" w:hAnsi="Times New Roman"/>
                  </w:rPr>
                </w:rPrChange>
              </w:rPr>
              <w:pPrChange w:id="480" w:author="Kevin Bairos-Novak" w:date="2021-07-21T22:42:00Z">
                <w:pPr>
                  <w:spacing w:line="480" w:lineRule="auto"/>
                  <w:ind w:left="567"/>
                </w:pPr>
              </w:pPrChange>
            </w:pPr>
            <w:r w:rsidRPr="009755AE">
              <w:rPr>
                <w:rFonts w:ascii="Times New Roman" w:hAnsi="Times New Roman"/>
                <w:color w:val="000000" w:themeColor="text1"/>
                <w:rPrChange w:id="481" w:author="Kevin Bairos-Novak" w:date="2021-07-21T22:42:00Z">
                  <w:rPr>
                    <w:rFonts w:ascii="Times New Roman" w:hAnsi="Times New Roman"/>
                  </w:rPr>
                </w:rPrChange>
              </w:rPr>
              <w:lastRenderedPageBreak/>
              <w:t>Narrow sense heritability</w:t>
            </w:r>
            <w:r w:rsidR="001D7787" w:rsidRPr="009755AE">
              <w:rPr>
                <w:rFonts w:ascii="Times New Roman" w:hAnsi="Times New Roman"/>
                <w:color w:val="000000" w:themeColor="text1"/>
                <w:rPrChange w:id="482" w:author="Kevin Bairos-Novak" w:date="2021-07-21T22:42:00Z">
                  <w:rPr>
                    <w:rFonts w:ascii="Times New Roman" w:hAnsi="Times New Roman"/>
                  </w:rPr>
                </w:rPrChange>
              </w:rPr>
              <w:t xml:space="preserve"> can be used to predict and understand population trait responses to selection. Consider one population where the mean critical thermal maximum (</w:t>
            </w:r>
            <w:proofErr w:type="spellStart"/>
            <w:r w:rsidR="001D7787" w:rsidRPr="009755AE">
              <w:rPr>
                <w:rFonts w:ascii="Times New Roman" w:hAnsi="Times New Roman"/>
                <w:i/>
                <w:color w:val="000000" w:themeColor="text1"/>
                <w:rPrChange w:id="483" w:author="Kevin Bairos-Novak" w:date="2021-07-21T22:42:00Z">
                  <w:rPr>
                    <w:rFonts w:ascii="Times New Roman" w:hAnsi="Times New Roman"/>
                    <w:i/>
                  </w:rPr>
                </w:rPrChange>
              </w:rPr>
              <w:t>CT</w:t>
            </w:r>
            <w:r w:rsidR="001D7787" w:rsidRPr="009755AE">
              <w:rPr>
                <w:rFonts w:ascii="Times New Roman" w:hAnsi="Times New Roman"/>
                <w:i/>
                <w:color w:val="000000" w:themeColor="text1"/>
                <w:vertAlign w:val="subscript"/>
                <w:rPrChange w:id="484" w:author="Kevin Bairos-Novak" w:date="2021-07-21T22:42:00Z">
                  <w:rPr>
                    <w:rFonts w:ascii="Times New Roman" w:hAnsi="Times New Roman"/>
                    <w:i/>
                    <w:vertAlign w:val="subscript"/>
                  </w:rPr>
                </w:rPrChange>
              </w:rPr>
              <w:t>max</w:t>
            </w:r>
            <w:proofErr w:type="spellEnd"/>
            <w:r w:rsidR="001D7787" w:rsidRPr="009755AE">
              <w:rPr>
                <w:rFonts w:ascii="Times New Roman" w:hAnsi="Times New Roman"/>
                <w:color w:val="000000" w:themeColor="text1"/>
                <w:rPrChange w:id="485" w:author="Kevin Bairos-Novak" w:date="2021-07-21T22:42:00Z">
                  <w:rPr>
                    <w:rFonts w:ascii="Times New Roman" w:hAnsi="Times New Roman"/>
                  </w:rPr>
                </w:rPrChange>
              </w:rPr>
              <w:t xml:space="preserve">) of the population is 30°C and </w:t>
            </w:r>
            <w:proofErr w:type="spellStart"/>
            <w:r w:rsidR="001D7787" w:rsidRPr="009755AE">
              <w:rPr>
                <w:rFonts w:ascii="Times New Roman" w:hAnsi="Times New Roman"/>
                <w:i/>
                <w:color w:val="000000" w:themeColor="text1"/>
                <w:rPrChange w:id="486" w:author="Kevin Bairos-Novak" w:date="2021-07-21T22:42:00Z">
                  <w:rPr>
                    <w:rFonts w:ascii="Times New Roman" w:hAnsi="Times New Roman"/>
                    <w:i/>
                  </w:rPr>
                </w:rPrChange>
              </w:rPr>
              <w:t>CT</w:t>
            </w:r>
            <w:r w:rsidR="001D7787" w:rsidRPr="009755AE">
              <w:rPr>
                <w:rFonts w:ascii="Times New Roman" w:hAnsi="Times New Roman"/>
                <w:i/>
                <w:color w:val="000000" w:themeColor="text1"/>
                <w:vertAlign w:val="subscript"/>
                <w:rPrChange w:id="487" w:author="Kevin Bairos-Novak" w:date="2021-07-21T22:42:00Z">
                  <w:rPr>
                    <w:rFonts w:ascii="Times New Roman" w:hAnsi="Times New Roman"/>
                    <w:i/>
                    <w:vertAlign w:val="subscript"/>
                  </w:rPr>
                </w:rPrChange>
              </w:rPr>
              <w:t>max</w:t>
            </w:r>
            <w:proofErr w:type="spellEnd"/>
            <w:r w:rsidR="001D7787" w:rsidRPr="009755AE">
              <w:rPr>
                <w:rFonts w:ascii="Times New Roman" w:hAnsi="Times New Roman"/>
                <w:color w:val="000000" w:themeColor="text1"/>
                <w:rPrChange w:id="488" w:author="Kevin Bairos-Novak" w:date="2021-07-21T22:42:00Z">
                  <w:rPr>
                    <w:rFonts w:ascii="Times New Roman" w:hAnsi="Times New Roman"/>
                  </w:rPr>
                </w:rPrChange>
              </w:rPr>
              <w:t xml:space="preserve"> is highly heritable, e.g. </w:t>
            </w:r>
            <w:r w:rsidR="001D7787" w:rsidRPr="009755AE">
              <w:rPr>
                <w:rFonts w:ascii="Times New Roman" w:hAnsi="Times New Roman"/>
                <w:i/>
                <w:color w:val="000000" w:themeColor="text1"/>
                <w:rPrChange w:id="489" w:author="Kevin Bairos-Novak" w:date="2021-07-21T22:42:00Z">
                  <w:rPr>
                    <w:rFonts w:ascii="Times New Roman" w:hAnsi="Times New Roman"/>
                    <w:i/>
                  </w:rPr>
                </w:rPrChange>
              </w:rPr>
              <w:t>h</w:t>
            </w:r>
            <w:r w:rsidR="001D7787" w:rsidRPr="009755AE">
              <w:rPr>
                <w:rFonts w:ascii="Times New Roman" w:hAnsi="Times New Roman"/>
                <w:i/>
                <w:color w:val="000000" w:themeColor="text1"/>
                <w:vertAlign w:val="superscript"/>
                <w:rPrChange w:id="490" w:author="Kevin Bairos-Novak" w:date="2021-07-21T22:42:00Z">
                  <w:rPr>
                    <w:rFonts w:ascii="Times New Roman" w:hAnsi="Times New Roman"/>
                    <w:i/>
                    <w:vertAlign w:val="superscript"/>
                  </w:rPr>
                </w:rPrChange>
              </w:rPr>
              <w:t xml:space="preserve">2 </w:t>
            </w:r>
            <w:r w:rsidR="001D7787" w:rsidRPr="009755AE">
              <w:rPr>
                <w:rFonts w:ascii="Times New Roman" w:hAnsi="Times New Roman"/>
                <w:color w:val="000000" w:themeColor="text1"/>
                <w:rPrChange w:id="491" w:author="Kevin Bairos-Novak" w:date="2021-07-21T22:42:00Z">
                  <w:rPr>
                    <w:rFonts w:ascii="Times New Roman" w:hAnsi="Times New Roman"/>
                  </w:rPr>
                </w:rPrChange>
              </w:rPr>
              <w:t xml:space="preserve">= 0.5. If a temperature anomaly occurs, resulting in the death of the more heat-susceptible individuals and shifting the mean population </w:t>
            </w:r>
            <w:proofErr w:type="spellStart"/>
            <w:r w:rsidR="001D7787" w:rsidRPr="009755AE">
              <w:rPr>
                <w:rFonts w:ascii="Times New Roman" w:hAnsi="Times New Roman"/>
                <w:i/>
                <w:color w:val="000000" w:themeColor="text1"/>
                <w:rPrChange w:id="492" w:author="Kevin Bairos-Novak" w:date="2021-07-21T22:42:00Z">
                  <w:rPr>
                    <w:rFonts w:ascii="Times New Roman" w:hAnsi="Times New Roman"/>
                    <w:i/>
                  </w:rPr>
                </w:rPrChange>
              </w:rPr>
              <w:t>CT</w:t>
            </w:r>
            <w:r w:rsidR="001D7787" w:rsidRPr="009755AE">
              <w:rPr>
                <w:rFonts w:ascii="Times New Roman" w:hAnsi="Times New Roman"/>
                <w:i/>
                <w:color w:val="000000" w:themeColor="text1"/>
                <w:vertAlign w:val="subscript"/>
                <w:rPrChange w:id="493" w:author="Kevin Bairos-Novak" w:date="2021-07-21T22:42:00Z">
                  <w:rPr>
                    <w:rFonts w:ascii="Times New Roman" w:hAnsi="Times New Roman"/>
                    <w:i/>
                    <w:vertAlign w:val="subscript"/>
                  </w:rPr>
                </w:rPrChange>
              </w:rPr>
              <w:t>max</w:t>
            </w:r>
            <w:proofErr w:type="spellEnd"/>
            <w:r w:rsidR="001D7787" w:rsidRPr="009755AE">
              <w:rPr>
                <w:rFonts w:ascii="Times New Roman" w:hAnsi="Times New Roman"/>
                <w:i/>
                <w:color w:val="000000" w:themeColor="text1"/>
                <w:vertAlign w:val="subscript"/>
                <w:rPrChange w:id="494" w:author="Kevin Bairos-Novak" w:date="2021-07-21T22:42:00Z">
                  <w:rPr>
                    <w:rFonts w:ascii="Times New Roman" w:hAnsi="Times New Roman"/>
                    <w:i/>
                    <w:vertAlign w:val="subscript"/>
                  </w:rPr>
                </w:rPrChange>
              </w:rPr>
              <w:t xml:space="preserve"> </w:t>
            </w:r>
            <w:r w:rsidR="001D7787" w:rsidRPr="009755AE">
              <w:rPr>
                <w:rFonts w:ascii="Times New Roman" w:hAnsi="Times New Roman"/>
                <w:color w:val="000000" w:themeColor="text1"/>
                <w:rPrChange w:id="495" w:author="Kevin Bairos-Novak" w:date="2021-07-21T22:42:00Z">
                  <w:rPr>
                    <w:rFonts w:ascii="Times New Roman" w:hAnsi="Times New Roman"/>
                  </w:rPr>
                </w:rPrChange>
              </w:rPr>
              <w:t>to 32°C, the univariate Breeder’s equation predicts that the mean change in population response (</w:t>
            </w:r>
            <m:oMath>
              <m:r>
                <w:rPr>
                  <w:rFonts w:ascii="Cambria Math" w:hAnsi="Cambria Math"/>
                  <w:color w:val="000000" w:themeColor="text1"/>
                  <w:rPrChange w:id="496" w:author="Kevin Bairos-Novak" w:date="2021-07-21T22:42:00Z">
                    <w:rPr>
                      <w:rFonts w:ascii="Cambria Math" w:hAnsi="Cambria Math"/>
                    </w:rPr>
                  </w:rPrChange>
                </w:rPr>
                <m:t>R</m:t>
              </m:r>
            </m:oMath>
            <w:r w:rsidR="001D7787" w:rsidRPr="009755AE">
              <w:rPr>
                <w:rFonts w:ascii="Times New Roman" w:hAnsi="Times New Roman"/>
                <w:color w:val="000000" w:themeColor="text1"/>
                <w:rPrChange w:id="497" w:author="Kevin Bairos-Novak" w:date="2021-07-21T22:42:00Z">
                  <w:rPr>
                    <w:rFonts w:ascii="Times New Roman" w:hAnsi="Times New Roman"/>
                  </w:rPr>
                </w:rPrChange>
              </w:rPr>
              <w:t xml:space="preserve">) in </w:t>
            </w:r>
            <w:proofErr w:type="spellStart"/>
            <w:r w:rsidR="001D7787" w:rsidRPr="009755AE">
              <w:rPr>
                <w:rFonts w:ascii="Times New Roman" w:hAnsi="Times New Roman"/>
                <w:i/>
                <w:color w:val="000000" w:themeColor="text1"/>
                <w:rPrChange w:id="498" w:author="Kevin Bairos-Novak" w:date="2021-07-21T22:42:00Z">
                  <w:rPr>
                    <w:rFonts w:ascii="Times New Roman" w:hAnsi="Times New Roman"/>
                    <w:i/>
                  </w:rPr>
                </w:rPrChange>
              </w:rPr>
              <w:t>CT</w:t>
            </w:r>
            <w:r w:rsidR="001D7787" w:rsidRPr="009755AE">
              <w:rPr>
                <w:rFonts w:ascii="Times New Roman" w:hAnsi="Times New Roman"/>
                <w:i/>
                <w:color w:val="000000" w:themeColor="text1"/>
                <w:vertAlign w:val="subscript"/>
                <w:rPrChange w:id="499" w:author="Kevin Bairos-Novak" w:date="2021-07-21T22:42:00Z">
                  <w:rPr>
                    <w:rFonts w:ascii="Times New Roman" w:hAnsi="Times New Roman"/>
                    <w:i/>
                    <w:vertAlign w:val="subscript"/>
                  </w:rPr>
                </w:rPrChange>
              </w:rPr>
              <w:t>max</w:t>
            </w:r>
            <w:proofErr w:type="spellEnd"/>
            <w:r w:rsidR="001D7787" w:rsidRPr="009755AE">
              <w:rPr>
                <w:rFonts w:ascii="Times New Roman" w:hAnsi="Times New Roman"/>
                <w:color w:val="000000" w:themeColor="text1"/>
                <w:rPrChange w:id="500" w:author="Kevin Bairos-Novak" w:date="2021-07-21T22:42:00Z">
                  <w:rPr>
                    <w:rFonts w:ascii="Times New Roman" w:hAnsi="Times New Roman"/>
                  </w:rPr>
                </w:rPrChange>
              </w:rPr>
              <w:t xml:space="preserv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22"/>
              <w:gridCol w:w="7040"/>
              <w:gridCol w:w="932"/>
            </w:tblGrid>
            <w:tr w:rsidR="001D7787" w:rsidRPr="009755AE" w14:paraId="34FF067C" w14:textId="77777777" w:rsidTr="0011279F">
              <w:tc>
                <w:tcPr>
                  <w:tcW w:w="846" w:type="dxa"/>
                </w:tcPr>
                <w:p w14:paraId="34C58243" w14:textId="77777777" w:rsidR="001D7787" w:rsidRPr="009755AE" w:rsidRDefault="001D7787" w:rsidP="00FC6D79">
                  <w:pPr>
                    <w:spacing w:line="480" w:lineRule="auto"/>
                    <w:ind w:left="567"/>
                    <w:rPr>
                      <w:rFonts w:ascii="Times New Roman" w:hAnsi="Times New Roman"/>
                      <w:color w:val="000000" w:themeColor="text1"/>
                      <w:rPrChange w:id="501" w:author="Kevin Bairos-Novak" w:date="2021-07-21T22:42:00Z">
                        <w:rPr>
                          <w:rFonts w:ascii="Times New Roman" w:hAnsi="Times New Roman"/>
                        </w:rPr>
                      </w:rPrChange>
                    </w:rPr>
                  </w:pPr>
                </w:p>
              </w:tc>
              <w:tc>
                <w:tcPr>
                  <w:tcW w:w="7229" w:type="dxa"/>
                  <w:vAlign w:val="center"/>
                </w:tcPr>
                <w:p w14:paraId="18231231" w14:textId="77777777" w:rsidR="001D7787" w:rsidRPr="009755AE" w:rsidRDefault="001D7787" w:rsidP="00FC6D79">
                  <w:pPr>
                    <w:spacing w:line="480" w:lineRule="auto"/>
                    <w:ind w:left="567"/>
                    <w:rPr>
                      <w:rFonts w:ascii="Times New Roman" w:hAnsi="Times New Roman"/>
                      <w:color w:val="000000" w:themeColor="text1"/>
                      <w:rPrChange w:id="502" w:author="Kevin Bairos-Novak" w:date="2021-07-21T22:42:00Z">
                        <w:rPr>
                          <w:rFonts w:ascii="Times New Roman" w:hAnsi="Times New Roman"/>
                        </w:rPr>
                      </w:rPrChange>
                    </w:rPr>
                  </w:pPr>
                  <m:oMathPara>
                    <m:oMathParaPr>
                      <m:jc m:val="center"/>
                    </m:oMathParaPr>
                    <m:oMath>
                      <m:r>
                        <w:rPr>
                          <w:rFonts w:ascii="Cambria Math" w:hAnsi="Cambria Math"/>
                          <w:color w:val="000000" w:themeColor="text1"/>
                          <w:rPrChange w:id="503" w:author="Kevin Bairos-Novak" w:date="2021-07-21T22:42:00Z">
                            <w:rPr>
                              <w:rFonts w:ascii="Cambria Math" w:hAnsi="Cambria Math"/>
                            </w:rPr>
                          </w:rPrChange>
                        </w:rPr>
                        <m:t xml:space="preserve">R= </m:t>
                      </m:r>
                      <m:sSup>
                        <m:sSupPr>
                          <m:ctrlPr>
                            <w:rPr>
                              <w:rFonts w:ascii="Cambria Math" w:hAnsi="Cambria Math"/>
                              <w:i/>
                              <w:color w:val="000000" w:themeColor="text1"/>
                              <w:rPrChange w:id="504" w:author="Kevin Bairos-Novak" w:date="2021-07-21T22:42:00Z">
                                <w:rPr>
                                  <w:rFonts w:ascii="Cambria Math" w:hAnsi="Cambria Math"/>
                                  <w:i/>
                                </w:rPr>
                              </w:rPrChange>
                            </w:rPr>
                          </m:ctrlPr>
                        </m:sSupPr>
                        <m:e>
                          <m:r>
                            <w:rPr>
                              <w:rFonts w:ascii="Cambria Math" w:hAnsi="Cambria Math"/>
                              <w:color w:val="000000" w:themeColor="text1"/>
                              <w:rPrChange w:id="505" w:author="Kevin Bairos-Novak" w:date="2021-07-21T22:42:00Z">
                                <w:rPr>
                                  <w:rFonts w:ascii="Cambria Math" w:hAnsi="Cambria Math"/>
                                </w:rPr>
                              </w:rPrChange>
                            </w:rPr>
                            <m:t>h</m:t>
                          </m:r>
                        </m:e>
                        <m:sup>
                          <m:r>
                            <w:rPr>
                              <w:rFonts w:ascii="Cambria Math" w:hAnsi="Cambria Math"/>
                              <w:color w:val="000000" w:themeColor="text1"/>
                              <w:rPrChange w:id="506" w:author="Kevin Bairos-Novak" w:date="2021-07-21T22:42:00Z">
                                <w:rPr>
                                  <w:rFonts w:ascii="Cambria Math" w:hAnsi="Cambria Math"/>
                                </w:rPr>
                              </w:rPrChange>
                            </w:rPr>
                            <m:t>2</m:t>
                          </m:r>
                        </m:sup>
                      </m:sSup>
                      <m:r>
                        <w:rPr>
                          <w:rFonts w:ascii="Cambria Math" w:hAnsi="Cambria Math"/>
                          <w:color w:val="000000" w:themeColor="text1"/>
                          <w:rPrChange w:id="507" w:author="Kevin Bairos-Novak" w:date="2021-07-21T22:42:00Z">
                            <w:rPr>
                              <w:rFonts w:ascii="Cambria Math" w:hAnsi="Cambria Math"/>
                            </w:rPr>
                          </w:rPrChange>
                        </w:rPr>
                        <m:t>∙S=</m:t>
                      </m:r>
                      <m:r>
                        <m:rPr>
                          <m:sty m:val="p"/>
                        </m:rPr>
                        <w:rPr>
                          <w:rFonts w:ascii="Cambria Math" w:hAnsi="Cambria Math"/>
                          <w:color w:val="000000" w:themeColor="text1"/>
                          <w:rPrChange w:id="508" w:author="Kevin Bairos-Novak" w:date="2021-07-21T22:42:00Z">
                            <w:rPr>
                              <w:rFonts w:ascii="Cambria Math" w:hAnsi="Cambria Math"/>
                            </w:rPr>
                          </w:rPrChange>
                        </w:rPr>
                        <m:t>0.5∙</m:t>
                      </m:r>
                      <m:d>
                        <m:dPr>
                          <m:ctrlPr>
                            <w:rPr>
                              <w:rFonts w:ascii="Cambria Math" w:hAnsi="Cambria Math"/>
                              <w:i/>
                              <w:color w:val="000000" w:themeColor="text1"/>
                              <w:rPrChange w:id="509" w:author="Kevin Bairos-Novak" w:date="2021-07-21T22:42:00Z">
                                <w:rPr>
                                  <w:rFonts w:ascii="Cambria Math" w:hAnsi="Cambria Math"/>
                                  <w:i/>
                                </w:rPr>
                              </w:rPrChange>
                            </w:rPr>
                          </m:ctrlPr>
                        </m:dPr>
                        <m:e>
                          <m:r>
                            <w:rPr>
                              <w:rFonts w:ascii="Cambria Math" w:hAnsi="Cambria Math"/>
                              <w:color w:val="000000" w:themeColor="text1"/>
                              <w:rPrChange w:id="510" w:author="Kevin Bairos-Novak" w:date="2021-07-21T22:42:00Z">
                                <w:rPr>
                                  <w:rFonts w:ascii="Cambria Math" w:hAnsi="Cambria Math"/>
                                </w:rPr>
                              </w:rPrChange>
                            </w:rPr>
                            <m:t>32</m:t>
                          </m:r>
                          <m:r>
                            <m:rPr>
                              <m:sty m:val="p"/>
                            </m:rPr>
                            <w:rPr>
                              <w:rFonts w:ascii="Cambria Math" w:hAnsi="Cambria Math"/>
                              <w:color w:val="000000" w:themeColor="text1"/>
                              <w:rPrChange w:id="511" w:author="Kevin Bairos-Novak" w:date="2021-07-21T22:42:00Z">
                                <w:rPr>
                                  <w:rFonts w:ascii="Cambria Math" w:hAnsi="Cambria Math"/>
                                </w:rPr>
                              </w:rPrChange>
                            </w:rPr>
                            <m:t>°C</m:t>
                          </m:r>
                          <m:r>
                            <w:rPr>
                              <w:rFonts w:ascii="Cambria Math" w:hAnsi="Cambria Math"/>
                              <w:color w:val="000000" w:themeColor="text1"/>
                              <w:rPrChange w:id="512" w:author="Kevin Bairos-Novak" w:date="2021-07-21T22:42:00Z">
                                <w:rPr>
                                  <w:rFonts w:ascii="Cambria Math" w:hAnsi="Cambria Math"/>
                                </w:rPr>
                              </w:rPrChange>
                            </w:rPr>
                            <m:t>- 30</m:t>
                          </m:r>
                          <m:r>
                            <m:rPr>
                              <m:sty m:val="p"/>
                            </m:rPr>
                            <w:rPr>
                              <w:rFonts w:ascii="Cambria Math" w:hAnsi="Cambria Math"/>
                              <w:color w:val="000000" w:themeColor="text1"/>
                              <w:rPrChange w:id="513" w:author="Kevin Bairos-Novak" w:date="2021-07-21T22:42:00Z">
                                <w:rPr>
                                  <w:rFonts w:ascii="Cambria Math" w:hAnsi="Cambria Math"/>
                                </w:rPr>
                              </w:rPrChange>
                            </w:rPr>
                            <m:t>°C</m:t>
                          </m:r>
                          <m:ctrlPr>
                            <w:rPr>
                              <w:rFonts w:ascii="Cambria Math" w:hAnsi="Cambria Math"/>
                              <w:color w:val="000000" w:themeColor="text1"/>
                              <w:rPrChange w:id="514" w:author="Kevin Bairos-Novak" w:date="2021-07-21T22:42:00Z">
                                <w:rPr>
                                  <w:rFonts w:ascii="Cambria Math" w:hAnsi="Cambria Math"/>
                                </w:rPr>
                              </w:rPrChange>
                            </w:rPr>
                          </m:ctrlPr>
                        </m:e>
                      </m:d>
                      <m:r>
                        <m:rPr>
                          <m:sty m:val="p"/>
                        </m:rPr>
                        <w:rPr>
                          <w:rFonts w:ascii="Cambria Math" w:hAnsi="Cambria Math"/>
                          <w:color w:val="000000" w:themeColor="text1"/>
                          <w:rPrChange w:id="515" w:author="Kevin Bairos-Novak" w:date="2021-07-21T22:42:00Z">
                            <w:rPr>
                              <w:rFonts w:ascii="Cambria Math" w:hAnsi="Cambria Math"/>
                            </w:rPr>
                          </w:rPrChange>
                        </w:rPr>
                        <m:t xml:space="preserve">=+1°C </m:t>
                      </m:r>
                    </m:oMath>
                  </m:oMathPara>
                </w:p>
              </w:tc>
              <w:tc>
                <w:tcPr>
                  <w:tcW w:w="935" w:type="dxa"/>
                  <w:vAlign w:val="center"/>
                </w:tcPr>
                <w:p w14:paraId="147DB114" w14:textId="77777777" w:rsidR="001D7787" w:rsidRPr="009755AE" w:rsidRDefault="001D7787" w:rsidP="00FC6D79">
                  <w:pPr>
                    <w:spacing w:line="480" w:lineRule="auto"/>
                    <w:ind w:left="567"/>
                    <w:rPr>
                      <w:rFonts w:ascii="Times New Roman" w:hAnsi="Times New Roman"/>
                      <w:color w:val="000000" w:themeColor="text1"/>
                      <w:rPrChange w:id="516" w:author="Kevin Bairos-Novak" w:date="2021-07-21T22:42:00Z">
                        <w:rPr>
                          <w:rFonts w:ascii="Times New Roman" w:hAnsi="Times New Roman"/>
                        </w:rPr>
                      </w:rPrChange>
                    </w:rPr>
                  </w:pPr>
                  <w:r w:rsidRPr="009755AE">
                    <w:rPr>
                      <w:rFonts w:ascii="Times New Roman" w:hAnsi="Times New Roman"/>
                      <w:color w:val="000000" w:themeColor="text1"/>
                      <w:rPrChange w:id="517" w:author="Kevin Bairos-Novak" w:date="2021-07-21T22:42:00Z">
                        <w:rPr>
                          <w:rFonts w:ascii="Times New Roman" w:hAnsi="Times New Roman"/>
                        </w:rPr>
                      </w:rPrChange>
                    </w:rPr>
                    <w:t>(1</w:t>
                  </w:r>
                  <w:r w:rsidRPr="009755AE">
                    <w:rPr>
                      <w:color w:val="000000" w:themeColor="text1"/>
                      <w:rPrChange w:id="518" w:author="Kevin Bairos-Novak" w:date="2021-07-21T22:42:00Z">
                        <w:rPr/>
                      </w:rPrChange>
                    </w:rPr>
                    <w:fldChar w:fldCharType="begin"/>
                  </w:r>
                  <w:r w:rsidRPr="009755AE">
                    <w:rPr>
                      <w:rFonts w:ascii="Times New Roman" w:hAnsi="Times New Roman"/>
                      <w:color w:val="000000" w:themeColor="text1"/>
                      <w:rPrChange w:id="519" w:author="Kevin Bairos-Novak" w:date="2021-07-21T22:42:00Z">
                        <w:rPr>
                          <w:rFonts w:ascii="Times New Roman" w:hAnsi="Times New Roman"/>
                        </w:rPr>
                      </w:rPrChange>
                    </w:rPr>
                    <w:instrText xml:space="preserve"> Eq </w:instrText>
                  </w:r>
                  <w:r w:rsidRPr="009755AE">
                    <w:rPr>
                      <w:color w:val="000000" w:themeColor="text1"/>
                      <w:rPrChange w:id="520" w:author="Kevin Bairos-Novak" w:date="2021-07-21T22:42:00Z">
                        <w:rPr/>
                      </w:rPrChange>
                    </w:rPr>
                    <w:fldChar w:fldCharType="end"/>
                  </w:r>
                  <w:r w:rsidRPr="009755AE">
                    <w:rPr>
                      <w:rFonts w:ascii="Times New Roman" w:hAnsi="Times New Roman"/>
                      <w:color w:val="000000" w:themeColor="text1"/>
                      <w:rPrChange w:id="521" w:author="Kevin Bairos-Novak" w:date="2021-07-21T22:42:00Z">
                        <w:rPr>
                          <w:rFonts w:ascii="Times New Roman" w:hAnsi="Times New Roman"/>
                        </w:rPr>
                      </w:rPrChange>
                    </w:rPr>
                    <w:t>)</w:t>
                  </w:r>
                </w:p>
              </w:tc>
            </w:tr>
          </w:tbl>
          <w:p w14:paraId="4D555900" w14:textId="1339DF04" w:rsidR="009F1D81" w:rsidRPr="009755AE" w:rsidRDefault="001D7787" w:rsidP="00771A21">
            <w:pPr>
              <w:spacing w:line="480" w:lineRule="auto"/>
              <w:ind w:left="567"/>
              <w:rPr>
                <w:rFonts w:ascii="Times New Roman" w:hAnsi="Times New Roman"/>
                <w:color w:val="000000" w:themeColor="text1"/>
                <w:rPrChange w:id="522" w:author="Kevin Bairos-Novak" w:date="2021-07-21T22:42:00Z">
                  <w:rPr>
                    <w:rFonts w:ascii="Times New Roman" w:hAnsi="Times New Roman"/>
                  </w:rPr>
                </w:rPrChange>
              </w:rPr>
            </w:pPr>
            <w:r w:rsidRPr="009755AE">
              <w:rPr>
                <w:rFonts w:ascii="Times New Roman" w:hAnsi="Times New Roman"/>
                <w:color w:val="000000" w:themeColor="text1"/>
                <w:rPrChange w:id="523" w:author="Kevin Bairos-Novak" w:date="2021-07-21T22:42:00Z">
                  <w:rPr>
                    <w:rFonts w:ascii="Times New Roman" w:hAnsi="Times New Roman"/>
                  </w:rPr>
                </w:rPrChange>
              </w:rPr>
              <w:t xml:space="preserve">In other words, an increase in the mean selected population </w:t>
            </w:r>
            <w:proofErr w:type="spellStart"/>
            <w:r w:rsidRPr="009755AE">
              <w:rPr>
                <w:rFonts w:ascii="Times New Roman" w:hAnsi="Times New Roman"/>
                <w:i/>
                <w:color w:val="000000" w:themeColor="text1"/>
                <w:rPrChange w:id="524" w:author="Kevin Bairos-Novak" w:date="2021-07-21T22:42:00Z">
                  <w:rPr>
                    <w:rFonts w:ascii="Times New Roman" w:hAnsi="Times New Roman"/>
                    <w:i/>
                  </w:rPr>
                </w:rPrChange>
              </w:rPr>
              <w:t>CT</w:t>
            </w:r>
            <w:r w:rsidRPr="009755AE">
              <w:rPr>
                <w:rFonts w:ascii="Times New Roman" w:hAnsi="Times New Roman"/>
                <w:i/>
                <w:color w:val="000000" w:themeColor="text1"/>
                <w:vertAlign w:val="subscript"/>
                <w:rPrChange w:id="525" w:author="Kevin Bairos-Novak" w:date="2021-07-21T22:42:00Z">
                  <w:rPr>
                    <w:rFonts w:ascii="Times New Roman" w:hAnsi="Times New Roman"/>
                    <w:i/>
                    <w:vertAlign w:val="subscript"/>
                  </w:rPr>
                </w:rPrChange>
              </w:rPr>
              <w:t>max</w:t>
            </w:r>
            <w:proofErr w:type="spellEnd"/>
            <w:r w:rsidRPr="009755AE">
              <w:rPr>
                <w:rFonts w:ascii="Times New Roman" w:hAnsi="Times New Roman"/>
                <w:color w:val="000000" w:themeColor="text1"/>
                <w:rPrChange w:id="526" w:author="Kevin Bairos-Novak" w:date="2021-07-21T22:42:00Z">
                  <w:rPr>
                    <w:rFonts w:ascii="Times New Roman" w:hAnsi="Times New Roman"/>
                  </w:rPr>
                </w:rPrChange>
              </w:rPr>
              <w:t xml:space="preserve"> of +2°C (</w:t>
            </w:r>
            <m:oMath>
              <m:r>
                <w:rPr>
                  <w:rFonts w:ascii="Cambria Math" w:hAnsi="Cambria Math"/>
                  <w:color w:val="000000" w:themeColor="text1"/>
                  <w:rPrChange w:id="527" w:author="Kevin Bairos-Novak" w:date="2021-07-21T22:42:00Z">
                    <w:rPr>
                      <w:rFonts w:ascii="Cambria Math" w:hAnsi="Cambria Math"/>
                    </w:rPr>
                  </w:rPrChange>
                </w:rPr>
                <m:t>S</m:t>
              </m:r>
            </m:oMath>
            <w:r w:rsidRPr="009755AE">
              <w:rPr>
                <w:rFonts w:ascii="Times New Roman" w:hAnsi="Times New Roman"/>
                <w:color w:val="000000" w:themeColor="text1"/>
                <w:rPrChange w:id="528" w:author="Kevin Bairos-Novak" w:date="2021-07-21T22:42:00Z">
                  <w:rPr>
                    <w:rFonts w:ascii="Times New Roman" w:hAnsi="Times New Roman"/>
                  </w:rPr>
                </w:rPrChange>
              </w:rPr>
              <w:t xml:space="preserve">, the ‘selection differential’) translates to an expected increase in the next generation’s </w:t>
            </w:r>
            <w:r w:rsidR="00296529" w:rsidRPr="009755AE">
              <w:rPr>
                <w:rFonts w:ascii="Times New Roman" w:hAnsi="Times New Roman"/>
                <w:color w:val="000000" w:themeColor="text1"/>
                <w:rPrChange w:id="529" w:author="Kevin Bairos-Novak" w:date="2021-07-21T22:42:00Z">
                  <w:rPr>
                    <w:rFonts w:ascii="Times New Roman" w:hAnsi="Times New Roman"/>
                  </w:rPr>
                </w:rPrChange>
              </w:rPr>
              <w:t xml:space="preserve">average </w:t>
            </w:r>
            <w:proofErr w:type="spellStart"/>
            <w:r w:rsidRPr="009755AE">
              <w:rPr>
                <w:rFonts w:ascii="Times New Roman" w:hAnsi="Times New Roman"/>
                <w:i/>
                <w:color w:val="000000" w:themeColor="text1"/>
                <w:rPrChange w:id="530" w:author="Kevin Bairos-Novak" w:date="2021-07-21T22:42:00Z">
                  <w:rPr>
                    <w:rFonts w:ascii="Times New Roman" w:hAnsi="Times New Roman"/>
                    <w:i/>
                  </w:rPr>
                </w:rPrChange>
              </w:rPr>
              <w:t>CT</w:t>
            </w:r>
            <w:r w:rsidRPr="009755AE">
              <w:rPr>
                <w:rFonts w:ascii="Times New Roman" w:hAnsi="Times New Roman"/>
                <w:i/>
                <w:color w:val="000000" w:themeColor="text1"/>
                <w:vertAlign w:val="subscript"/>
                <w:rPrChange w:id="531" w:author="Kevin Bairos-Novak" w:date="2021-07-21T22:42:00Z">
                  <w:rPr>
                    <w:rFonts w:ascii="Times New Roman" w:hAnsi="Times New Roman"/>
                    <w:i/>
                    <w:vertAlign w:val="subscript"/>
                  </w:rPr>
                </w:rPrChange>
              </w:rPr>
              <w:t>max</w:t>
            </w:r>
            <w:proofErr w:type="spellEnd"/>
            <w:r w:rsidRPr="009755AE">
              <w:rPr>
                <w:rFonts w:ascii="Times New Roman" w:hAnsi="Times New Roman"/>
                <w:color w:val="000000" w:themeColor="text1"/>
                <w:rPrChange w:id="532" w:author="Kevin Bairos-Novak" w:date="2021-07-21T22:42:00Z">
                  <w:rPr>
                    <w:rFonts w:ascii="Times New Roman" w:hAnsi="Times New Roman"/>
                  </w:rPr>
                </w:rPrChange>
              </w:rPr>
              <w:t xml:space="preserve"> of +1°C </w:t>
            </w:r>
            <w:r w:rsidRPr="009755AE">
              <w:rPr>
                <w:color w:val="000000" w:themeColor="text1"/>
                <w:rPrChange w:id="533" w:author="Kevin Bairos-Novak" w:date="2021-07-21T22:42:00Z">
                  <w:rPr/>
                </w:rPrChange>
              </w:rPr>
              <w:fldChar w:fldCharType="begin" w:fldLock="1"/>
            </w:r>
            <w:r w:rsidRPr="009755AE">
              <w:rPr>
                <w:rFonts w:ascii="Times New Roman" w:hAnsi="Times New Roman"/>
                <w:color w:val="000000" w:themeColor="text1"/>
                <w:rPrChange w:id="534" w:author="Kevin Bairos-Novak" w:date="2021-07-21T22:42:00Z">
                  <w:rPr>
                    <w:rFonts w:ascii="Times New Roman" w:hAnsi="Times New Roman"/>
                  </w:rPr>
                </w:rPrChange>
              </w:rPr>
              <w:instrText>ADDIN CSL_CITATION {"citationItems":[{"id":"ITEM-1","itemData":{"author":[{"dropping-particle":"","family":"Lush","given":"J. L.","non-dropping-particle":"","parse-names":false,"suffix":""}],"id":"ITEM-1","issued":{"date-parts":[["1937"]]},"publisher":"Iowa State College Press","publisher-place":"Ames, Iowa","title":"Animal breeding plans","type":"book"},"uris":["http://www.mendeley.com/documents/?uuid=89dbb7f1-4c19-4168-bb72-73978a972c73"]},{"id":"ITEM-2","itemData":{"author":[{"dropping-particle":"","family":"Lande","given":"Russell","non-dropping-particle":"","parse-names":false,"suffix":""}],"container-title":"Evolution","id":"ITEM-2","issue":"1","issued":{"date-parts":[["1979"]]},"page":"402-416","title":"Quantitative genetic analysis of multivariate evolution, applied to brain: body size allometry","type":"article-journal","volume":"33"},"uris":["http://www.mendeley.com/documents/?uuid=54d42904-e2be-4b84-a976-5cd1c49d9bd1"]},{"id":"ITEM-3","itemData":{"author":[{"dropping-particle":"","family":"Falconer","given":"D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Genetics","type":"book"},"uris":["http://www.mendeley.com/documents/?uuid=abd8e138-b37d-473b-b416-73abaf704893"]}],"mendeley":{"formattedCitation":"(Lush 1937; Lande 1979; Falconer and Mackay 1996)","plainTextFormattedCitation":"(Lush 1937; Lande 1979; Falconer and Mackay 1996)","previouslyFormattedCitation":"(Lush 1937; Lande 1979; Falconer and Mackay 1996)"},"properties":{"noteIndex":0},"schema":"https://github.com/citation-style-language/schema/raw/master/csl-citation.json"}</w:instrText>
            </w:r>
            <w:r w:rsidRPr="009755AE">
              <w:rPr>
                <w:color w:val="000000" w:themeColor="text1"/>
                <w:rPrChange w:id="535" w:author="Kevin Bairos-Novak" w:date="2021-07-21T22:42:00Z">
                  <w:rPr/>
                </w:rPrChange>
              </w:rPr>
              <w:fldChar w:fldCharType="separate"/>
            </w:r>
            <w:r w:rsidRPr="009755AE">
              <w:rPr>
                <w:rFonts w:ascii="Times New Roman" w:hAnsi="Times New Roman"/>
                <w:color w:val="000000" w:themeColor="text1"/>
                <w:rPrChange w:id="536" w:author="Kevin Bairos-Novak" w:date="2021-07-21T22:42:00Z">
                  <w:rPr>
                    <w:rFonts w:ascii="Times New Roman" w:hAnsi="Times New Roman"/>
                  </w:rPr>
                </w:rPrChange>
              </w:rPr>
              <w:t>(Lush 1937; Lande 1979; Falconer and Mackay 1996)</w:t>
            </w:r>
            <w:r w:rsidRPr="009755AE">
              <w:rPr>
                <w:color w:val="000000" w:themeColor="text1"/>
                <w:rPrChange w:id="537" w:author="Kevin Bairos-Novak" w:date="2021-07-21T22:42:00Z">
                  <w:rPr/>
                </w:rPrChange>
              </w:rPr>
              <w:fldChar w:fldCharType="end"/>
            </w:r>
            <w:r w:rsidRPr="009755AE">
              <w:rPr>
                <w:rFonts w:ascii="Times New Roman" w:hAnsi="Times New Roman"/>
                <w:color w:val="000000" w:themeColor="text1"/>
                <w:rPrChange w:id="538" w:author="Kevin Bairos-Novak" w:date="2021-07-21T22:42:00Z">
                  <w:rPr>
                    <w:rFonts w:ascii="Times New Roman" w:hAnsi="Times New Roman"/>
                  </w:rPr>
                </w:rPrChange>
              </w:rPr>
              <w:t xml:space="preserve">. Now consider a second population experiencing the same selection event, but with a relatively low heritability in </w:t>
            </w:r>
            <w:proofErr w:type="spellStart"/>
            <w:r w:rsidRPr="009755AE">
              <w:rPr>
                <w:rFonts w:ascii="Times New Roman" w:hAnsi="Times New Roman"/>
                <w:i/>
                <w:color w:val="000000" w:themeColor="text1"/>
                <w:rPrChange w:id="539" w:author="Kevin Bairos-Novak" w:date="2021-07-21T22:42:00Z">
                  <w:rPr>
                    <w:rFonts w:ascii="Times New Roman" w:hAnsi="Times New Roman"/>
                    <w:i/>
                  </w:rPr>
                </w:rPrChange>
              </w:rPr>
              <w:t>CT</w:t>
            </w:r>
            <w:r w:rsidRPr="009755AE">
              <w:rPr>
                <w:rFonts w:ascii="Times New Roman" w:hAnsi="Times New Roman"/>
                <w:i/>
                <w:color w:val="000000" w:themeColor="text1"/>
                <w:vertAlign w:val="subscript"/>
                <w:rPrChange w:id="540" w:author="Kevin Bairos-Novak" w:date="2021-07-21T22:42:00Z">
                  <w:rPr>
                    <w:rFonts w:ascii="Times New Roman" w:hAnsi="Times New Roman"/>
                    <w:i/>
                    <w:vertAlign w:val="subscript"/>
                  </w:rPr>
                </w:rPrChange>
              </w:rPr>
              <w:t>max</w:t>
            </w:r>
            <w:proofErr w:type="spellEnd"/>
            <w:r w:rsidRPr="009755AE">
              <w:rPr>
                <w:rFonts w:ascii="Times New Roman" w:hAnsi="Times New Roman"/>
                <w:color w:val="000000" w:themeColor="text1"/>
                <w:rPrChange w:id="541" w:author="Kevin Bairos-Novak" w:date="2021-07-21T22:42:00Z">
                  <w:rPr>
                    <w:rFonts w:ascii="Times New Roman" w:hAnsi="Times New Roman"/>
                  </w:rPr>
                </w:rPrChange>
              </w:rPr>
              <w:t xml:space="preserve">, e.g. </w:t>
            </w:r>
            <w:r w:rsidRPr="009755AE">
              <w:rPr>
                <w:rFonts w:ascii="Times New Roman" w:hAnsi="Times New Roman"/>
                <w:i/>
                <w:color w:val="000000" w:themeColor="text1"/>
                <w:rPrChange w:id="542" w:author="Kevin Bairos-Novak" w:date="2021-07-21T22:42:00Z">
                  <w:rPr>
                    <w:rFonts w:ascii="Times New Roman" w:hAnsi="Times New Roman"/>
                    <w:i/>
                  </w:rPr>
                </w:rPrChange>
              </w:rPr>
              <w:t>h</w:t>
            </w:r>
            <w:r w:rsidRPr="009755AE">
              <w:rPr>
                <w:rFonts w:ascii="Times New Roman" w:hAnsi="Times New Roman"/>
                <w:i/>
                <w:color w:val="000000" w:themeColor="text1"/>
                <w:vertAlign w:val="superscript"/>
                <w:rPrChange w:id="543" w:author="Kevin Bairos-Novak" w:date="2021-07-21T22:42:00Z">
                  <w:rPr>
                    <w:rFonts w:ascii="Times New Roman" w:hAnsi="Times New Roman"/>
                    <w:i/>
                    <w:vertAlign w:val="superscript"/>
                  </w:rPr>
                </w:rPrChange>
              </w:rPr>
              <w:t xml:space="preserve">2 </w:t>
            </w:r>
            <w:r w:rsidRPr="009755AE">
              <w:rPr>
                <w:rFonts w:ascii="Times New Roman" w:hAnsi="Times New Roman"/>
                <w:color w:val="000000" w:themeColor="text1"/>
                <w:rPrChange w:id="544" w:author="Kevin Bairos-Novak" w:date="2021-07-21T22:42:00Z">
                  <w:rPr>
                    <w:rFonts w:ascii="Times New Roman" w:hAnsi="Times New Roman"/>
                  </w:rPr>
                </w:rPrChange>
              </w:rPr>
              <w:t xml:space="preserve">= 0.1. The predicted change in </w:t>
            </w:r>
            <w:proofErr w:type="spellStart"/>
            <w:r w:rsidRPr="009755AE">
              <w:rPr>
                <w:rFonts w:ascii="Times New Roman" w:hAnsi="Times New Roman"/>
                <w:i/>
                <w:color w:val="000000" w:themeColor="text1"/>
                <w:rPrChange w:id="545" w:author="Kevin Bairos-Novak" w:date="2021-07-21T22:42:00Z">
                  <w:rPr>
                    <w:rFonts w:ascii="Times New Roman" w:hAnsi="Times New Roman"/>
                    <w:i/>
                  </w:rPr>
                </w:rPrChange>
              </w:rPr>
              <w:t>CT</w:t>
            </w:r>
            <w:r w:rsidRPr="009755AE">
              <w:rPr>
                <w:rFonts w:ascii="Times New Roman" w:hAnsi="Times New Roman"/>
                <w:i/>
                <w:color w:val="000000" w:themeColor="text1"/>
                <w:vertAlign w:val="subscript"/>
                <w:rPrChange w:id="546" w:author="Kevin Bairos-Novak" w:date="2021-07-21T22:42:00Z">
                  <w:rPr>
                    <w:rFonts w:ascii="Times New Roman" w:hAnsi="Times New Roman"/>
                    <w:i/>
                    <w:vertAlign w:val="subscript"/>
                  </w:rPr>
                </w:rPrChange>
              </w:rPr>
              <w:t>max</w:t>
            </w:r>
            <w:proofErr w:type="spellEnd"/>
            <w:r w:rsidRPr="009755AE">
              <w:rPr>
                <w:rFonts w:ascii="Times New Roman" w:hAnsi="Times New Roman"/>
                <w:color w:val="000000" w:themeColor="text1"/>
                <w:rPrChange w:id="547" w:author="Kevin Bairos-Novak" w:date="2021-07-21T22:42:00Z">
                  <w:rPr>
                    <w:rFonts w:ascii="Times New Roman" w:hAnsi="Times New Roman"/>
                  </w:rPr>
                </w:rPrChange>
              </w:rPr>
              <w:t xml:space="preserve"> in the next generation would be: </w:t>
            </w:r>
            <w:r w:rsidRPr="009755AE">
              <w:rPr>
                <w:rFonts w:ascii="Times New Roman" w:hAnsi="Times New Roman"/>
                <w:i/>
                <w:color w:val="000000" w:themeColor="text1"/>
                <w:rPrChange w:id="548" w:author="Kevin Bairos-Novak" w:date="2021-07-21T22:42:00Z">
                  <w:rPr>
                    <w:rFonts w:ascii="Times New Roman" w:hAnsi="Times New Roman"/>
                  </w:rPr>
                </w:rPrChange>
              </w:rPr>
              <w:t>R</w:t>
            </w:r>
            <w:r w:rsidRPr="009755AE">
              <w:rPr>
                <w:rFonts w:ascii="Times New Roman" w:hAnsi="Times New Roman"/>
                <w:color w:val="000000" w:themeColor="text1"/>
                <w:rPrChange w:id="549" w:author="Kevin Bairos-Novak" w:date="2021-07-21T22:42:00Z">
                  <w:rPr>
                    <w:rFonts w:ascii="Times New Roman" w:hAnsi="Times New Roman"/>
                  </w:rPr>
                </w:rPrChange>
              </w:rPr>
              <w:t xml:space="preserve"> = 0.1·</w:t>
            </w:r>
            <w:r w:rsidR="00CF5182" w:rsidRPr="009755AE">
              <w:rPr>
                <w:rFonts w:ascii="Times New Roman" w:hAnsi="Times New Roman"/>
                <w:color w:val="000000" w:themeColor="text1"/>
                <w:rPrChange w:id="550" w:author="Kevin Bairos-Novak" w:date="2021-07-21T22:42:00Z">
                  <w:rPr>
                    <w:rFonts w:ascii="Times New Roman" w:hAnsi="Times New Roman"/>
                  </w:rPr>
                </w:rPrChange>
              </w:rPr>
              <w:t xml:space="preserve"> </w:t>
            </w:r>
            <w:r w:rsidRPr="009755AE">
              <w:rPr>
                <w:rFonts w:ascii="Times New Roman" w:hAnsi="Times New Roman"/>
                <w:color w:val="000000" w:themeColor="text1"/>
                <w:rPrChange w:id="551" w:author="Kevin Bairos-Novak" w:date="2021-07-21T22:42:00Z">
                  <w:rPr>
                    <w:rFonts w:ascii="Times New Roman" w:hAnsi="Times New Roman"/>
                  </w:rPr>
                </w:rPrChange>
              </w:rPr>
              <w:t xml:space="preserve">(32°C–30°C) = +0.2°C, or a five-fold lower response to the same selection pressure. Thus, the relative response of a </w:t>
            </w:r>
            <w:r w:rsidR="00C0421C" w:rsidRPr="009755AE">
              <w:rPr>
                <w:rFonts w:ascii="Times New Roman" w:hAnsi="Times New Roman"/>
                <w:color w:val="000000" w:themeColor="text1"/>
                <w:rPrChange w:id="552" w:author="Kevin Bairos-Novak" w:date="2021-07-21T22:42:00Z">
                  <w:rPr>
                    <w:rFonts w:ascii="Times New Roman" w:hAnsi="Times New Roman"/>
                  </w:rPr>
                </w:rPrChange>
              </w:rPr>
              <w:t xml:space="preserve">trait in a </w:t>
            </w:r>
            <w:r w:rsidR="004A75E7" w:rsidRPr="009755AE">
              <w:rPr>
                <w:rFonts w:ascii="Times New Roman" w:hAnsi="Times New Roman"/>
                <w:color w:val="000000" w:themeColor="text1"/>
                <w:rPrChange w:id="553" w:author="Kevin Bairos-Novak" w:date="2021-07-21T22:42:00Z">
                  <w:rPr>
                    <w:rFonts w:ascii="Times New Roman" w:hAnsi="Times New Roman"/>
                  </w:rPr>
                </w:rPrChange>
              </w:rPr>
              <w:t>population</w:t>
            </w:r>
            <w:r w:rsidRPr="009755AE">
              <w:rPr>
                <w:rFonts w:ascii="Times New Roman" w:hAnsi="Times New Roman"/>
                <w:color w:val="000000" w:themeColor="text1"/>
                <w:rPrChange w:id="554" w:author="Kevin Bairos-Novak" w:date="2021-07-21T22:42:00Z">
                  <w:rPr>
                    <w:rFonts w:ascii="Times New Roman" w:hAnsi="Times New Roman"/>
                  </w:rPr>
                </w:rPrChange>
              </w:rPr>
              <w:t xml:space="preserve"> </w:t>
            </w:r>
            <w:r w:rsidR="00C0421C" w:rsidRPr="009755AE">
              <w:rPr>
                <w:rFonts w:ascii="Times New Roman" w:hAnsi="Times New Roman"/>
                <w:color w:val="000000" w:themeColor="text1"/>
                <w:rPrChange w:id="555" w:author="Kevin Bairos-Novak" w:date="2021-07-21T22:42:00Z">
                  <w:rPr>
                    <w:rFonts w:ascii="Times New Roman" w:hAnsi="Times New Roman"/>
                  </w:rPr>
                </w:rPrChange>
              </w:rPr>
              <w:t>under</w:t>
            </w:r>
            <w:r w:rsidRPr="009755AE">
              <w:rPr>
                <w:rFonts w:ascii="Times New Roman" w:hAnsi="Times New Roman"/>
                <w:color w:val="000000" w:themeColor="text1"/>
                <w:rPrChange w:id="556" w:author="Kevin Bairos-Novak" w:date="2021-07-21T22:42:00Z">
                  <w:rPr>
                    <w:rFonts w:ascii="Times New Roman" w:hAnsi="Times New Roman"/>
                  </w:rPr>
                </w:rPrChange>
              </w:rPr>
              <w:t xml:space="preserve"> selection is proportional to the value of the narrow-sense heritability</w:t>
            </w:r>
            <w:r w:rsidR="002D2269" w:rsidRPr="009755AE">
              <w:rPr>
                <w:rFonts w:ascii="Times New Roman" w:hAnsi="Times New Roman"/>
                <w:color w:val="000000" w:themeColor="text1"/>
                <w:rPrChange w:id="557" w:author="Kevin Bairos-Novak" w:date="2021-07-21T22:42:00Z">
                  <w:rPr>
                    <w:rFonts w:ascii="Times New Roman" w:hAnsi="Times New Roman"/>
                  </w:rPr>
                </w:rPrChange>
              </w:rPr>
              <w:t xml:space="preserve"> coefficient</w:t>
            </w:r>
            <w:r w:rsidR="00C0421C" w:rsidRPr="009755AE">
              <w:rPr>
                <w:rFonts w:ascii="Times New Roman" w:hAnsi="Times New Roman"/>
                <w:color w:val="000000" w:themeColor="text1"/>
                <w:rPrChange w:id="558" w:author="Kevin Bairos-Novak" w:date="2021-07-21T22:42:00Z">
                  <w:rPr>
                    <w:rFonts w:ascii="Times New Roman" w:hAnsi="Times New Roman"/>
                  </w:rPr>
                </w:rPrChange>
              </w:rPr>
              <w:t xml:space="preserve"> for said trait</w:t>
            </w:r>
            <w:r w:rsidRPr="009755AE">
              <w:rPr>
                <w:rFonts w:ascii="Times New Roman" w:hAnsi="Times New Roman"/>
                <w:color w:val="000000" w:themeColor="text1"/>
                <w:rPrChange w:id="559" w:author="Kevin Bairos-Novak" w:date="2021-07-21T22:42:00Z">
                  <w:rPr>
                    <w:rFonts w:ascii="Times New Roman" w:hAnsi="Times New Roman"/>
                  </w:rPr>
                </w:rPrChange>
              </w:rPr>
              <w:t xml:space="preserve">, </w:t>
            </w:r>
            <w:r w:rsidRPr="009755AE">
              <w:rPr>
                <w:rFonts w:ascii="Times New Roman" w:hAnsi="Times New Roman"/>
                <w:i/>
                <w:color w:val="000000" w:themeColor="text1"/>
                <w:rPrChange w:id="560" w:author="Kevin Bairos-Novak" w:date="2021-07-21T22:42:00Z">
                  <w:rPr>
                    <w:rFonts w:ascii="Times New Roman" w:hAnsi="Times New Roman"/>
                    <w:i/>
                  </w:rPr>
                </w:rPrChange>
              </w:rPr>
              <w:t>h</w:t>
            </w:r>
            <w:r w:rsidRPr="009755AE">
              <w:rPr>
                <w:rFonts w:ascii="Times New Roman" w:hAnsi="Times New Roman"/>
                <w:i/>
                <w:color w:val="000000" w:themeColor="text1"/>
                <w:vertAlign w:val="superscript"/>
                <w:rPrChange w:id="561" w:author="Kevin Bairos-Novak" w:date="2021-07-21T22:42:00Z">
                  <w:rPr>
                    <w:rFonts w:ascii="Times New Roman" w:hAnsi="Times New Roman"/>
                    <w:i/>
                    <w:vertAlign w:val="superscript"/>
                  </w:rPr>
                </w:rPrChange>
              </w:rPr>
              <w:t>2</w:t>
            </w:r>
            <w:r w:rsidRPr="009755AE">
              <w:rPr>
                <w:rFonts w:ascii="Times New Roman" w:hAnsi="Times New Roman"/>
                <w:color w:val="000000" w:themeColor="text1"/>
                <w:rPrChange w:id="562" w:author="Kevin Bairos-Novak" w:date="2021-07-21T22:42:00Z">
                  <w:rPr>
                    <w:rFonts w:ascii="Times New Roman" w:hAnsi="Times New Roman"/>
                  </w:rPr>
                </w:rPrChange>
              </w:rPr>
              <w:t xml:space="preserve">. </w:t>
            </w:r>
          </w:p>
        </w:tc>
      </w:tr>
    </w:tbl>
    <w:p w14:paraId="55393D62" w14:textId="77777777" w:rsidR="00C61C4C" w:rsidRPr="009755AE" w:rsidRDefault="00C61C4C" w:rsidP="00FC6D79">
      <w:pPr>
        <w:spacing w:line="480" w:lineRule="auto"/>
        <w:rPr>
          <w:color w:val="000000" w:themeColor="text1"/>
          <w:rPrChange w:id="563" w:author="Kevin Bairos-Novak" w:date="2021-07-21T22:42:00Z">
            <w:rPr/>
          </w:rPrChange>
        </w:rPr>
      </w:pPr>
    </w:p>
    <w:p w14:paraId="7FE18F7C" w14:textId="3828F12D" w:rsidR="00A85CEC" w:rsidRPr="009755AE" w:rsidRDefault="00A85CEC" w:rsidP="00FC6D79">
      <w:pPr>
        <w:spacing w:line="480" w:lineRule="auto"/>
        <w:ind w:firstLine="720"/>
        <w:rPr>
          <w:color w:val="000000" w:themeColor="text1"/>
          <w:rPrChange w:id="564" w:author="Kevin Bairos-Novak" w:date="2021-07-21T22:42:00Z">
            <w:rPr/>
          </w:rPrChange>
        </w:rPr>
      </w:pPr>
      <w:r w:rsidRPr="009755AE">
        <w:rPr>
          <w:color w:val="000000" w:themeColor="text1"/>
          <w:rPrChange w:id="565" w:author="Kevin Bairos-Novak" w:date="2021-07-21T22:42:00Z">
            <w:rPr/>
          </w:rPrChange>
        </w:rPr>
        <w:t>Different traits often have different heritability coefficients, and may also covary with one another (</w:t>
      </w:r>
      <w:r w:rsidRPr="009755AE">
        <w:rPr>
          <w:color w:val="000000" w:themeColor="text1"/>
          <w:rPrChange w:id="566" w:author="Kevin Bairos-Novak" w:date="2021-07-21T22:42:00Z">
            <w:rPr/>
          </w:rPrChange>
        </w:rPr>
        <w:fldChar w:fldCharType="begin" w:fldLock="1"/>
      </w:r>
      <w:r w:rsidRPr="009755AE">
        <w:rPr>
          <w:color w:val="000000" w:themeColor="text1"/>
          <w:rPrChange w:id="567" w:author="Kevin Bairos-Novak" w:date="2021-07-21T22:42:00Z">
            <w:rPr/>
          </w:rPrChange>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2019)","manualFormatting":"Wright et al. 2019)","plainTextFormattedCitation":"(Wright et al. 2019)","previouslyFormattedCitation":"(Wright et al. 2019)"},"properties":{"noteIndex":0},"schema":"https://github.com/citation-style-language/schema/raw/master/csl-citation.json"}</w:instrText>
      </w:r>
      <w:r w:rsidRPr="009755AE">
        <w:rPr>
          <w:color w:val="000000" w:themeColor="text1"/>
          <w:rPrChange w:id="568" w:author="Kevin Bairos-Novak" w:date="2021-07-21T22:42:00Z">
            <w:rPr/>
          </w:rPrChange>
        </w:rPr>
        <w:fldChar w:fldCharType="separate"/>
      </w:r>
      <w:r w:rsidRPr="009755AE">
        <w:rPr>
          <w:color w:val="000000" w:themeColor="text1"/>
          <w:rPrChange w:id="569" w:author="Kevin Bairos-Novak" w:date="2021-07-21T22:42:00Z">
            <w:rPr/>
          </w:rPrChange>
        </w:rPr>
        <w:t>Wright et al. 2019)</w:t>
      </w:r>
      <w:r w:rsidRPr="009755AE">
        <w:rPr>
          <w:color w:val="000000" w:themeColor="text1"/>
          <w:rPrChange w:id="570" w:author="Kevin Bairos-Novak" w:date="2021-07-21T22:42:00Z">
            <w:rPr/>
          </w:rPrChange>
        </w:rPr>
        <w:fldChar w:fldCharType="end"/>
      </w:r>
      <w:r w:rsidRPr="009755AE">
        <w:rPr>
          <w:color w:val="000000" w:themeColor="text1"/>
          <w:rPrChange w:id="571" w:author="Kevin Bairos-Novak" w:date="2021-07-21T22:42:00Z">
            <w:rPr/>
          </w:rPrChange>
        </w:rPr>
        <w:t>. Counterintuitively, traits which are tied closely to biological fitness (e.g., life history traits, longevity/survival, fecundity) often have relatively low heritability compared to physiological and behavioural traits, and compared to morphological traits that often have high</w:t>
      </w:r>
      <w:r w:rsidR="00D30D48" w:rsidRPr="009755AE">
        <w:rPr>
          <w:color w:val="000000" w:themeColor="text1"/>
          <w:rPrChange w:id="572" w:author="Kevin Bairos-Novak" w:date="2021-07-21T22:42:00Z">
            <w:rPr/>
          </w:rPrChange>
        </w:rPr>
        <w:t>er</w:t>
      </w:r>
      <w:r w:rsidRPr="009755AE">
        <w:rPr>
          <w:color w:val="000000" w:themeColor="text1"/>
          <w:rPrChange w:id="573" w:author="Kevin Bairos-Novak" w:date="2021-07-21T22:42:00Z">
            <w:rPr/>
          </w:rPrChange>
        </w:rPr>
        <w:t xml:space="preserve"> heritability </w:t>
      </w:r>
      <w:r w:rsidRPr="009755AE">
        <w:rPr>
          <w:color w:val="000000" w:themeColor="text1"/>
          <w:rPrChange w:id="574" w:author="Kevin Bairos-Novak" w:date="2021-07-21T22:42:00Z">
            <w:rPr/>
          </w:rPrChange>
        </w:rPr>
        <w:fldChar w:fldCharType="begin" w:fldLock="1"/>
      </w:r>
      <w:r w:rsidR="007F03F7" w:rsidRPr="009755AE">
        <w:rPr>
          <w:color w:val="000000" w:themeColor="text1"/>
          <w:rPrChange w:id="575" w:author="Kevin Bairos-Novak" w:date="2021-07-21T22:42:00Z">
            <w:rPr/>
          </w:rPrChange>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components","type":"article-journal","volume":"59"},"uris":["http://www.mendeley.com/documents/?uuid=e79605bb-ffa3-44a3-87ec-34de81315063"]},{"id":"ITEM-3","itemData":{"DOI":"10.1038/s41437-018-0085-y","ISSN":"13652540","abstract":"There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author":[{"dropping-particle":"","family":"Martins","given":"Felipe","non-dropping-particle":"","parse-names":false,"suffix":""},{"dropping-particle":"","family":"Kruuk","given":"Loeske","non-dropping-particle":"","parse-names":false,"suffix":""},{"dropping-particle":"","family":"Llewelyn","given":"John","non-dropping-particle":"","parse-names":false,"suffix":""},{"dropping-particle":"","family":"Moritz","given":"Craig","non-dropping-particle":"","parse-names":false,"suffix":""},{"dropping-particle":"","family":"Phillips","given":"Ben","non-dropping-particle":"","parse-names":false,"suffix":""}],"container-title":"Heredity","id":"ITEM-3","issue":"1","issued":{"date-parts":[["2019"]]},"page":"41-52","publisher":"Springer US","title":"Heritability of climate-relevant traits in a rainforest skink","type":"article-journal","volume":"122"},"uris":["http://www.mendeley.com/documents/?uuid=dc911f90-9fa5-4e44-83c0-191c51db2a3d"]},{"id":"ITEM-4","itemData":{"DOI":"10.2307/2409693","ISSN":"00143820","abstract":"Life-history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-4","issue":"4","issued":{"date-parts":[["1991"]]},"page":"853","title":"On the Low Heritability of Life-History Traits","type":"article-journal","volume":"45"},"uris":["http://www.mendeley.com/documents/?uuid=287b4475-98c6-4106-a31b-a4cbc07ebe84"]}],"mendeley":{"formattedCitation":"(Mousseau and Roff 1987; Price and Schluter 1991; Wheelwright et al. 2014; Martins et al. 2019)","plainTextFormattedCitation":"(Mousseau and Roff 1987; Price and Schluter 1991; Wheelwright et al. 2014; Martins et al. 2019)","previouslyFormattedCitation":"(Mousseau and Roff 1987; Price and Schluter 1991; Wheelwright et al. 2014; Martins et al. 2019)"},"properties":{"noteIndex":0},"schema":"https://github.com/citation-style-language/schema/raw/master/csl-citation.json"}</w:instrText>
      </w:r>
      <w:r w:rsidRPr="009755AE">
        <w:rPr>
          <w:color w:val="000000" w:themeColor="text1"/>
          <w:rPrChange w:id="576" w:author="Kevin Bairos-Novak" w:date="2021-07-21T22:42:00Z">
            <w:rPr/>
          </w:rPrChange>
        </w:rPr>
        <w:fldChar w:fldCharType="separate"/>
      </w:r>
      <w:r w:rsidR="007F03F7" w:rsidRPr="009755AE">
        <w:rPr>
          <w:color w:val="000000" w:themeColor="text1"/>
          <w:rPrChange w:id="577" w:author="Kevin Bairos-Novak" w:date="2021-07-21T22:42:00Z">
            <w:rPr/>
          </w:rPrChange>
        </w:rPr>
        <w:t>(Mousseau and Roff 1987; Price and Schluter 1991; Wheelwright et al. 2014; Martins et al. 2019)</w:t>
      </w:r>
      <w:r w:rsidRPr="009755AE">
        <w:rPr>
          <w:color w:val="000000" w:themeColor="text1"/>
          <w:rPrChange w:id="578" w:author="Kevin Bairos-Novak" w:date="2021-07-21T22:42:00Z">
            <w:rPr/>
          </w:rPrChange>
        </w:rPr>
        <w:fldChar w:fldCharType="end"/>
      </w:r>
      <w:r w:rsidRPr="009755AE">
        <w:rPr>
          <w:color w:val="000000" w:themeColor="text1"/>
          <w:rPrChange w:id="579" w:author="Kevin Bairos-Novak" w:date="2021-07-21T22:42:00Z">
            <w:rPr/>
          </w:rPrChange>
        </w:rPr>
        <w:t xml:space="preserve">. For example, when populations have previously undergone strong stabilizing selection for a trait tied closely to fitness, the narrower range and variance of trait values observed in the population translates to a </w:t>
      </w:r>
      <w:r w:rsidRPr="009755AE">
        <w:rPr>
          <w:color w:val="000000" w:themeColor="text1"/>
          <w:rPrChange w:id="580" w:author="Kevin Bairos-Novak" w:date="2021-07-21T22:42:00Z">
            <w:rPr/>
          </w:rPrChange>
        </w:rPr>
        <w:lastRenderedPageBreak/>
        <w:t xml:space="preserve">reduction in the relative contribution of additive genetic effects to total phenotypic variation, and a decrease in the heritability coefficient </w:t>
      </w:r>
      <w:r w:rsidRPr="009755AE">
        <w:rPr>
          <w:color w:val="000000" w:themeColor="text1"/>
          <w:rPrChange w:id="581" w:author="Kevin Bairos-Novak" w:date="2021-07-21T22:42:00Z">
            <w:rPr/>
          </w:rPrChange>
        </w:rPr>
        <w:fldChar w:fldCharType="begin" w:fldLock="1"/>
      </w:r>
      <w:r w:rsidR="00B525D0" w:rsidRPr="009755AE">
        <w:rPr>
          <w:color w:val="000000" w:themeColor="text1"/>
          <w:rPrChange w:id="582" w:author="Kevin Bairos-Novak" w:date="2021-07-21T22:42:00Z">
            <w:rPr/>
          </w:rPrChange>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-3","issue":"3","issued":{"date-parts":[["2009"]]},"page":"716-726","title":"Heritability of fitness components in a wild bird population","type":"article-journal","volume":"63"},"uris":["http://www.mendeley.com/documents/?uuid=ba3e1251-687c-4c2c-b28f-d16e74f3ad2e"]}],"mendeley":{"formattedCitation":"(Charmantier and Garant 2005; Teplitsky et al. 2009; Wheelwright et al. 2014)","plainTextFormattedCitation":"(Charmantier and Garant 2005; Teplitsky et al. 2009; Wheelwright et al. 2014)","previouslyFormattedCitation":"(Charmantier and Garant 2005; Teplitsky et al. 2009; Wheelwright et al. 2014)"},"properties":{"noteIndex":0},"schema":"https://github.com/citation-style-language/schema/raw/master/csl-citation.json"}</w:instrText>
      </w:r>
      <w:r w:rsidRPr="009755AE">
        <w:rPr>
          <w:color w:val="000000" w:themeColor="text1"/>
          <w:rPrChange w:id="583" w:author="Kevin Bairos-Novak" w:date="2021-07-21T22:42:00Z">
            <w:rPr/>
          </w:rPrChange>
        </w:rPr>
        <w:fldChar w:fldCharType="separate"/>
      </w:r>
      <w:r w:rsidR="00B525D0" w:rsidRPr="009755AE">
        <w:rPr>
          <w:color w:val="000000" w:themeColor="text1"/>
          <w:rPrChange w:id="584" w:author="Kevin Bairos-Novak" w:date="2021-07-21T22:42:00Z">
            <w:rPr/>
          </w:rPrChange>
        </w:rPr>
        <w:t>(Charmantier and Garant 2005; Teplitsky et al. 2009; Wheelwright et al. 2014)</w:t>
      </w:r>
      <w:r w:rsidRPr="009755AE">
        <w:rPr>
          <w:color w:val="000000" w:themeColor="text1"/>
          <w:rPrChange w:id="585" w:author="Kevin Bairos-Novak" w:date="2021-07-21T22:42:00Z">
            <w:rPr/>
          </w:rPrChange>
        </w:rPr>
        <w:fldChar w:fldCharType="end"/>
      </w:r>
      <w:r w:rsidRPr="009755AE">
        <w:rPr>
          <w:color w:val="000000" w:themeColor="text1"/>
          <w:rPrChange w:id="586" w:author="Kevin Bairos-Novak" w:date="2021-07-21T22:42:00Z">
            <w:rPr/>
          </w:rPrChange>
        </w:rPr>
        <w:t xml:space="preserve">. Understanding the potential rate and limits to adaptive evolution </w:t>
      </w:r>
      <w:r w:rsidR="00EE2C5C" w:rsidRPr="009755AE">
        <w:rPr>
          <w:color w:val="000000" w:themeColor="text1"/>
          <w:rPrChange w:id="587" w:author="Kevin Bairos-Novak" w:date="2021-07-21T22:42:00Z">
            <w:rPr/>
          </w:rPrChange>
        </w:rPr>
        <w:t xml:space="preserve">will </w:t>
      </w:r>
      <w:r w:rsidRPr="009755AE">
        <w:rPr>
          <w:color w:val="000000" w:themeColor="text1"/>
          <w:rPrChange w:id="588" w:author="Kevin Bairos-Novak" w:date="2021-07-21T22:42:00Z">
            <w:rPr/>
          </w:rPrChange>
        </w:rPr>
        <w:t xml:space="preserve">therefore require an understanding of heritability across different traits </w:t>
      </w:r>
      <w:r w:rsidRPr="009755AE">
        <w:rPr>
          <w:color w:val="000000" w:themeColor="text1"/>
          <w:rPrChange w:id="589" w:author="Kevin Bairos-Novak" w:date="2021-07-21T22:42:00Z">
            <w:rPr/>
          </w:rPrChange>
        </w:rPr>
        <w:fldChar w:fldCharType="begin" w:fldLock="1"/>
      </w:r>
      <w:r w:rsidRPr="009755AE">
        <w:rPr>
          <w:color w:val="000000" w:themeColor="text1"/>
          <w:rPrChange w:id="590" w:author="Kevin Bairos-Novak" w:date="2021-07-21T22:42:00Z">
            <w:rPr/>
          </w:rPrChange>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population","type":"article-journal","volume":"68"},"uris":["http://www.mendeley.com/documents/?uuid=aa4484fa-5d32-4d64-9b12-85719f3a10bb"]}],"mendeley":{"formattedCitation":"(Wheelwright et al. 2014)","plainTextFormattedCitation":"(Wheelwright et al. 2014)","previouslyFormattedCitation":"(Wheelwright et al. 2014)"},"properties":{"noteIndex":0},"schema":"https://github.com/citation-style-language/schema/raw/master/csl-citation.json"}</w:instrText>
      </w:r>
      <w:r w:rsidRPr="009755AE">
        <w:rPr>
          <w:color w:val="000000" w:themeColor="text1"/>
          <w:rPrChange w:id="591" w:author="Kevin Bairos-Novak" w:date="2021-07-21T22:42:00Z">
            <w:rPr/>
          </w:rPrChange>
        </w:rPr>
        <w:fldChar w:fldCharType="separate"/>
      </w:r>
      <w:r w:rsidRPr="009755AE">
        <w:rPr>
          <w:color w:val="000000" w:themeColor="text1"/>
          <w:rPrChange w:id="592" w:author="Kevin Bairos-Novak" w:date="2021-07-21T22:42:00Z">
            <w:rPr/>
          </w:rPrChange>
        </w:rPr>
        <w:t>(Wheelwright et al. 2014)</w:t>
      </w:r>
      <w:r w:rsidRPr="009755AE">
        <w:rPr>
          <w:color w:val="000000" w:themeColor="text1"/>
          <w:rPrChange w:id="593" w:author="Kevin Bairos-Novak" w:date="2021-07-21T22:42:00Z">
            <w:rPr/>
          </w:rPrChange>
        </w:rPr>
        <w:fldChar w:fldCharType="end"/>
      </w:r>
      <w:r w:rsidRPr="009755AE">
        <w:rPr>
          <w:color w:val="000000" w:themeColor="text1"/>
          <w:rPrChange w:id="594" w:author="Kevin Bairos-Novak" w:date="2021-07-21T22:42:00Z">
            <w:rPr/>
          </w:rPrChange>
        </w:rPr>
        <w:t>.</w:t>
      </w:r>
    </w:p>
    <w:p w14:paraId="52FD83C3" w14:textId="405F8E0A" w:rsidR="00A85CEC" w:rsidRPr="009755AE" w:rsidRDefault="00166EFD" w:rsidP="00FC6D79">
      <w:pPr>
        <w:spacing w:line="480" w:lineRule="auto"/>
        <w:ind w:firstLine="720"/>
        <w:rPr>
          <w:color w:val="000000" w:themeColor="text1"/>
          <w:rPrChange w:id="595" w:author="Kevin Bairos-Novak" w:date="2021-07-21T22:42:00Z">
            <w:rPr/>
          </w:rPrChange>
        </w:rPr>
      </w:pPr>
      <w:r w:rsidRPr="009755AE">
        <w:rPr>
          <w:color w:val="000000" w:themeColor="text1"/>
          <w:rPrChange w:id="596" w:author="Kevin Bairos-Novak" w:date="2021-07-21T22:42:00Z">
            <w:rPr/>
          </w:rPrChange>
        </w:rPr>
        <w:t>Selective pressures differ not only in terms of the trait being examined, but also across life stages</w:t>
      </w:r>
      <w:r w:rsidR="00B07B20" w:rsidRPr="009755AE">
        <w:rPr>
          <w:color w:val="000000" w:themeColor="text1"/>
          <w:rPrChange w:id="597" w:author="Kevin Bairos-Novak" w:date="2021-07-21T22:42:00Z">
            <w:rPr/>
          </w:rPrChange>
        </w:rPr>
        <w:t>/</w:t>
      </w:r>
      <w:r w:rsidRPr="009755AE">
        <w:rPr>
          <w:color w:val="000000" w:themeColor="text1"/>
          <w:rPrChange w:id="598" w:author="Kevin Bairos-Novak" w:date="2021-07-21T22:42:00Z">
            <w:rPr/>
          </w:rPrChange>
        </w:rPr>
        <w:t>ages</w:t>
      </w:r>
      <w:r w:rsidR="00A47731" w:rsidRPr="009755AE">
        <w:rPr>
          <w:color w:val="000000" w:themeColor="text1"/>
          <w:rPrChange w:id="599" w:author="Kevin Bairos-Novak" w:date="2021-07-21T22:42:00Z">
            <w:rPr/>
          </w:rPrChange>
        </w:rPr>
        <w:t>, growth forms,</w:t>
      </w:r>
      <w:r w:rsidR="00B07B20" w:rsidRPr="009755AE">
        <w:rPr>
          <w:color w:val="000000" w:themeColor="text1"/>
          <w:rPrChange w:id="600" w:author="Kevin Bairos-Novak" w:date="2021-07-21T22:42:00Z">
            <w:rPr/>
          </w:rPrChange>
        </w:rPr>
        <w:t xml:space="preserve"> and</w:t>
      </w:r>
      <w:r w:rsidRPr="009755AE">
        <w:rPr>
          <w:color w:val="000000" w:themeColor="text1"/>
          <w:rPrChange w:id="601" w:author="Kevin Bairos-Novak" w:date="2021-07-21T22:42:00Z">
            <w:rPr/>
          </w:rPrChange>
        </w:rPr>
        <w:t xml:space="preserve"> environments (e.g., genotype</w:t>
      </w:r>
      <w:r w:rsidR="00EE2C5C" w:rsidRPr="009755AE">
        <w:rPr>
          <w:color w:val="000000" w:themeColor="text1"/>
          <w:rPrChange w:id="602" w:author="Kevin Bairos-Novak" w:date="2021-07-21T22:42:00Z">
            <w:rPr/>
          </w:rPrChange>
        </w:rPr>
        <w:t>-</w:t>
      </w:r>
      <w:r w:rsidRPr="009755AE">
        <w:rPr>
          <w:color w:val="000000" w:themeColor="text1"/>
          <w:rPrChange w:id="603" w:author="Kevin Bairos-Novak" w:date="2021-07-21T22:42:00Z">
            <w:rPr/>
          </w:rPrChange>
        </w:rPr>
        <w:t>by</w:t>
      </w:r>
      <w:r w:rsidR="00EE2C5C" w:rsidRPr="009755AE">
        <w:rPr>
          <w:color w:val="000000" w:themeColor="text1"/>
          <w:rPrChange w:id="604" w:author="Kevin Bairos-Novak" w:date="2021-07-21T22:42:00Z">
            <w:rPr/>
          </w:rPrChange>
        </w:rPr>
        <w:t>-</w:t>
      </w:r>
      <w:r w:rsidRPr="009755AE">
        <w:rPr>
          <w:color w:val="000000" w:themeColor="text1"/>
          <w:rPrChange w:id="605" w:author="Kevin Bairos-Novak" w:date="2021-07-21T22:42:00Z">
            <w:rPr/>
          </w:rPrChange>
        </w:rPr>
        <w:t>environment interactions)</w:t>
      </w:r>
      <w:r w:rsidR="00A47731" w:rsidRPr="009755AE">
        <w:rPr>
          <w:color w:val="000000" w:themeColor="text1"/>
          <w:rPrChange w:id="606" w:author="Kevin Bairos-Novak" w:date="2021-07-21T22:42:00Z">
            <w:rPr/>
          </w:rPrChange>
        </w:rPr>
        <w:t>.</w:t>
      </w:r>
      <w:r w:rsidR="00B07B20" w:rsidRPr="009755AE">
        <w:rPr>
          <w:color w:val="000000" w:themeColor="text1"/>
          <w:rPrChange w:id="607" w:author="Kevin Bairos-Novak" w:date="2021-07-21T22:42:00Z">
            <w:rPr/>
          </w:rPrChange>
        </w:rPr>
        <w:t xml:space="preserve"> </w:t>
      </w:r>
      <w:r w:rsidR="00A47731" w:rsidRPr="009755AE">
        <w:rPr>
          <w:color w:val="000000" w:themeColor="text1"/>
          <w:rPrChange w:id="608" w:author="Kevin Bairos-Novak" w:date="2021-07-21T22:42:00Z">
            <w:rPr/>
          </w:rPrChange>
        </w:rPr>
        <w:t>T</w:t>
      </w:r>
      <w:r w:rsidR="00B07B20" w:rsidRPr="009755AE">
        <w:rPr>
          <w:color w:val="000000" w:themeColor="text1"/>
          <w:rPrChange w:id="609" w:author="Kevin Bairos-Novak" w:date="2021-07-21T22:42:00Z">
            <w:rPr/>
          </w:rPrChange>
        </w:rPr>
        <w:t>hus</w:t>
      </w:r>
      <w:r w:rsidR="00A47731" w:rsidRPr="009755AE">
        <w:rPr>
          <w:color w:val="000000" w:themeColor="text1"/>
          <w:rPrChange w:id="610" w:author="Kevin Bairos-Novak" w:date="2021-07-21T22:42:00Z">
            <w:rPr/>
          </w:rPrChange>
        </w:rPr>
        <w:t>,</w:t>
      </w:r>
      <w:r w:rsidR="00B07B20" w:rsidRPr="009755AE">
        <w:rPr>
          <w:color w:val="000000" w:themeColor="text1"/>
          <w:rPrChange w:id="611" w:author="Kevin Bairos-Novak" w:date="2021-07-21T22:42:00Z">
            <w:rPr/>
          </w:rPrChange>
        </w:rPr>
        <w:t xml:space="preserve"> heritability </w:t>
      </w:r>
      <w:r w:rsidR="00EE2C5C" w:rsidRPr="009755AE">
        <w:rPr>
          <w:color w:val="000000" w:themeColor="text1"/>
          <w:rPrChange w:id="612" w:author="Kevin Bairos-Novak" w:date="2021-07-21T22:42:00Z">
            <w:rPr/>
          </w:rPrChange>
        </w:rPr>
        <w:t>should</w:t>
      </w:r>
      <w:r w:rsidR="00B07B20" w:rsidRPr="009755AE">
        <w:rPr>
          <w:color w:val="000000" w:themeColor="text1"/>
          <w:rPrChange w:id="613" w:author="Kevin Bairos-Novak" w:date="2021-07-21T22:42:00Z">
            <w:rPr/>
          </w:rPrChange>
        </w:rPr>
        <w:t xml:space="preserve"> vary across these factors as well </w:t>
      </w:r>
      <w:del w:id="614" w:author="Kevin Bairos-Novak" w:date="2021-07-21T22:42:00Z">
        <w:r w:rsidR="0033570F" w:rsidRPr="00AB70A3">
          <w:fldChar w:fldCharType="begin" w:fldLock="1"/>
        </w:r>
        <w:r w:rsidR="00B525D0" w:rsidRPr="00AB70A3">
          <w:del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10.1098/rspb.2005.3117","author":[{"dropping-particle":"","family":"Charmantier","given":"Anne","non-dropping-particle":"","parse-names":false,"suffix":""},{"dropping-particle":"","family":"Garant","given":"Dany","non-dropping-particle":"","parse-names":false,"suffix":""}],"id":"ITEM-3","issue":"June","issued":{"date-parts":[["2005"]]},"page":"1415-1425","title":"Environmental quality and evolutionary potential : lessons from wild populations","type":"article-journal"},"uris":["http://www.mendeley.com/documents/?uuid=9cfea946-6773-4109-a157-a66ce115c6e8"]}],"mendeley":{"formattedCitation":"(Charmantier and Garant 2005; Wilson et al. 2008; Wheelwright et al. 2014)","plainTextFormattedCitation":"(Charmantier and Garant 2005; Wilson et al. 2008; Wheelwright et al. 2014)","previouslyFormattedCitation":"(Charmantier and Garant 2005; Wilson et al. 2008; Wheelwright et al. 2014)"},"properties":{"noteIndex":0},"schema":"https://github.com/citation-style-language/schema/raw/master/csl-citation.json"}</w:delInstrText>
        </w:r>
        <w:r w:rsidR="0033570F" w:rsidRPr="00AB70A3">
          <w:fldChar w:fldCharType="separate"/>
        </w:r>
        <w:r w:rsidR="00B525D0" w:rsidRPr="00AB70A3">
          <w:rPr>
            <w:noProof/>
          </w:rPr>
          <w:delText>(Charmantier and Garant 2005; Wilson et al. 2008; Wheelwright et al. 2014)</w:delText>
        </w:r>
        <w:r w:rsidR="0033570F" w:rsidRPr="00AB70A3">
          <w:fldChar w:fldCharType="end"/>
        </w:r>
      </w:del>
      <w:ins w:id="615" w:author="Kevin Bairos-Novak" w:date="2021-07-21T22:42:00Z">
        <w:r w:rsidR="0033570F" w:rsidRPr="009755AE">
          <w:rPr>
            <w:color w:val="000000" w:themeColor="text1"/>
          </w:rPr>
          <w:fldChar w:fldCharType="begin" w:fldLock="1"/>
        </w:r>
        <w:r w:rsidR="00754364" w:rsidRPr="009755AE">
          <w:rPr>
            <w:color w:val="000000" w:themeColor="text1"/>
          </w:rPr>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10.1098/rspb.2005.3117","author":[{"dropping-particle":"","family":"Charmantier","given":"Anne","non-dropping-particle":"","parse-names":false,"suffix":""},{"dropping-particle":"","family":"Garant","given":"Dany","non-dropping-particle":"","parse-names":false,"suffix":""}],"id":"ITEM-3","issue":"June","issued":{"date-parts":[["2005"]]},"page":"1415-1425","title":"Environmental quality and evolutionary potential : lessons from wild populations","type":"article-journal"},"uris":["http://www.mendeley.com/documents/?uuid=9cfea946-6773-4109-a157-a66ce115c6e8"]}],"mendeley":{"formattedCitation":"(Charmantier and Garant 2005; Wilson et al. 2008a; Wheelwright et al. 2014)","plainTextFormattedCitation":"(Charmantier and Garant 2005; Wilson et al. 2008a; Wheelwright et al. 2014)","previouslyFormattedCitation":"(Charmantier and Garant 2005; Wilson et al. 2008a; Wheelwright et al. 2014)"},"properties":{"noteIndex":0},"schema":"https://github.com/citation-style-language/schema/raw/master/csl-citation.json"}</w:instrText>
        </w:r>
        <w:r w:rsidR="0033570F" w:rsidRPr="009755AE">
          <w:rPr>
            <w:color w:val="000000" w:themeColor="text1"/>
          </w:rPr>
          <w:fldChar w:fldCharType="separate"/>
        </w:r>
        <w:r w:rsidR="00102BCC" w:rsidRPr="009755AE">
          <w:rPr>
            <w:noProof/>
            <w:color w:val="000000" w:themeColor="text1"/>
          </w:rPr>
          <w:t>(Charmantier and Garant 2005; Wilson et al. 2008a; Wheelwright et al. 2014)</w:t>
        </w:r>
        <w:r w:rsidR="0033570F" w:rsidRPr="009755AE">
          <w:rPr>
            <w:color w:val="000000" w:themeColor="text1"/>
          </w:rPr>
          <w:fldChar w:fldCharType="end"/>
        </w:r>
      </w:ins>
      <w:r w:rsidR="0033570F" w:rsidRPr="009755AE">
        <w:rPr>
          <w:color w:val="000000" w:themeColor="text1"/>
          <w:rPrChange w:id="616" w:author="Kevin Bairos-Novak" w:date="2021-07-21T22:42:00Z">
            <w:rPr/>
          </w:rPrChange>
        </w:rPr>
        <w:t>.</w:t>
      </w:r>
      <w:r w:rsidR="007A3545" w:rsidRPr="009755AE">
        <w:rPr>
          <w:color w:val="000000" w:themeColor="text1"/>
          <w:rPrChange w:id="617" w:author="Kevin Bairos-Novak" w:date="2021-07-21T22:42:00Z">
            <w:rPr/>
          </w:rPrChange>
        </w:rPr>
        <w:t xml:space="preserve"> Early life stages/ages </w:t>
      </w:r>
      <w:r w:rsidR="00350A75" w:rsidRPr="009755AE">
        <w:rPr>
          <w:color w:val="000000" w:themeColor="text1"/>
          <w:rPrChange w:id="618" w:author="Kevin Bairos-Novak" w:date="2021-07-21T22:42:00Z">
            <w:rPr/>
          </w:rPrChange>
        </w:rPr>
        <w:t xml:space="preserve">can </w:t>
      </w:r>
      <w:r w:rsidR="007A3545" w:rsidRPr="009755AE">
        <w:rPr>
          <w:color w:val="000000" w:themeColor="text1"/>
          <w:rPrChange w:id="619" w:author="Kevin Bairos-Novak" w:date="2021-07-21T22:42:00Z">
            <w:rPr/>
          </w:rPrChange>
        </w:rPr>
        <w:t xml:space="preserve">experience strong stabilizing selection for traits associated with early life fitness, and thus exhibit reduced </w:t>
      </w:r>
      <w:r w:rsidR="007A3545" w:rsidRPr="009755AE">
        <w:rPr>
          <w:i/>
          <w:color w:val="000000" w:themeColor="text1"/>
          <w:rPrChange w:id="620" w:author="Kevin Bairos-Novak" w:date="2021-07-21T22:42:00Z">
            <w:rPr>
              <w:i/>
            </w:rPr>
          </w:rPrChange>
        </w:rPr>
        <w:t>h</w:t>
      </w:r>
      <w:r w:rsidR="007A3545" w:rsidRPr="009755AE">
        <w:rPr>
          <w:i/>
          <w:color w:val="000000" w:themeColor="text1"/>
          <w:vertAlign w:val="superscript"/>
          <w:rPrChange w:id="621" w:author="Kevin Bairos-Novak" w:date="2021-07-21T22:42:00Z">
            <w:rPr>
              <w:i/>
              <w:vertAlign w:val="superscript"/>
            </w:rPr>
          </w:rPrChange>
        </w:rPr>
        <w:t>2</w:t>
      </w:r>
      <w:r w:rsidR="007A3545" w:rsidRPr="009755AE">
        <w:rPr>
          <w:color w:val="000000" w:themeColor="text1"/>
          <w:rPrChange w:id="622" w:author="Kevin Bairos-Novak" w:date="2021-07-21T22:42:00Z">
            <w:rPr/>
          </w:rPrChange>
        </w:rPr>
        <w:t xml:space="preserve"> for these traits. </w:t>
      </w:r>
      <w:r w:rsidR="00787915" w:rsidRPr="009755AE">
        <w:rPr>
          <w:color w:val="000000" w:themeColor="text1"/>
          <w:rPrChange w:id="623" w:author="Kevin Bairos-Novak" w:date="2021-07-21T22:42:00Z">
            <w:rPr/>
          </w:rPrChange>
        </w:rPr>
        <w:t xml:space="preserve">Increasing importance of environmental effects and acclimation to local environments </w:t>
      </w:r>
      <w:r w:rsidR="00350A75" w:rsidRPr="009755AE">
        <w:rPr>
          <w:color w:val="000000" w:themeColor="text1"/>
          <w:rPrChange w:id="624" w:author="Kevin Bairos-Novak" w:date="2021-07-21T22:42:00Z">
            <w:rPr/>
          </w:rPrChange>
        </w:rPr>
        <w:t xml:space="preserve">can </w:t>
      </w:r>
      <w:r w:rsidR="007A3545" w:rsidRPr="009755AE">
        <w:rPr>
          <w:color w:val="000000" w:themeColor="text1"/>
          <w:rPrChange w:id="625" w:author="Kevin Bairos-Novak" w:date="2021-07-21T22:42:00Z">
            <w:rPr/>
          </w:rPrChange>
        </w:rPr>
        <w:t>also</w:t>
      </w:r>
      <w:r w:rsidR="00787915" w:rsidRPr="009755AE">
        <w:rPr>
          <w:color w:val="000000" w:themeColor="text1"/>
          <w:rPrChange w:id="626" w:author="Kevin Bairos-Novak" w:date="2021-07-21T22:42:00Z">
            <w:rPr/>
          </w:rPrChange>
        </w:rPr>
        <w:t xml:space="preserve"> reduce the relative importance of additive genetic variation and thus </w:t>
      </w:r>
      <w:r w:rsidR="00787915" w:rsidRPr="009755AE">
        <w:rPr>
          <w:i/>
          <w:color w:val="000000" w:themeColor="text1"/>
          <w:rPrChange w:id="627" w:author="Kevin Bairos-Novak" w:date="2021-07-21T22:42:00Z">
            <w:rPr>
              <w:i/>
            </w:rPr>
          </w:rPrChange>
        </w:rPr>
        <w:t>h</w:t>
      </w:r>
      <w:r w:rsidR="00787915" w:rsidRPr="009755AE">
        <w:rPr>
          <w:i/>
          <w:color w:val="000000" w:themeColor="text1"/>
          <w:vertAlign w:val="superscript"/>
          <w:rPrChange w:id="628" w:author="Kevin Bairos-Novak" w:date="2021-07-21T22:42:00Z">
            <w:rPr>
              <w:i/>
              <w:vertAlign w:val="superscript"/>
            </w:rPr>
          </w:rPrChange>
        </w:rPr>
        <w:t>2</w:t>
      </w:r>
      <w:r w:rsidR="00787915" w:rsidRPr="009755AE">
        <w:rPr>
          <w:color w:val="000000" w:themeColor="text1"/>
          <w:rPrChange w:id="629" w:author="Kevin Bairos-Novak" w:date="2021-07-21T22:42:00Z">
            <w:rPr/>
          </w:rPrChange>
        </w:rPr>
        <w:t xml:space="preserve"> at intermediate stages/ages </w:t>
      </w:r>
      <w:r w:rsidR="00787915" w:rsidRPr="009755AE">
        <w:rPr>
          <w:color w:val="000000" w:themeColor="text1"/>
          <w:rPrChange w:id="630" w:author="Kevin Bairos-Novak" w:date="2021-07-21T22:42:00Z">
            <w:rPr/>
          </w:rPrChange>
        </w:rPr>
        <w:fldChar w:fldCharType="begin" w:fldLock="1"/>
      </w:r>
      <w:r w:rsidR="008868A1" w:rsidRPr="009755AE">
        <w:rPr>
          <w:color w:val="000000" w:themeColor="text1"/>
          <w:rPrChange w:id="631" w:author="Kevin Bairos-Novak" w:date="2021-07-21T22:42:00Z">
            <w:rPr/>
          </w:rPrChange>
        </w:rPr>
        <w:instrText>ADDIN CSL_CITATION {"citationItems":[{"id":"ITEM-1","itemData":{"DOI":"10.1098/rspb.2005.3294","ISSN":"14712970","abstract":"Genetic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Sciences","id":"ITEM-1","issue":"1583","issued":{"date-parts":[["2006"]]},"page":"225-232","title":"Age-dependent genetic variance in a life-history trait in the mute swan","type":"article-journal","volume":"273"},"uris":["http://www.mendeley.com/documents/?uuid=dc309cb5-cd80-456a-be1c-38566341681c"]}],"mendeley":{"formattedCitation":"(Charmantier et al. 2006a)","plainTextFormattedCitation":"(Charmantier et al. 2006a)","previouslyFormattedCitation":"(Charmantier et al. 2006a)"},"properties":{"noteIndex":0},"schema":"https://github.com/citation-style-language/schema/raw/master/csl-citation.json"}</w:instrText>
      </w:r>
      <w:r w:rsidR="00787915" w:rsidRPr="009755AE">
        <w:rPr>
          <w:color w:val="000000" w:themeColor="text1"/>
          <w:rPrChange w:id="632" w:author="Kevin Bairos-Novak" w:date="2021-07-21T22:42:00Z">
            <w:rPr/>
          </w:rPrChange>
        </w:rPr>
        <w:fldChar w:fldCharType="separate"/>
      </w:r>
      <w:r w:rsidR="007D3F11" w:rsidRPr="009755AE">
        <w:rPr>
          <w:color w:val="000000" w:themeColor="text1"/>
          <w:rPrChange w:id="633" w:author="Kevin Bairos-Novak" w:date="2021-07-21T22:42:00Z">
            <w:rPr/>
          </w:rPrChange>
        </w:rPr>
        <w:t>(Charmantier et al. 2006a)</w:t>
      </w:r>
      <w:r w:rsidR="00787915" w:rsidRPr="009755AE">
        <w:rPr>
          <w:color w:val="000000" w:themeColor="text1"/>
          <w:rPrChange w:id="634" w:author="Kevin Bairos-Novak" w:date="2021-07-21T22:42:00Z">
            <w:rPr/>
          </w:rPrChange>
        </w:rPr>
        <w:fldChar w:fldCharType="end"/>
      </w:r>
      <w:r w:rsidR="00787915" w:rsidRPr="009755AE">
        <w:rPr>
          <w:color w:val="000000" w:themeColor="text1"/>
          <w:rPrChange w:id="635" w:author="Kevin Bairos-Novak" w:date="2021-07-21T22:42:00Z">
            <w:rPr/>
          </w:rPrChange>
        </w:rPr>
        <w:t>.</w:t>
      </w:r>
      <w:r w:rsidR="007A3545" w:rsidRPr="009755AE">
        <w:rPr>
          <w:color w:val="000000" w:themeColor="text1"/>
          <w:rPrChange w:id="636" w:author="Kevin Bairos-Novak" w:date="2021-07-21T22:42:00Z">
            <w:rPr/>
          </w:rPrChange>
        </w:rPr>
        <w:t xml:space="preserve"> </w:t>
      </w:r>
      <w:r w:rsidR="007D3F11" w:rsidRPr="009755AE">
        <w:rPr>
          <w:color w:val="000000" w:themeColor="text1"/>
          <w:rPrChange w:id="637" w:author="Kevin Bairos-Novak" w:date="2021-07-21T22:42:00Z">
            <w:rPr/>
          </w:rPrChange>
        </w:rPr>
        <w:t>Finally,</w:t>
      </w:r>
      <w:r w:rsidR="007A3545" w:rsidRPr="009755AE">
        <w:rPr>
          <w:color w:val="000000" w:themeColor="text1"/>
          <w:rPrChange w:id="638" w:author="Kevin Bairos-Novak" w:date="2021-07-21T22:42:00Z">
            <w:rPr/>
          </w:rPrChange>
        </w:rPr>
        <w:t xml:space="preserve"> late-acting mutations </w:t>
      </w:r>
      <w:r w:rsidR="00CD1DF7" w:rsidRPr="009755AE">
        <w:rPr>
          <w:color w:val="000000" w:themeColor="text1"/>
          <w:rPrChange w:id="639" w:author="Kevin Bairos-Novak" w:date="2021-07-21T22:42:00Z">
            <w:rPr/>
          </w:rPrChange>
        </w:rPr>
        <w:t xml:space="preserve">can </w:t>
      </w:r>
      <w:r w:rsidR="007A3545" w:rsidRPr="009755AE">
        <w:rPr>
          <w:color w:val="000000" w:themeColor="text1"/>
          <w:rPrChange w:id="640" w:author="Kevin Bairos-Novak" w:date="2021-07-21T22:42:00Z">
            <w:rPr/>
          </w:rPrChange>
        </w:rPr>
        <w:t>accumulate in older individuals</w:t>
      </w:r>
      <w:r w:rsidR="007D3F11" w:rsidRPr="009755AE">
        <w:rPr>
          <w:color w:val="000000" w:themeColor="text1"/>
          <w:rPrChange w:id="641" w:author="Kevin Bairos-Novak" w:date="2021-07-21T22:42:00Z">
            <w:rPr/>
          </w:rPrChange>
        </w:rPr>
        <w:t xml:space="preserve"> to cause age-dependent </w:t>
      </w:r>
      <w:r w:rsidR="007A3545" w:rsidRPr="009755AE">
        <w:rPr>
          <w:color w:val="000000" w:themeColor="text1"/>
          <w:rPrChange w:id="642" w:author="Kevin Bairos-Novak" w:date="2021-07-21T22:42:00Z">
            <w:rPr/>
          </w:rPrChange>
        </w:rPr>
        <w:t>increase</w:t>
      </w:r>
      <w:r w:rsidR="007D3F11" w:rsidRPr="009755AE">
        <w:rPr>
          <w:color w:val="000000" w:themeColor="text1"/>
          <w:rPrChange w:id="643" w:author="Kevin Bairos-Novak" w:date="2021-07-21T22:42:00Z">
            <w:rPr/>
          </w:rPrChange>
        </w:rPr>
        <w:t>s</w:t>
      </w:r>
      <w:r w:rsidR="007A3545" w:rsidRPr="009755AE">
        <w:rPr>
          <w:color w:val="000000" w:themeColor="text1"/>
          <w:rPrChange w:id="644" w:author="Kevin Bairos-Novak" w:date="2021-07-21T22:42:00Z">
            <w:rPr/>
          </w:rPrChange>
        </w:rPr>
        <w:t xml:space="preserve"> in </w:t>
      </w:r>
      <w:r w:rsidR="007A3545" w:rsidRPr="009755AE">
        <w:rPr>
          <w:i/>
          <w:color w:val="000000" w:themeColor="text1"/>
          <w:rPrChange w:id="645" w:author="Kevin Bairos-Novak" w:date="2021-07-21T22:42:00Z">
            <w:rPr>
              <w:i/>
            </w:rPr>
          </w:rPrChange>
        </w:rPr>
        <w:t>V</w:t>
      </w:r>
      <w:r w:rsidR="007A3545" w:rsidRPr="009755AE">
        <w:rPr>
          <w:i/>
          <w:color w:val="000000" w:themeColor="text1"/>
          <w:vertAlign w:val="subscript"/>
          <w:rPrChange w:id="646" w:author="Kevin Bairos-Novak" w:date="2021-07-21T22:42:00Z">
            <w:rPr>
              <w:i/>
              <w:vertAlign w:val="subscript"/>
            </w:rPr>
          </w:rPrChange>
        </w:rPr>
        <w:t>A</w:t>
      </w:r>
      <w:r w:rsidR="00CD1DF7" w:rsidRPr="009755AE">
        <w:rPr>
          <w:color w:val="000000" w:themeColor="text1"/>
          <w:vertAlign w:val="subscript"/>
          <w:rPrChange w:id="647" w:author="Kevin Bairos-Novak" w:date="2021-07-21T22:42:00Z">
            <w:rPr>
              <w:vertAlign w:val="subscript"/>
            </w:rPr>
          </w:rPrChange>
        </w:rPr>
        <w:t>,</w:t>
      </w:r>
      <w:r w:rsidR="007A3545" w:rsidRPr="009755AE">
        <w:rPr>
          <w:color w:val="000000" w:themeColor="text1"/>
          <w:rPrChange w:id="648" w:author="Kevin Bairos-Novak" w:date="2021-07-21T22:42:00Z">
            <w:rPr/>
          </w:rPrChange>
        </w:rPr>
        <w:t xml:space="preserve"> and thus </w:t>
      </w:r>
      <w:r w:rsidR="007A3545" w:rsidRPr="009755AE">
        <w:rPr>
          <w:i/>
          <w:color w:val="000000" w:themeColor="text1"/>
          <w:rPrChange w:id="649" w:author="Kevin Bairos-Novak" w:date="2021-07-21T22:42:00Z">
            <w:rPr>
              <w:i/>
            </w:rPr>
          </w:rPrChange>
        </w:rPr>
        <w:t>h</w:t>
      </w:r>
      <w:r w:rsidR="007A3545" w:rsidRPr="009755AE">
        <w:rPr>
          <w:i/>
          <w:color w:val="000000" w:themeColor="text1"/>
          <w:vertAlign w:val="superscript"/>
          <w:rPrChange w:id="650" w:author="Kevin Bairos-Novak" w:date="2021-07-21T22:42:00Z">
            <w:rPr>
              <w:i/>
              <w:vertAlign w:val="superscript"/>
            </w:rPr>
          </w:rPrChange>
        </w:rPr>
        <w:t>2</w:t>
      </w:r>
      <w:r w:rsidR="00CD1DF7" w:rsidRPr="009755AE">
        <w:rPr>
          <w:i/>
          <w:color w:val="000000" w:themeColor="text1"/>
          <w:rPrChange w:id="651" w:author="Kevin Bairos-Novak" w:date="2021-07-21T22:42:00Z">
            <w:rPr>
              <w:i/>
            </w:rPr>
          </w:rPrChange>
        </w:rPr>
        <w:t>,</w:t>
      </w:r>
      <w:r w:rsidR="007A3545" w:rsidRPr="009755AE">
        <w:rPr>
          <w:color w:val="000000" w:themeColor="text1"/>
          <w:rPrChange w:id="652" w:author="Kevin Bairos-Novak" w:date="2021-07-21T22:42:00Z">
            <w:rPr/>
          </w:rPrChange>
        </w:rPr>
        <w:t xml:space="preserve"> for traits tied closely with fitness </w:t>
      </w:r>
      <w:del w:id="653" w:author="Kevin Bairos-Novak" w:date="2021-07-21T22:42:00Z">
        <w:r w:rsidR="007A3545" w:rsidRPr="00AB70A3">
          <w:fldChar w:fldCharType="begin" w:fldLock="1"/>
        </w:r>
        <w:r w:rsidR="008868A1" w:rsidRPr="00AB70A3">
          <w:del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Sciences","id":"ITEM-2","issue":"1583","issued":{"date-parts":[["2006"]]},"page":"225-232","title":"Age-dependent genetic variance in a life-history trait in the mute swan","type":"article-journal","volume":"273"},"uris":["http://www.mendeley.com/documents/?uuid=dc309cb5-cd80-456a-be1c-38566341681c"]},{"id":"ITEM-3","itemData":{"DOI":"10.1073/pnas.0511123103","ISSN":"00278424","abstract":"Why do individuals stop reproducing after a certain age, and how is this age determined? The antagonistic pleiotropy theory for the evolution of senescence predicts that increased early-life performance should be accompanied by earlier (or faster) senescence. Hence, an individual that has started to breed early should also lose its reproductive capacities early. We investigate here the relationship between age at first reproduction (AFR) and age at last reproduction (ALR) in a free-ranging mute swan (Cygnus olor) population monitored for 36 years. Using multivariate analyses on the longitudinal data, we show that both traits are strongly selected in opposite directions. Analysis of the phenotypic covariance between these characters shows that individuals vary in their inherent quality, such that some individuals have earlier AFR and later ALR than expected. Quantitative genetic pedigree analyses show that both traits possess additive genetic variance but also that AFR and ALR are positively genetically correlated. Hence, although both traits display heritable variation and are under opposing directional selection, their evolution is constrained by a strong evolutionary tradeoff. These results are consistent with the theory that increased early-life perf</w:delInstrText>
        </w:r>
        <w:r w:rsidR="008868A1" w:rsidRPr="00AB70A3">
          <w:rPr>
            <w:lang w:val="fr-FR"/>
          </w:rPr>
          <w:delInstrText>ormance comes with faster senescence because of genetic tradeoffs. © 2006 by The National Academy of Sciences of the USA.","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National Academy of Sciences of the United States of America","id":"ITEM-3","issue":"17","issued":{"date-parts":[["2006"]]},"page":"6587-6592","title":"Quantitative genetics of age at reproduction in wild swans: Support for antagonistic pleiotropy models of senescence","type":"article-journal","volume":"103"},"uris":["http://www.mendeley.com/documents/?uuid=f1b56899-c939-4e3e-909c-e9fe48dd0e2a"]}],"mendeley":{"formattedCitation":"(Charmantier et al. 2006a; Charmantier et al. 2006b; Wilson et al. 2008)","plainTextFormattedCitation":"(Charmantier et al. 2006a; Charmantier et al. 2006b; Wilson et al. 2008)","previouslyFormattedCitation":"(Charmantier et al. 2006a; Charmantier et al. 2006b; Wilson et al. 2008)"},"properties":{"noteIndex":0},"schema":"https://github.com/citation-style-language/schema/raw/master/csl-citation.json"}</w:delInstrText>
        </w:r>
        <w:r w:rsidR="007A3545" w:rsidRPr="00AB70A3">
          <w:fldChar w:fldCharType="separate"/>
        </w:r>
        <w:r w:rsidR="007D3F11" w:rsidRPr="00AB70A3">
          <w:rPr>
            <w:noProof/>
            <w:lang w:val="fr-FR"/>
          </w:rPr>
          <w:delText>(Charmantier et al. 2006a; Charmantier et al. 2006b; Wilson et al. 2008)</w:delText>
        </w:r>
        <w:r w:rsidR="007A3545" w:rsidRPr="00AB70A3">
          <w:fldChar w:fldCharType="end"/>
        </w:r>
        <w:r w:rsidR="007A3545" w:rsidRPr="00AB70A3">
          <w:rPr>
            <w:lang w:val="fr-FR"/>
          </w:rPr>
          <w:delText>.</w:delText>
        </w:r>
      </w:del>
      <w:ins w:id="654" w:author="Kevin Bairos-Novak" w:date="2021-07-21T22:42:00Z">
        <w:r w:rsidR="007A3545" w:rsidRPr="009755AE">
          <w:rPr>
            <w:color w:val="000000" w:themeColor="text1"/>
          </w:rPr>
          <w:fldChar w:fldCharType="begin" w:fldLock="1"/>
        </w:r>
        <w:r w:rsidR="00754364" w:rsidRPr="009755AE">
          <w:rPr>
            <w:color w:val="000000" w:themeColor="text1"/>
          </w:rPr>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Sciences","id":"ITEM-2","issue":"1583","issued":{"date-parts":[["2006"]]},"page":"225-232","title":"Age-dependent genetic variance in a life-history trait in the mute swan","type":"article-journal","volume":"273"},"uris":["http://www.mendeley.com/documents/?uuid=dc309cb5-cd80-456a-be1c-38566341681c"]},{"id":"ITEM-3","itemData":{"DOI":"10.1073/pnas.0511123103","ISSN":"00278424","abstract":"Why do individuals stop reproducing after a certain age, and how is this age determined? The antagonistic pleiotropy theory for the evolution of senescence predicts that increased early-life performance should be accompanied by earlier (or faster) senescence. Hence, an individual that has started to breed early should also lose its reproductive capacities early. We investigate here the relationship between age at first reproduction (AFR) and age at last reproduction (ALR) in a free-ranging mute swan (Cygnus olor) population monitored for 36 years. Using multivariate analyses on the longitudinal data, we show that both traits are strongly selected in opposite directions. Analysis of the phenotypic covariance between these characters shows that individuals vary in their inherent quality, such that some individuals have earlier AFR and later ALR than expected. Quantitative genetic pedigree analyses show that both traits possess additive genetic variance but also that AFR and ALR are positively genetically correlated. Hence, although both traits display heritable variation and are under opposing directional selection, their evolution is constrained by a strong evolutionary tradeoff. These results are consistent with the theory that increased early-life perform</w:instrText>
        </w:r>
        <w:r w:rsidR="00754364" w:rsidRPr="009755AE">
          <w:rPr>
            <w:color w:val="000000" w:themeColor="text1"/>
            <w:lang w:val="fr-FR"/>
          </w:rPr>
          <w:instrText>ance comes with faster senescence because of genetic tradeoffs. © 2006 by The National Academy of Sciences of the USA.","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National Academy of Sciences of the United States of America","id":"ITEM-3","issue":"17","issued":{"date-parts":[["2006"]]},"page":"6587-6592","title":"Quantitative genetics of age at reproduction in wild swans: Support for antagonistic pleiotropy models of senescence","type":"article-journal","volume":"103"},"uris":["http://www.mendeley.com/documents/?uuid=f1b56899-c939-4e3e-909c-e9fe48dd0e2a"]}],"mendeley":{"formattedCitation":"(Charmantier et al. 2006a; Charmantier et al. 2006b; Wilson et al. 2008a)","plainTextFormattedCitation":"(Charmantier et al. 2006a; Charmantier et al. 2006b; Wilson et al. 2008a)","previouslyFormattedCitation":"(Charmantier et al. 2006a; Charmantier et al. 2006b; Wilson et al. 2008a)"},"properties":{"noteIndex":0},"schema":"https://github.com/citation-style-language/schema/raw/master/csl-citation.json"}</w:instrText>
        </w:r>
        <w:r w:rsidR="007A3545" w:rsidRPr="009755AE">
          <w:rPr>
            <w:color w:val="000000" w:themeColor="text1"/>
          </w:rPr>
          <w:fldChar w:fldCharType="separate"/>
        </w:r>
        <w:r w:rsidR="00102BCC" w:rsidRPr="009755AE">
          <w:rPr>
            <w:noProof/>
            <w:color w:val="000000" w:themeColor="text1"/>
            <w:lang w:val="fr-FR"/>
          </w:rPr>
          <w:t>(Charmantier et al. 2006a; Charmantier et al. 2006b; Wilson et al. 2008a)</w:t>
        </w:r>
        <w:r w:rsidR="007A3545" w:rsidRPr="009755AE">
          <w:rPr>
            <w:color w:val="000000" w:themeColor="text1"/>
          </w:rPr>
          <w:fldChar w:fldCharType="end"/>
        </w:r>
        <w:r w:rsidR="007A3545" w:rsidRPr="009755AE">
          <w:rPr>
            <w:color w:val="000000" w:themeColor="text1"/>
            <w:lang w:val="fr-FR"/>
          </w:rPr>
          <w:t>.</w:t>
        </w:r>
      </w:ins>
      <w:r w:rsidR="007D74CC" w:rsidRPr="009755AE">
        <w:rPr>
          <w:color w:val="000000" w:themeColor="text1"/>
          <w:lang w:val="fr-FR"/>
          <w:rPrChange w:id="655" w:author="Kevin Bairos-Novak" w:date="2021-07-21T22:42:00Z">
            <w:rPr>
              <w:lang w:val="fr-FR"/>
            </w:rPr>
          </w:rPrChange>
        </w:rPr>
        <w:t xml:space="preserve"> </w:t>
      </w:r>
      <w:r w:rsidR="00A85CEC" w:rsidRPr="009755AE">
        <w:rPr>
          <w:color w:val="000000" w:themeColor="text1"/>
          <w:rPrChange w:id="656" w:author="Kevin Bairos-Novak" w:date="2021-07-21T22:42:00Z">
            <w:rPr/>
          </w:rPrChange>
        </w:rPr>
        <w:t xml:space="preserve">Similar selective pressures can result in similar </w:t>
      </w:r>
      <w:r w:rsidR="00A85CEC" w:rsidRPr="009755AE">
        <w:rPr>
          <w:i/>
          <w:color w:val="000000" w:themeColor="text1"/>
          <w:rPrChange w:id="657" w:author="Kevin Bairos-Novak" w:date="2021-07-21T22:42:00Z">
            <w:rPr>
              <w:i/>
            </w:rPr>
          </w:rPrChange>
        </w:rPr>
        <w:t>h</w:t>
      </w:r>
      <w:r w:rsidR="00A85CEC" w:rsidRPr="009755AE">
        <w:rPr>
          <w:i/>
          <w:color w:val="000000" w:themeColor="text1"/>
          <w:vertAlign w:val="superscript"/>
          <w:rPrChange w:id="658" w:author="Kevin Bairos-Novak" w:date="2021-07-21T22:42:00Z">
            <w:rPr>
              <w:i/>
              <w:vertAlign w:val="superscript"/>
            </w:rPr>
          </w:rPrChange>
        </w:rPr>
        <w:t>2</w:t>
      </w:r>
      <w:r w:rsidR="00A85CEC" w:rsidRPr="009755AE">
        <w:rPr>
          <w:color w:val="000000" w:themeColor="text1"/>
          <w:rPrChange w:id="659" w:author="Kevin Bairos-Novak" w:date="2021-07-21T22:42:00Z">
            <w:rPr/>
          </w:rPrChange>
        </w:rPr>
        <w:t xml:space="preserve"> values for traits </w:t>
      </w:r>
      <w:r w:rsidR="00EA5733" w:rsidRPr="009755AE">
        <w:rPr>
          <w:color w:val="000000" w:themeColor="text1"/>
          <w:rPrChange w:id="660" w:author="Kevin Bairos-Novak" w:date="2021-07-21T22:42:00Z">
            <w:rPr/>
          </w:rPrChange>
        </w:rPr>
        <w:t>of species</w:t>
      </w:r>
      <w:r w:rsidR="00A85CEC" w:rsidRPr="009755AE">
        <w:rPr>
          <w:color w:val="000000" w:themeColor="text1"/>
          <w:rPrChange w:id="661" w:author="Kevin Bairos-Novak" w:date="2021-07-21T22:42:00Z">
            <w:rPr/>
          </w:rPrChange>
        </w:rPr>
        <w:t xml:space="preserve"> occupying </w:t>
      </w:r>
      <w:r w:rsidR="00EA5733" w:rsidRPr="009755AE">
        <w:rPr>
          <w:color w:val="000000" w:themeColor="text1"/>
          <w:rPrChange w:id="662" w:author="Kevin Bairos-Novak" w:date="2021-07-21T22:42:00Z">
            <w:rPr/>
          </w:rPrChange>
        </w:rPr>
        <w:t>similar</w:t>
      </w:r>
      <w:r w:rsidR="00A85CEC" w:rsidRPr="009755AE">
        <w:rPr>
          <w:color w:val="000000" w:themeColor="text1"/>
          <w:rPrChange w:id="663" w:author="Kevin Bairos-Novak" w:date="2021-07-21T22:42:00Z">
            <w:rPr/>
          </w:rPrChange>
        </w:rPr>
        <w:t xml:space="preserve"> ecological niche</w:t>
      </w:r>
      <w:r w:rsidR="00EA5733" w:rsidRPr="009755AE">
        <w:rPr>
          <w:color w:val="000000" w:themeColor="text1"/>
          <w:rPrChange w:id="664" w:author="Kevin Bairos-Novak" w:date="2021-07-21T22:42:00Z">
            <w:rPr/>
          </w:rPrChange>
        </w:rPr>
        <w:t>s</w:t>
      </w:r>
      <w:r w:rsidR="00A85CEC" w:rsidRPr="009755AE">
        <w:rPr>
          <w:color w:val="000000" w:themeColor="text1"/>
          <w:rPrChange w:id="665" w:author="Kevin Bairos-Novak" w:date="2021-07-21T22:42:00Z">
            <w:rPr/>
          </w:rPrChange>
        </w:rPr>
        <w:t xml:space="preserve">. </w:t>
      </w:r>
      <w:r w:rsidR="00EA5733" w:rsidRPr="009755AE">
        <w:rPr>
          <w:color w:val="000000" w:themeColor="text1"/>
          <w:rPrChange w:id="666" w:author="Kevin Bairos-Novak" w:date="2021-07-21T22:42:00Z">
            <w:rPr/>
          </w:rPrChange>
        </w:rPr>
        <w:t xml:space="preserve">For example, </w:t>
      </w:r>
      <w:r w:rsidR="00B27C31" w:rsidRPr="009755AE">
        <w:rPr>
          <w:color w:val="000000" w:themeColor="text1"/>
          <w:rPrChange w:id="667" w:author="Kevin Bairos-Novak" w:date="2021-07-21T22:42:00Z">
            <w:rPr/>
          </w:rPrChange>
        </w:rPr>
        <w:t xml:space="preserve">in reef-building corals, colony </w:t>
      </w:r>
      <w:r w:rsidR="00EA5733" w:rsidRPr="009755AE">
        <w:rPr>
          <w:color w:val="000000" w:themeColor="text1"/>
          <w:rPrChange w:id="668" w:author="Kevin Bairos-Novak" w:date="2021-07-21T22:42:00Z">
            <w:rPr/>
          </w:rPrChange>
        </w:rPr>
        <w:t xml:space="preserve">growth </w:t>
      </w:r>
      <w:r w:rsidR="00A85CEC" w:rsidRPr="009755AE">
        <w:rPr>
          <w:color w:val="000000" w:themeColor="text1"/>
          <w:rPrChange w:id="669" w:author="Kevin Bairos-Novak" w:date="2021-07-21T22:42:00Z">
            <w:rPr/>
          </w:rPrChange>
        </w:rPr>
        <w:t xml:space="preserve">form </w:t>
      </w:r>
      <w:r w:rsidR="00444A9D" w:rsidRPr="009755AE">
        <w:rPr>
          <w:color w:val="000000" w:themeColor="text1"/>
          <w:rPrChange w:id="670" w:author="Kevin Bairos-Novak" w:date="2021-07-21T22:42:00Z">
            <w:rPr/>
          </w:rPrChange>
        </w:rPr>
        <w:t xml:space="preserve">directly </w:t>
      </w:r>
      <w:r w:rsidR="00B27C31" w:rsidRPr="009755AE">
        <w:rPr>
          <w:color w:val="000000" w:themeColor="text1"/>
          <w:rPrChange w:id="671" w:author="Kevin Bairos-Novak" w:date="2021-07-21T22:42:00Z">
            <w:rPr/>
          </w:rPrChange>
        </w:rPr>
        <w:t>influences</w:t>
      </w:r>
      <w:r w:rsidR="00A85CEC" w:rsidRPr="009755AE">
        <w:rPr>
          <w:color w:val="000000" w:themeColor="text1"/>
          <w:rPrChange w:id="672" w:author="Kevin Bairos-Novak" w:date="2021-07-21T22:42:00Z">
            <w:rPr/>
          </w:rPrChange>
        </w:rPr>
        <w:t xml:space="preserve"> individual growth</w:t>
      </w:r>
      <w:r w:rsidR="00444A9D" w:rsidRPr="009755AE">
        <w:rPr>
          <w:color w:val="000000" w:themeColor="text1"/>
          <w:rPrChange w:id="673" w:author="Kevin Bairos-Novak" w:date="2021-07-21T22:42:00Z">
            <w:rPr/>
          </w:rPrChange>
        </w:rPr>
        <w:t xml:space="preserve"> rate</w:t>
      </w:r>
      <w:r w:rsidR="00A85CEC" w:rsidRPr="009755AE">
        <w:rPr>
          <w:color w:val="000000" w:themeColor="text1"/>
          <w:rPrChange w:id="674" w:author="Kevin Bairos-Novak" w:date="2021-07-21T22:42:00Z">
            <w:rPr/>
          </w:rPrChange>
        </w:rPr>
        <w:t xml:space="preserve">, fecundity, and survival </w:t>
      </w:r>
      <w:r w:rsidR="00A85CEC" w:rsidRPr="009755AE">
        <w:rPr>
          <w:color w:val="000000" w:themeColor="text1"/>
          <w:rPrChange w:id="675" w:author="Kevin Bairos-Novak" w:date="2021-07-21T22:42:00Z">
            <w:rPr/>
          </w:rPrChange>
        </w:rPr>
        <w:fldChar w:fldCharType="begin" w:fldLock="1"/>
      </w:r>
      <w:r w:rsidR="006E086D" w:rsidRPr="009755AE">
        <w:rPr>
          <w:color w:val="000000" w:themeColor="text1"/>
          <w:rPrChange w:id="676" w:author="Kevin Bairos-Novak" w:date="2021-07-21T22:42:00Z">
            <w:rPr/>
          </w:rPrChange>
        </w:rPr>
        <w:instrText>ADDIN CSL_CITATION {"citationItems":[{"id":"ITEM-1","itemData":{"DOI":"10.1201/b18733","ISBN":"9781498705462","abstract":"© 2015 by R.N. Hughes, D.J. Hughes, I.P. Smith, A.C. Dale. Growth is a fundamental biological trait, generally considered to have an important role in structuring populations and communities. Accordingly, many studies have quantied growth rates of scleractinian corals, but using a variety of different methods and measures that may or may not be comparable. The purpose of this review is to compile extensive data on the growth of corals, to relate disparate methods of measuring coral growth, and to explore spatial, temporal, and taxonomic variation in growth rates. The most common metric of coral growth is linear extension, measured as unidirectional change in branch length or colony radius. Rates of linear extension vary greatly among corals, being highest among arborescent Acropora species. This is not unexpected given the limited carbonate investment in producing long, slender branches compared to solid hemispherical colonies. However, differences in the way that extension rates are actually measured (e.g., linear extension of individual branches vs. changes in the mean solid radius of massive corals) could potentially bias interspecic comparisons of coral growth. The most comparable measure of growth, which gives unbiased estimates of growth across different growth forms, is average annual calcication or change in weight normalized to a measure of size. Surprisingly, even calcication rates appear to be much higher for branching Acropora compared to other coral genera, which contributes to the high extension rates recorded for this genus. Despite inconsistencies and incompatibilities among studies of coral growth, there is clear evidence that coral growth rates vary spatially and temporally, largely in response to light and water quality (e.g., turbidity), temperature, and aragonite saturation state. Ongoing changes in environmental conditions (e.g., due to climate change) are expected to have generally negative consequences for the growth of scleractinian corals, which may be further exacerbated by shifts in assemblage structure towards relatively slowgrowing species.","author":[{"dropping-particle":"","family":"Pratchett","given":"Morgan S.","non-dropping-particle":"","parse-names":false,"suffix":""},{"dropping-particle":"","family":"Anderson","given":"Kristen D.","non-dropping-particle":"","parse-names":false,"suffix":""},{"dropping-particle":"","family":"Hoogenboom","given":"Mia O.","non-dropping-particle":"","parse-names":false,"suffix":""},{"dropping-particle":"","family":"Widman","given":"Elizabeth","non-dropping-particle":"","parse-names":false,"suffix":""},{"dropping-particle":"","family":"Baird","given":"Andrew H.","non-dropping-particle":"","parse-names":false,"suffix":""},{"dropping-particle":"","family":"Pandolfi","given":"John M.","non-dropping-particle":"","parse-names":false,"suffix":""},{"dropping-particle":"","family":"Edmunds","given":"Peter J.","non-dropping-particle":"","parse-names":false,"suffix":""},{"dropping-particle":"","family":"Lough","given":"Janice M.","non-dropping-particle":"","parse-names":false,"suffix":""}],"container-title":"Oceanography and Marine Biology: An Annual Review","id":"ITEM-1","issued":{"date-parts":[["2015"]]},"page":"215-295","title":"Spatial, temporal and taxonomic variation in coral growth-implications for the structure and function of coral reef ecosystems","type":"article-journal","volume":"53"},"uris":["http://www.mendeley.com/documents/?uuid=7b5a966c-c7b8-4135-8b91-5ec82ab92e62"]},{"id":"ITEM-2","itemData":{"author":[{"dropping-particle":"","family":"Madin","given":"Joshua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A","non-dropping-particle":"","parse-names":false,"suffix":""},{"dropping-particle":"","family":"Madin","given":"Joshua S","non-dropping-particle":"","parse-names":false,"suffix":""}],"id":"ITEM-2","issued":{"date-parts":[["2020"]]},"title":"Partitioning colony size variation into growth and partial mortality","type":"article-journal"},"uris":["http://www.mendeley.com/documents/?uuid=ff04aec5-b7b1-41c0-9510-139e8afba377"]}],"mendeley":{"formattedCitation":"(Pratchett et al. 2015; Madin et al. 2020)","plainTextFormattedCitation":"(Pratchett et al. 2015; Madin et al. 2020)","previouslyFormattedCitation":"(Pratchett et al. 2015; Madin et al. 2020)"},"properties":{"noteIndex":0},"schema":"https://github.com/citation-style-language/schema/raw/master/csl-citation.json"}</w:instrText>
      </w:r>
      <w:r w:rsidR="00A85CEC" w:rsidRPr="009755AE">
        <w:rPr>
          <w:color w:val="000000" w:themeColor="text1"/>
          <w:rPrChange w:id="677" w:author="Kevin Bairos-Novak" w:date="2021-07-21T22:42:00Z">
            <w:rPr/>
          </w:rPrChange>
        </w:rPr>
        <w:fldChar w:fldCharType="separate"/>
      </w:r>
      <w:r w:rsidR="00B525D0" w:rsidRPr="009755AE">
        <w:rPr>
          <w:color w:val="000000" w:themeColor="text1"/>
          <w:rPrChange w:id="678" w:author="Kevin Bairos-Novak" w:date="2021-07-21T22:42:00Z">
            <w:rPr/>
          </w:rPrChange>
        </w:rPr>
        <w:t>(Pratchett et al. 2015; Madin et al. 2020)</w:t>
      </w:r>
      <w:r w:rsidR="00A85CEC" w:rsidRPr="009755AE">
        <w:rPr>
          <w:color w:val="000000" w:themeColor="text1"/>
          <w:rPrChange w:id="679" w:author="Kevin Bairos-Novak" w:date="2021-07-21T22:42:00Z">
            <w:rPr/>
          </w:rPrChange>
        </w:rPr>
        <w:fldChar w:fldCharType="end"/>
      </w:r>
      <w:r w:rsidR="00B27C31" w:rsidRPr="009755AE">
        <w:rPr>
          <w:color w:val="000000" w:themeColor="text1"/>
          <w:rPrChange w:id="680" w:author="Kevin Bairos-Novak" w:date="2021-07-21T22:42:00Z">
            <w:rPr/>
          </w:rPrChange>
        </w:rPr>
        <w:t>.</w:t>
      </w:r>
      <w:r w:rsidR="001B62B7" w:rsidRPr="009755AE">
        <w:rPr>
          <w:color w:val="000000" w:themeColor="text1"/>
          <w:rPrChange w:id="681" w:author="Kevin Bairos-Novak" w:date="2021-07-21T22:42:00Z">
            <w:rPr/>
          </w:rPrChange>
        </w:rPr>
        <w:t xml:space="preserve"> </w:t>
      </w:r>
      <w:r w:rsidR="0071395C" w:rsidRPr="009755AE">
        <w:rPr>
          <w:color w:val="000000" w:themeColor="text1"/>
          <w:rPrChange w:id="682" w:author="Kevin Bairos-Novak" w:date="2021-07-21T22:42:00Z">
            <w:rPr/>
          </w:rPrChange>
        </w:rPr>
        <w:t>T</w:t>
      </w:r>
      <w:r w:rsidR="00444A9D" w:rsidRPr="009755AE">
        <w:rPr>
          <w:color w:val="000000" w:themeColor="text1"/>
          <w:rPrChange w:id="683" w:author="Kevin Bairos-Novak" w:date="2021-07-21T22:42:00Z">
            <w:rPr/>
          </w:rPrChange>
        </w:rPr>
        <w:t>abular coral</w:t>
      </w:r>
      <w:r w:rsidR="0071395C" w:rsidRPr="009755AE">
        <w:rPr>
          <w:color w:val="000000" w:themeColor="text1"/>
          <w:rPrChange w:id="684" w:author="Kevin Bairos-Novak" w:date="2021-07-21T22:42:00Z">
            <w:rPr/>
          </w:rPrChange>
        </w:rPr>
        <w:t xml:space="preserve"> species</w:t>
      </w:r>
      <w:r w:rsidR="00444A9D" w:rsidRPr="009755AE">
        <w:rPr>
          <w:color w:val="000000" w:themeColor="text1"/>
          <w:rPrChange w:id="685" w:author="Kevin Bairos-Novak" w:date="2021-07-21T22:42:00Z">
            <w:rPr/>
          </w:rPrChange>
        </w:rPr>
        <w:t xml:space="preserve"> </w:t>
      </w:r>
      <w:r w:rsidR="008A6AF2" w:rsidRPr="009755AE">
        <w:rPr>
          <w:color w:val="000000" w:themeColor="text1"/>
          <w:rPrChange w:id="686" w:author="Kevin Bairos-Novak" w:date="2021-07-21T22:42:00Z">
            <w:rPr/>
          </w:rPrChange>
        </w:rPr>
        <w:t xml:space="preserve">(which form large horizontal plates supported by a central stalk) </w:t>
      </w:r>
      <w:r w:rsidR="00444A9D" w:rsidRPr="009755AE">
        <w:rPr>
          <w:color w:val="000000" w:themeColor="text1"/>
          <w:rPrChange w:id="687" w:author="Kevin Bairos-Novak" w:date="2021-07-21T22:42:00Z">
            <w:rPr/>
          </w:rPrChange>
        </w:rPr>
        <w:t xml:space="preserve">exhibit increased adult mortality relative to other </w:t>
      </w:r>
      <w:r w:rsidR="00D948A6" w:rsidRPr="009755AE">
        <w:rPr>
          <w:color w:val="000000" w:themeColor="text1"/>
          <w:rPrChange w:id="688" w:author="Kevin Bairos-Novak" w:date="2021-07-21T22:42:00Z">
            <w:rPr/>
          </w:rPrChange>
        </w:rPr>
        <w:t xml:space="preserve">coral </w:t>
      </w:r>
      <w:r w:rsidR="00444A9D" w:rsidRPr="009755AE">
        <w:rPr>
          <w:color w:val="000000" w:themeColor="text1"/>
          <w:rPrChange w:id="689" w:author="Kevin Bairos-Novak" w:date="2021-07-21T22:42:00Z">
            <w:rPr/>
          </w:rPrChange>
        </w:rPr>
        <w:t xml:space="preserve">growth forms </w:t>
      </w:r>
      <w:r w:rsidR="00B27C31" w:rsidRPr="009755AE">
        <w:rPr>
          <w:color w:val="000000" w:themeColor="text1"/>
          <w:rPrChange w:id="690" w:author="Kevin Bairos-Novak" w:date="2021-07-21T22:42:00Z">
            <w:rPr/>
          </w:rPrChange>
        </w:rPr>
        <w:t xml:space="preserve">in the same habitat </w:t>
      </w:r>
      <w:r w:rsidR="00444A9D" w:rsidRPr="009755AE">
        <w:rPr>
          <w:color w:val="000000" w:themeColor="text1"/>
          <w:rPrChange w:id="691" w:author="Kevin Bairos-Novak" w:date="2021-07-21T22:42:00Z">
            <w:rPr/>
          </w:rPrChange>
        </w:rPr>
        <w:t xml:space="preserve">due to their increased mechanical vulnerability </w:t>
      </w:r>
      <w:r w:rsidR="00444A9D" w:rsidRPr="009755AE">
        <w:rPr>
          <w:color w:val="000000" w:themeColor="text1"/>
          <w:rPrChange w:id="692" w:author="Kevin Bairos-Novak" w:date="2021-07-21T22:42:00Z">
            <w:rPr/>
          </w:rPrChange>
        </w:rPr>
        <w:fldChar w:fldCharType="begin" w:fldLock="1"/>
      </w:r>
      <w:r w:rsidR="00140C5C" w:rsidRPr="009755AE">
        <w:rPr>
          <w:color w:val="000000" w:themeColor="text1"/>
          <w:rPrChange w:id="693" w:author="Kevin Bairos-Novak" w:date="2021-07-21T22:42:00Z">
            <w:rPr/>
          </w:rPrChange>
        </w:rPr>
        <w:instrText>ADDIN CSL_CITATION {"citationItems":[{"id":"ITEM-1","itemData":{"DOI":"10.1111/ele.12306","ISBN":"1461-023X","ISSN":"14610248","PMID":"24894390","abstract":"Understanding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Letters","id":"ITEM-1","issue":"8","issued":{"date-parts":[["2014"]]},"page":"1008-1015","title":"Mechanical vulnerability explains size-dependent mortality of reef corals","type":"article-journal","volume":"17"},"uris":["http://www.mendeley.com/documents/?uuid=d47e892b-28f0-46de-8c3f-10d9d78e48b2"]}],"mendeley":{"formattedCitation":"(Madin et al. 2014)","plainTextFormattedCitation":"(Madin et al. 2014)","previouslyFormattedCitation":"(Madin et al. 2014)"},"properties":{"noteIndex":0},"schema":"https://github.com/citation-style-language/schema/raw/master/csl-citation.json"}</w:instrText>
      </w:r>
      <w:r w:rsidR="00444A9D" w:rsidRPr="009755AE">
        <w:rPr>
          <w:color w:val="000000" w:themeColor="text1"/>
          <w:rPrChange w:id="694" w:author="Kevin Bairos-Novak" w:date="2021-07-21T22:42:00Z">
            <w:rPr/>
          </w:rPrChange>
        </w:rPr>
        <w:fldChar w:fldCharType="separate"/>
      </w:r>
      <w:r w:rsidR="00444A9D" w:rsidRPr="009755AE">
        <w:rPr>
          <w:color w:val="000000" w:themeColor="text1"/>
          <w:rPrChange w:id="695" w:author="Kevin Bairos-Novak" w:date="2021-07-21T22:42:00Z">
            <w:rPr/>
          </w:rPrChange>
        </w:rPr>
        <w:t>(Madin et al. 2014)</w:t>
      </w:r>
      <w:r w:rsidR="00444A9D" w:rsidRPr="009755AE">
        <w:rPr>
          <w:color w:val="000000" w:themeColor="text1"/>
          <w:rPrChange w:id="696" w:author="Kevin Bairos-Novak" w:date="2021-07-21T22:42:00Z">
            <w:rPr/>
          </w:rPrChange>
        </w:rPr>
        <w:fldChar w:fldCharType="end"/>
      </w:r>
      <w:r w:rsidR="00444A9D" w:rsidRPr="009755AE">
        <w:rPr>
          <w:color w:val="000000" w:themeColor="text1"/>
          <w:rPrChange w:id="697" w:author="Kevin Bairos-Novak" w:date="2021-07-21T22:42:00Z">
            <w:rPr/>
          </w:rPrChange>
        </w:rPr>
        <w:t>.</w:t>
      </w:r>
      <w:r w:rsidR="00B27C31" w:rsidRPr="009755AE">
        <w:rPr>
          <w:color w:val="000000" w:themeColor="text1"/>
          <w:rPrChange w:id="698" w:author="Kevin Bairos-Novak" w:date="2021-07-21T22:42:00Z">
            <w:rPr/>
          </w:rPrChange>
        </w:rPr>
        <w:t xml:space="preserve"> However, it remains unknown whether and how heritability of traits varies among </w:t>
      </w:r>
      <w:r w:rsidR="008A6AF2" w:rsidRPr="009755AE">
        <w:rPr>
          <w:color w:val="000000" w:themeColor="text1"/>
          <w:rPrChange w:id="699" w:author="Kevin Bairos-Novak" w:date="2021-07-21T22:42:00Z">
            <w:rPr/>
          </w:rPrChange>
        </w:rPr>
        <w:t xml:space="preserve">coral species with </w:t>
      </w:r>
      <w:r w:rsidR="00B27C31" w:rsidRPr="009755AE">
        <w:rPr>
          <w:color w:val="000000" w:themeColor="text1"/>
          <w:rPrChange w:id="700" w:author="Kevin Bairos-Novak" w:date="2021-07-21T22:42:00Z">
            <w:rPr/>
          </w:rPrChange>
        </w:rPr>
        <w:t>different growth forms.</w:t>
      </w:r>
    </w:p>
    <w:p w14:paraId="6832DB56" w14:textId="00692A45" w:rsidR="00B5338C" w:rsidRPr="009755AE" w:rsidRDefault="001D7F1B" w:rsidP="00FC6D79">
      <w:pPr>
        <w:spacing w:line="480" w:lineRule="auto"/>
        <w:ind w:firstLine="720"/>
        <w:rPr>
          <w:color w:val="000000" w:themeColor="text1"/>
          <w:rPrChange w:id="701" w:author="Kevin Bairos-Novak" w:date="2021-07-21T22:42:00Z">
            <w:rPr/>
          </w:rPrChange>
        </w:rPr>
      </w:pPr>
      <w:r w:rsidRPr="009755AE">
        <w:rPr>
          <w:color w:val="000000" w:themeColor="text1"/>
          <w:rPrChange w:id="702" w:author="Kevin Bairos-Novak" w:date="2021-07-21T22:42:00Z">
            <w:rPr/>
          </w:rPrChange>
        </w:rPr>
        <w:t>I</w:t>
      </w:r>
      <w:r w:rsidR="0033570F" w:rsidRPr="009755AE">
        <w:rPr>
          <w:color w:val="000000" w:themeColor="text1"/>
          <w:rPrChange w:id="703" w:author="Kevin Bairos-Novak" w:date="2021-07-21T22:42:00Z">
            <w:rPr/>
          </w:rPrChange>
        </w:rPr>
        <w:t xml:space="preserve">n the context of climate change, decreasing environmental </w:t>
      </w:r>
      <w:r w:rsidR="00013C97" w:rsidRPr="009755AE">
        <w:rPr>
          <w:color w:val="000000" w:themeColor="text1"/>
          <w:rPrChange w:id="704" w:author="Kevin Bairos-Novak" w:date="2021-07-21T22:42:00Z">
            <w:rPr/>
          </w:rPrChange>
        </w:rPr>
        <w:t xml:space="preserve">suitability </w:t>
      </w:r>
      <w:r w:rsidR="0033570F" w:rsidRPr="009755AE">
        <w:rPr>
          <w:color w:val="000000" w:themeColor="text1"/>
          <w:rPrChange w:id="705" w:author="Kevin Bairos-Novak" w:date="2021-07-21T22:42:00Z">
            <w:rPr/>
          </w:rPrChange>
        </w:rPr>
        <w:t>and increasing selecti</w:t>
      </w:r>
      <w:r w:rsidR="00013C97" w:rsidRPr="009755AE">
        <w:rPr>
          <w:color w:val="000000" w:themeColor="text1"/>
          <w:rPrChange w:id="706" w:author="Kevin Bairos-Novak" w:date="2021-07-21T22:42:00Z">
            <w:rPr/>
          </w:rPrChange>
        </w:rPr>
        <w:t>ve pressure</w:t>
      </w:r>
      <w:r w:rsidR="0033570F" w:rsidRPr="009755AE">
        <w:rPr>
          <w:color w:val="000000" w:themeColor="text1"/>
          <w:rPrChange w:id="707" w:author="Kevin Bairos-Novak" w:date="2021-07-21T22:42:00Z">
            <w:rPr/>
          </w:rPrChange>
        </w:rPr>
        <w:t xml:space="preserve"> </w:t>
      </w:r>
      <w:r w:rsidR="00D61DFA" w:rsidRPr="009755AE">
        <w:rPr>
          <w:color w:val="000000" w:themeColor="text1"/>
          <w:rPrChange w:id="708" w:author="Kevin Bairos-Novak" w:date="2021-07-21T22:42:00Z">
            <w:rPr/>
          </w:rPrChange>
        </w:rPr>
        <w:t xml:space="preserve">on traits tied closely to fitness </w:t>
      </w:r>
      <w:r w:rsidR="0033570F" w:rsidRPr="009755AE">
        <w:rPr>
          <w:color w:val="000000" w:themeColor="text1"/>
          <w:rPrChange w:id="709" w:author="Kevin Bairos-Novak" w:date="2021-07-21T22:42:00Z">
            <w:rPr/>
          </w:rPrChange>
        </w:rPr>
        <w:t xml:space="preserve">can </w:t>
      </w:r>
      <w:r w:rsidR="00D61DFA" w:rsidRPr="009755AE">
        <w:rPr>
          <w:color w:val="000000" w:themeColor="text1"/>
          <w:rPrChange w:id="710" w:author="Kevin Bairos-Novak" w:date="2021-07-21T22:42:00Z">
            <w:rPr/>
          </w:rPrChange>
        </w:rPr>
        <w:t xml:space="preserve">reduce trait </w:t>
      </w:r>
      <w:r w:rsidR="0033570F" w:rsidRPr="009755AE">
        <w:rPr>
          <w:color w:val="000000" w:themeColor="text1"/>
          <w:rPrChange w:id="711" w:author="Kevin Bairos-Novak" w:date="2021-07-21T22:42:00Z">
            <w:rPr/>
          </w:rPrChange>
        </w:rPr>
        <w:t>heritabilit</w:t>
      </w:r>
      <w:r w:rsidR="00D61DFA" w:rsidRPr="009755AE">
        <w:rPr>
          <w:color w:val="000000" w:themeColor="text1"/>
          <w:rPrChange w:id="712" w:author="Kevin Bairos-Novak" w:date="2021-07-21T22:42:00Z">
            <w:rPr/>
          </w:rPrChange>
        </w:rPr>
        <w:t>y</w:t>
      </w:r>
      <w:r w:rsidR="0033570F" w:rsidRPr="009755AE">
        <w:rPr>
          <w:color w:val="000000" w:themeColor="text1"/>
          <w:rPrChange w:id="713" w:author="Kevin Bairos-Novak" w:date="2021-07-21T22:42:00Z">
            <w:rPr/>
          </w:rPrChange>
        </w:rPr>
        <w:t xml:space="preserve">, </w:t>
      </w:r>
      <w:r w:rsidR="007D74CC" w:rsidRPr="009755AE">
        <w:rPr>
          <w:color w:val="000000" w:themeColor="text1"/>
          <w:rPrChange w:id="714" w:author="Kevin Bairos-Novak" w:date="2021-07-21T22:42:00Z">
            <w:rPr/>
          </w:rPrChange>
        </w:rPr>
        <w:t xml:space="preserve">resulting in a </w:t>
      </w:r>
      <w:r w:rsidR="000D5C2C" w:rsidRPr="009755AE">
        <w:rPr>
          <w:color w:val="000000" w:themeColor="text1"/>
          <w:rPrChange w:id="715" w:author="Kevin Bairos-Novak" w:date="2021-07-21T22:42:00Z">
            <w:rPr/>
          </w:rPrChange>
        </w:rPr>
        <w:t>counter-intuitive</w:t>
      </w:r>
      <w:r w:rsidR="007D74CC" w:rsidRPr="009755AE">
        <w:rPr>
          <w:color w:val="000000" w:themeColor="text1"/>
          <w:rPrChange w:id="716" w:author="Kevin Bairos-Novak" w:date="2021-07-21T22:42:00Z">
            <w:rPr/>
          </w:rPrChange>
        </w:rPr>
        <w:t xml:space="preserve"> reduction in</w:t>
      </w:r>
      <w:r w:rsidR="0033570F" w:rsidRPr="009755AE">
        <w:rPr>
          <w:color w:val="000000" w:themeColor="text1"/>
          <w:rPrChange w:id="717" w:author="Kevin Bairos-Novak" w:date="2021-07-21T22:42:00Z">
            <w:rPr/>
          </w:rPrChange>
        </w:rPr>
        <w:t xml:space="preserve"> the capacity for populations to evolve</w:t>
      </w:r>
      <w:r w:rsidR="00D61DFA" w:rsidRPr="009755AE">
        <w:rPr>
          <w:color w:val="000000" w:themeColor="text1"/>
          <w:rPrChange w:id="718" w:author="Kevin Bairos-Novak" w:date="2021-07-21T22:42:00Z">
            <w:rPr/>
          </w:rPrChange>
        </w:rPr>
        <w:t xml:space="preserve"> to environmental change</w:t>
      </w:r>
      <w:r w:rsidR="0033570F" w:rsidRPr="009755AE">
        <w:rPr>
          <w:color w:val="000000" w:themeColor="text1"/>
          <w:rPrChange w:id="719" w:author="Kevin Bairos-Novak" w:date="2021-07-21T22:42:00Z">
            <w:rPr/>
          </w:rPrChange>
        </w:rPr>
        <w:t xml:space="preserve"> </w:t>
      </w:r>
      <w:r w:rsidR="00E84960" w:rsidRPr="009755AE">
        <w:rPr>
          <w:color w:val="000000" w:themeColor="text1"/>
          <w:rPrChange w:id="720" w:author="Kevin Bairos-Novak" w:date="2021-07-21T22:42:00Z">
            <w:rPr/>
          </w:rPrChange>
        </w:rPr>
        <w:lastRenderedPageBreak/>
        <w:fldChar w:fldCharType="begin" w:fldLock="1"/>
      </w:r>
      <w:r w:rsidR="00E84960" w:rsidRPr="009755AE">
        <w:rPr>
          <w:color w:val="000000" w:themeColor="text1"/>
          <w:rPrChange w:id="721" w:author="Kevin Bairos-Novak" w:date="2021-07-21T22:42:00Z">
            <w:rPr/>
          </w:rPrChange>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Biology","id":"ITEM-3","issue":"7","issued":{"date-parts":[["2006"]]},"page":"1270-1275","title":"Environmental coupling of selection and heritability limits evolution","type":"article-journal","volume":"4"},"uris":["http://www.mendeley.com/documents/?uuid=96d59d54-710d-4709-a9a8-49a66f855590"]}],"mendeley":{"formattedCitation":"(Charmantier and Garant 2005; Wilson et al. 2006; Wheelwright et al. 2014)","plainTextFormattedCitation":"(Charmantier and Garant 2005; Wilson et al. 2006; Wheelwright et al. 2014)","previouslyFormattedCitation":"(Charmantier and Garant 2005; Wilson et al. 2006; Wheelwright et al. 2014)"},"properties":{"noteIndex":0},"schema":"https://github.com/citation-style-language/schema/raw/master/csl-citation.json"}</w:instrText>
      </w:r>
      <w:r w:rsidR="00E84960" w:rsidRPr="009755AE">
        <w:rPr>
          <w:color w:val="000000" w:themeColor="text1"/>
          <w:rPrChange w:id="722" w:author="Kevin Bairos-Novak" w:date="2021-07-21T22:42:00Z">
            <w:rPr/>
          </w:rPrChange>
        </w:rPr>
        <w:fldChar w:fldCharType="separate"/>
      </w:r>
      <w:r w:rsidR="00E84960" w:rsidRPr="009755AE">
        <w:rPr>
          <w:color w:val="000000" w:themeColor="text1"/>
          <w:rPrChange w:id="723" w:author="Kevin Bairos-Novak" w:date="2021-07-21T22:42:00Z">
            <w:rPr/>
          </w:rPrChange>
        </w:rPr>
        <w:t>(Charmantier and Garant 2005; Wilson et al. 2006; Wheelwright et al. 2014)</w:t>
      </w:r>
      <w:r w:rsidR="00E84960" w:rsidRPr="009755AE">
        <w:rPr>
          <w:color w:val="000000" w:themeColor="text1"/>
          <w:rPrChange w:id="724" w:author="Kevin Bairos-Novak" w:date="2021-07-21T22:42:00Z">
            <w:rPr/>
          </w:rPrChange>
        </w:rPr>
        <w:fldChar w:fldCharType="end"/>
      </w:r>
      <w:r w:rsidR="00013C97" w:rsidRPr="009755AE">
        <w:rPr>
          <w:color w:val="000000" w:themeColor="text1"/>
          <w:rPrChange w:id="725" w:author="Kevin Bairos-Novak" w:date="2021-07-21T22:42:00Z">
            <w:rPr/>
          </w:rPrChange>
        </w:rPr>
        <w:t xml:space="preserve">. Conversely, other studies </w:t>
      </w:r>
      <w:r w:rsidR="00630328" w:rsidRPr="009755AE">
        <w:rPr>
          <w:color w:val="000000" w:themeColor="text1"/>
          <w:rPrChange w:id="726" w:author="Kevin Bairos-Novak" w:date="2021-07-21T22:42:00Z">
            <w:rPr/>
          </w:rPrChange>
        </w:rPr>
        <w:t>have found</w:t>
      </w:r>
      <w:r w:rsidR="0033570F" w:rsidRPr="009755AE">
        <w:rPr>
          <w:color w:val="000000" w:themeColor="text1"/>
          <w:rPrChange w:id="727" w:author="Kevin Bairos-Novak" w:date="2021-07-21T22:42:00Z">
            <w:rPr/>
          </w:rPrChange>
        </w:rPr>
        <w:t xml:space="preserve"> no distinguishable relationship between </w:t>
      </w:r>
      <w:r w:rsidR="0033570F" w:rsidRPr="009755AE">
        <w:rPr>
          <w:i/>
          <w:color w:val="000000" w:themeColor="text1"/>
          <w:rPrChange w:id="728" w:author="Kevin Bairos-Novak" w:date="2021-07-21T22:42:00Z">
            <w:rPr>
              <w:i/>
            </w:rPr>
          </w:rPrChange>
        </w:rPr>
        <w:t>h</w:t>
      </w:r>
      <w:r w:rsidR="0033570F" w:rsidRPr="009755AE">
        <w:rPr>
          <w:i/>
          <w:color w:val="000000" w:themeColor="text1"/>
          <w:vertAlign w:val="superscript"/>
          <w:rPrChange w:id="729" w:author="Kevin Bairos-Novak" w:date="2021-07-21T22:42:00Z">
            <w:rPr>
              <w:i/>
              <w:vertAlign w:val="superscript"/>
            </w:rPr>
          </w:rPrChange>
        </w:rPr>
        <w:t>2</w:t>
      </w:r>
      <w:r w:rsidR="0033570F" w:rsidRPr="009755AE">
        <w:rPr>
          <w:color w:val="000000" w:themeColor="text1"/>
          <w:rPrChange w:id="730" w:author="Kevin Bairos-Novak" w:date="2021-07-21T22:42:00Z">
            <w:rPr/>
          </w:rPrChange>
        </w:rPr>
        <w:t xml:space="preserve"> and environmental favourability </w:t>
      </w:r>
      <w:r w:rsidR="0033570F" w:rsidRPr="009755AE">
        <w:rPr>
          <w:color w:val="000000" w:themeColor="text1"/>
          <w:rPrChange w:id="731" w:author="Kevin Bairos-Novak" w:date="2021-07-21T22:42:00Z">
            <w:rPr/>
          </w:rPrChange>
        </w:rPr>
        <w:fldChar w:fldCharType="begin" w:fldLock="1"/>
      </w:r>
      <w:r w:rsidR="0033570F" w:rsidRPr="009755AE">
        <w:rPr>
          <w:color w:val="000000" w:themeColor="text1"/>
          <w:rPrChange w:id="732" w:author="Kevin Bairos-Novak" w:date="2021-07-21T22:42:00Z">
            <w:rPr/>
          </w:rPrChange>
        </w:rPr>
        <w:instrText>ADDIN CSL_CITATION {"citationItems":[{"id":"ITEM-1","itemData":{"DOI":"10.1111/evo.13201","author":[{"dropping-particle":"","family":"Rowínski","given":"Piotr K","non-dropping-particle":"","parse-names":false,"suffix":""},{"dropping-particle":"","family":"Rogell","given":"Björn","non-dropping-particle":"","parse-names":false,"suffix":""}],"container-title":"Evolution","id":"ITEM-1","issue":"5","issued":{"date-parts":[["2017"]]},"page":"1339-1351","title":"Environmental stress correlates with increases in both genetic and residual variances: a meta-analysis of animal studies","type":"article-journal","volume":"17"},"uris":["http://www.mendeley.com/documents/?uuid=1eea0df5-602c-4562-a3a6-ccb59da99ff0"]}],"mendeley":{"formattedCitation":"(Rowínski and Rogell 2017)","plainTextFormattedCitation":"(Rowínski and Rogell 2017)","previouslyFormattedCitation":"(Rowínski and Rogell 2017)"},"properties":{"noteIndex":0},"schema":"https://github.com/citation-style-language/schema/raw/master/csl-citation.json"}</w:instrText>
      </w:r>
      <w:r w:rsidR="0033570F" w:rsidRPr="009755AE">
        <w:rPr>
          <w:color w:val="000000" w:themeColor="text1"/>
          <w:rPrChange w:id="733" w:author="Kevin Bairos-Novak" w:date="2021-07-21T22:42:00Z">
            <w:rPr/>
          </w:rPrChange>
        </w:rPr>
        <w:fldChar w:fldCharType="separate"/>
      </w:r>
      <w:r w:rsidR="0033570F" w:rsidRPr="009755AE">
        <w:rPr>
          <w:color w:val="000000" w:themeColor="text1"/>
          <w:rPrChange w:id="734" w:author="Kevin Bairos-Novak" w:date="2021-07-21T22:42:00Z">
            <w:rPr/>
          </w:rPrChange>
        </w:rPr>
        <w:t>(Rowínski and Rogell 2017)</w:t>
      </w:r>
      <w:r w:rsidR="0033570F" w:rsidRPr="009755AE">
        <w:rPr>
          <w:color w:val="000000" w:themeColor="text1"/>
          <w:rPrChange w:id="735" w:author="Kevin Bairos-Novak" w:date="2021-07-21T22:42:00Z">
            <w:rPr/>
          </w:rPrChange>
        </w:rPr>
        <w:fldChar w:fldCharType="end"/>
      </w:r>
      <w:r w:rsidR="00C71C23" w:rsidRPr="009755AE">
        <w:rPr>
          <w:color w:val="000000" w:themeColor="text1"/>
          <w:rPrChange w:id="736" w:author="Kevin Bairos-Novak" w:date="2021-07-21T22:42:00Z">
            <w:rPr/>
          </w:rPrChange>
        </w:rPr>
        <w:t xml:space="preserve">, </w:t>
      </w:r>
      <w:r w:rsidR="00D61DFA" w:rsidRPr="009755AE">
        <w:rPr>
          <w:color w:val="000000" w:themeColor="text1"/>
          <w:rPrChange w:id="737" w:author="Kevin Bairos-Novak" w:date="2021-07-21T22:42:00Z">
            <w:rPr/>
          </w:rPrChange>
        </w:rPr>
        <w:t>and</w:t>
      </w:r>
      <w:r w:rsidR="00C71C23" w:rsidRPr="009755AE">
        <w:rPr>
          <w:color w:val="000000" w:themeColor="text1"/>
          <w:rPrChange w:id="738" w:author="Kevin Bairos-Novak" w:date="2021-07-21T22:42:00Z">
            <w:rPr/>
          </w:rPrChange>
        </w:rPr>
        <w:t xml:space="preserve"> </w:t>
      </w:r>
      <w:r w:rsidR="00630328" w:rsidRPr="009755AE">
        <w:rPr>
          <w:color w:val="000000" w:themeColor="text1"/>
          <w:rPrChange w:id="739" w:author="Kevin Bairos-Novak" w:date="2021-07-21T22:42:00Z">
            <w:rPr/>
          </w:rPrChange>
        </w:rPr>
        <w:t xml:space="preserve">others still identify </w:t>
      </w:r>
      <w:r w:rsidR="00C71C23" w:rsidRPr="009755AE">
        <w:rPr>
          <w:color w:val="000000" w:themeColor="text1"/>
          <w:rPrChange w:id="740" w:author="Kevin Bairos-Novak" w:date="2021-07-21T22:42:00Z">
            <w:rPr/>
          </w:rPrChange>
        </w:rPr>
        <w:t xml:space="preserve">positive correlations of </w:t>
      </w:r>
      <w:r w:rsidR="00C71C23" w:rsidRPr="009755AE">
        <w:rPr>
          <w:i/>
          <w:color w:val="000000" w:themeColor="text1"/>
          <w:rPrChange w:id="741" w:author="Kevin Bairos-Novak" w:date="2021-07-21T22:42:00Z">
            <w:rPr>
              <w:i/>
            </w:rPr>
          </w:rPrChange>
        </w:rPr>
        <w:t>h</w:t>
      </w:r>
      <w:r w:rsidR="00C71C23" w:rsidRPr="009755AE">
        <w:rPr>
          <w:i/>
          <w:color w:val="000000" w:themeColor="text1"/>
          <w:vertAlign w:val="superscript"/>
          <w:rPrChange w:id="742" w:author="Kevin Bairos-Novak" w:date="2021-07-21T22:42:00Z">
            <w:rPr>
              <w:i/>
              <w:vertAlign w:val="superscript"/>
            </w:rPr>
          </w:rPrChange>
        </w:rPr>
        <w:t>2</w:t>
      </w:r>
      <w:r w:rsidR="00C71C23" w:rsidRPr="009755AE">
        <w:rPr>
          <w:color w:val="000000" w:themeColor="text1"/>
          <w:rPrChange w:id="743" w:author="Kevin Bairos-Novak" w:date="2021-07-21T22:42:00Z">
            <w:rPr/>
          </w:rPrChange>
        </w:rPr>
        <w:t xml:space="preserve"> with increasing</w:t>
      </w:r>
      <w:r w:rsidR="00187131" w:rsidRPr="009755AE">
        <w:rPr>
          <w:color w:val="000000" w:themeColor="text1"/>
          <w:rPrChange w:id="744" w:author="Kevin Bairos-Novak" w:date="2021-07-21T22:42:00Z">
            <w:rPr/>
          </w:rPrChange>
        </w:rPr>
        <w:t>ly harsh</w:t>
      </w:r>
      <w:r w:rsidR="00C71C23" w:rsidRPr="009755AE">
        <w:rPr>
          <w:color w:val="000000" w:themeColor="text1"/>
          <w:rPrChange w:id="745" w:author="Kevin Bairos-Novak" w:date="2021-07-21T22:42:00Z">
            <w:rPr/>
          </w:rPrChange>
        </w:rPr>
        <w:t xml:space="preserve"> environmental temperatures </w:t>
      </w:r>
      <w:r w:rsidR="00C71C23" w:rsidRPr="009755AE">
        <w:rPr>
          <w:color w:val="000000" w:themeColor="text1"/>
          <w:rPrChange w:id="746" w:author="Kevin Bairos-Novak" w:date="2021-07-21T22:42:00Z">
            <w:rPr/>
          </w:rPrChange>
        </w:rPr>
        <w:fldChar w:fldCharType="begin" w:fldLock="1"/>
      </w:r>
      <w:r w:rsidR="00A85CEC" w:rsidRPr="009755AE">
        <w:rPr>
          <w:color w:val="000000" w:themeColor="text1"/>
          <w:rPrChange w:id="747" w:author="Kevin Bairos-Novak" w:date="2021-07-21T22:42:00Z">
            <w:rPr/>
          </w:rPrChange>
        </w:rPr>
        <w:instrText>ADDIN CSL_CITATION {"citationItems":[{"id":"ITEM-1","itemData":{"DOI":"10.1111/j.1948-7134.2011.00175.x","ISSN":"10811710","PMID":"22129406","abstract":"Body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Ecology","id":"ITEM-1","issue":"2","issued":{"date-parts":[["2011"]]},"page":"348-354","title":"Narrow-sense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1923)","type":"article-journal","volume":"36"},"uris":["http://www.mendeley.com/documents/?uuid=975c38d2-a449-430a-aaea-ea35efc3b3fd"]}],"mendeley":{"formattedCitation":"(Gunay et al. 2011)","plainTextFormattedCitation":"(Gunay et al. 2011)","previouslyFormattedCitation":"(Gunay et al. 2011)"},"properties":{"noteIndex":0},"schema":"https://github.com/citation-style-language/schema/raw/master/csl-citation.json"}</w:instrText>
      </w:r>
      <w:r w:rsidR="00C71C23" w:rsidRPr="009755AE">
        <w:rPr>
          <w:color w:val="000000" w:themeColor="text1"/>
          <w:rPrChange w:id="748" w:author="Kevin Bairos-Novak" w:date="2021-07-21T22:42:00Z">
            <w:rPr/>
          </w:rPrChange>
        </w:rPr>
        <w:fldChar w:fldCharType="separate"/>
      </w:r>
      <w:r w:rsidR="00C71C23" w:rsidRPr="009755AE">
        <w:rPr>
          <w:color w:val="000000" w:themeColor="text1"/>
          <w:rPrChange w:id="749" w:author="Kevin Bairos-Novak" w:date="2021-07-21T22:42:00Z">
            <w:rPr/>
          </w:rPrChange>
        </w:rPr>
        <w:t>(Gunay et al. 2011)</w:t>
      </w:r>
      <w:r w:rsidR="00C71C23" w:rsidRPr="009755AE">
        <w:rPr>
          <w:color w:val="000000" w:themeColor="text1"/>
          <w:rPrChange w:id="750" w:author="Kevin Bairos-Novak" w:date="2021-07-21T22:42:00Z">
            <w:rPr/>
          </w:rPrChange>
        </w:rPr>
        <w:fldChar w:fldCharType="end"/>
      </w:r>
      <w:r w:rsidR="0033570F" w:rsidRPr="009755AE">
        <w:rPr>
          <w:color w:val="000000" w:themeColor="text1"/>
          <w:rPrChange w:id="751" w:author="Kevin Bairos-Novak" w:date="2021-07-21T22:42:00Z">
            <w:rPr/>
          </w:rPrChange>
        </w:rPr>
        <w:t>.</w:t>
      </w:r>
      <w:r w:rsidR="00C71C23" w:rsidRPr="009755AE">
        <w:rPr>
          <w:color w:val="000000" w:themeColor="text1"/>
          <w:rPrChange w:id="752" w:author="Kevin Bairos-Novak" w:date="2021-07-21T22:42:00Z">
            <w:rPr/>
          </w:rPrChange>
        </w:rPr>
        <w:t xml:space="preserve"> </w:t>
      </w:r>
      <w:r w:rsidR="00013C97" w:rsidRPr="009755AE">
        <w:rPr>
          <w:color w:val="000000" w:themeColor="text1"/>
          <w:rPrChange w:id="753" w:author="Kevin Bairos-Novak" w:date="2021-07-21T22:42:00Z">
            <w:rPr/>
          </w:rPrChange>
        </w:rPr>
        <w:t xml:space="preserve">Clearly, further research is required </w:t>
      </w:r>
      <w:r w:rsidR="00794735" w:rsidRPr="009755AE">
        <w:rPr>
          <w:color w:val="000000" w:themeColor="text1"/>
          <w:rPrChange w:id="754" w:author="Kevin Bairos-Novak" w:date="2021-07-21T22:42:00Z">
            <w:rPr/>
          </w:rPrChange>
        </w:rPr>
        <w:t xml:space="preserve">to quantify </w:t>
      </w:r>
      <w:r w:rsidR="0033570F" w:rsidRPr="009755AE">
        <w:rPr>
          <w:color w:val="000000" w:themeColor="text1"/>
          <w:rPrChange w:id="755" w:author="Kevin Bairos-Novak" w:date="2021-07-21T22:42:00Z">
            <w:rPr/>
          </w:rPrChange>
        </w:rPr>
        <w:t xml:space="preserve">how heritability </w:t>
      </w:r>
      <w:r w:rsidR="00794735" w:rsidRPr="009755AE">
        <w:rPr>
          <w:color w:val="000000" w:themeColor="text1"/>
          <w:rPrChange w:id="756" w:author="Kevin Bairos-Novak" w:date="2021-07-21T22:42:00Z">
            <w:rPr/>
          </w:rPrChange>
        </w:rPr>
        <w:t xml:space="preserve">may change across life stages and environments of the future, especially when attempting to </w:t>
      </w:r>
      <w:r w:rsidR="000D5C2C" w:rsidRPr="009755AE">
        <w:rPr>
          <w:color w:val="000000" w:themeColor="text1"/>
          <w:rPrChange w:id="757" w:author="Kevin Bairos-Novak" w:date="2021-07-21T22:42:00Z">
            <w:rPr/>
          </w:rPrChange>
        </w:rPr>
        <w:t xml:space="preserve">project </w:t>
      </w:r>
      <w:r w:rsidR="00794735" w:rsidRPr="009755AE">
        <w:rPr>
          <w:color w:val="000000" w:themeColor="text1"/>
          <w:rPrChange w:id="758" w:author="Kevin Bairos-Novak" w:date="2021-07-21T22:42:00Z">
            <w:rPr/>
          </w:rPrChange>
        </w:rPr>
        <w:t>population outcomes in response to future conditions.</w:t>
      </w:r>
    </w:p>
    <w:p w14:paraId="58E671A9" w14:textId="2D48E0B5" w:rsidR="0027597D" w:rsidRPr="009755AE" w:rsidRDefault="0027597D" w:rsidP="00FC6D79">
      <w:pPr>
        <w:spacing w:line="480" w:lineRule="auto"/>
        <w:ind w:firstLine="720"/>
        <w:rPr>
          <w:color w:val="000000" w:themeColor="text1"/>
          <w:rPrChange w:id="759" w:author="Kevin Bairos-Novak" w:date="2021-07-21T22:42:00Z">
            <w:rPr/>
          </w:rPrChange>
        </w:rPr>
      </w:pPr>
      <w:r w:rsidRPr="009755AE">
        <w:rPr>
          <w:color w:val="000000" w:themeColor="text1"/>
          <w:rPrChange w:id="760" w:author="Kevin Bairos-Novak" w:date="2021-07-21T22:42:00Z">
            <w:rPr/>
          </w:rPrChange>
        </w:rPr>
        <w:t xml:space="preserve">Reef-building </w:t>
      </w:r>
      <w:proofErr w:type="spellStart"/>
      <w:r w:rsidRPr="009755AE">
        <w:rPr>
          <w:color w:val="000000" w:themeColor="text1"/>
          <w:rPrChange w:id="761" w:author="Kevin Bairos-Novak" w:date="2021-07-21T22:42:00Z">
            <w:rPr/>
          </w:rPrChange>
        </w:rPr>
        <w:t>scleractinian</w:t>
      </w:r>
      <w:proofErr w:type="spellEnd"/>
      <w:r w:rsidRPr="009755AE">
        <w:rPr>
          <w:color w:val="000000" w:themeColor="text1"/>
          <w:rPrChange w:id="762" w:author="Kevin Bairos-Novak" w:date="2021-07-21T22:42:00Z">
            <w:rPr/>
          </w:rPrChange>
        </w:rPr>
        <w:t xml:space="preserve"> corals are particularly sensitive to climate stressors, as evidenced by coral bleaching during thermal anomalies</w:t>
      </w:r>
      <w:r w:rsidR="00453458" w:rsidRPr="009755AE">
        <w:rPr>
          <w:color w:val="000000" w:themeColor="text1"/>
          <w:rPrChange w:id="763" w:author="Kevin Bairos-Novak" w:date="2021-07-21T22:42:00Z">
            <w:rPr/>
          </w:rPrChange>
        </w:rPr>
        <w:t>. Reef diversity and coral cover have declined throughout the 21</w:t>
      </w:r>
      <w:r w:rsidR="00453458" w:rsidRPr="009755AE">
        <w:rPr>
          <w:color w:val="000000" w:themeColor="text1"/>
          <w:vertAlign w:val="superscript"/>
          <w:rPrChange w:id="764" w:author="Kevin Bairos-Novak" w:date="2021-07-21T22:42:00Z">
            <w:rPr>
              <w:vertAlign w:val="superscript"/>
            </w:rPr>
          </w:rPrChange>
        </w:rPr>
        <w:t>st</w:t>
      </w:r>
      <w:r w:rsidR="00453458" w:rsidRPr="009755AE">
        <w:rPr>
          <w:color w:val="000000" w:themeColor="text1"/>
          <w:rPrChange w:id="765" w:author="Kevin Bairos-Novak" w:date="2021-07-21T22:42:00Z">
            <w:rPr/>
          </w:rPrChange>
        </w:rPr>
        <w:t xml:space="preserve"> century </w:t>
      </w:r>
      <w:r w:rsidR="00453458" w:rsidRPr="009755AE">
        <w:rPr>
          <w:color w:val="000000" w:themeColor="text1"/>
          <w:rPrChange w:id="766" w:author="Kevin Bairos-Novak" w:date="2021-07-21T22:42:00Z">
            <w:rPr/>
          </w:rPrChange>
        </w:rPr>
        <w:fldChar w:fldCharType="begin" w:fldLock="1"/>
      </w:r>
      <w:r w:rsidR="007E787C" w:rsidRPr="009755AE">
        <w:rPr>
          <w:color w:val="000000" w:themeColor="text1"/>
          <w:rPrChange w:id="767" w:author="Kevin Bairos-Novak" w:date="2021-07-21T22:42:00Z">
            <w:rPr/>
          </w:rPrChange>
        </w:rPr>
        <w:instrText>ADDIN CSL_CITATION {"citationItems":[{"id":"ITEM-1","itemData":{"DOI":"10.1038/s41586-018-0041-2","ISBN":"4158601800","ISSN":"0028-0836","author":[{"dropping-particle":"","family":"Hughes","given":"Terry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R.","non-dropping-particle":"","parse-names":false,"suffix":""},{"dropping-particle":"","family":"Dietzel","given":"Andreas","non-dropping-particle":"","parse-names":false,"suffix":""},{"dropping-particle":"","family":"Eakin","given":"C. Mark","non-dropping-particle":"","parse-names":false,"suffix":""},{"dropping-particle":"","family":"Heron","given":"Scott F.","non-dropping-particle":"","parse-names":false,"suffix":""},{"dropping-particle":"","family":"Hoey","given":"Andrew S.","non-dropping-particle":"","parse-names":false,"suffix":""},{"dropping-particle":"","family":"Hoogenboom","given":"Mia O.","non-dropping-particle":"","parse-names":false,"suffix":""},{"dropping-particle":"","family":"Liu","given":"Gang","non-dropping-particle":"","parse-names":false,"suffix":""},{"dropping-particle":"","family":"McWilliam","given":"Michael J.","non-dropping-particle":"","parse-names":false,"suffix":""},{"dropping-particle":"","family":"Pears","given":"Rachel J.","non-dropping-particle":"","parse-names":false,"suffix":""},{"dropping-particle":"","family":"Pratchett","given":"Morgan S.","non-dropping-particle":"","parse-names":false,"suffix":""},{"dropping-particle":"","family":"Skirving","given":"William J.","non-dropping-particle":"","parse-names":false,"suffix":""},{"dropping-particle":"","family":"Stella","given":"Jessica S.","non-dropping-particle":"","parse-names":false,"suffix":""},{"dropping-particle":"","family":"Torda","given":"Gergely","non-dropping-particle":"","parse-names":false,"suffix":""}],"container-title":"Nature","id":"ITEM-1","issue":"7702","issued":{"date-parts":[["2018"]]},"page":"492-496","publisher":"Springer US","title":"Global warming transforms coral reef assemblages","type":"article-journal","volume":"556"},"uris":["http://www.mendeley.com/documents/?uuid=e3c321e5-1fb3-447b-a1c2-c1449a986597"]},{"id":"ITEM-2","itemData":{"DOI":"10.1016/j.biocon.2005.08.007","ISSN":"00063207","abstract":"Sponges are abundant and diverse on coral reefs, and play key functional roles; but virtually nothing is known of their dynamics. This is the first report of coral reef sponge community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 will remain unknown until repeat censuses have been accomplished at additional sites. Sponges can increase water clarity, bind live corals to the reef frame, and facilitate reef regeneration, suggesting that loss of sponges could accelerate declines of coral reefs. © 2005 Elsevier Ltd. All rights reserved.","author":[{"dropping-particle":"","family":"Wulff","given":"Janie L.","non-dropping-particle":"","parse-names":false,"suffix":""}],"container-title":"Biological Conservation","id":"ITEM-2","issue":"2","issued":{"date-parts":[["2006"]]},"page":"167-176","title":"Rapid diversity and abundance decline in a Caribbean coral reef sponge community","type":"article-journal","volume":"127"},"uris":["http://www.mendeley.com/documents/?uuid=5a5e7d87-8eff-4863-b379-795bbde7d575"]},{"id":"ITEM-3","itemData":{"DOI":"10.3390/d3030424","ISSN":"14242818","abstract":"Coral reef ecosystems are increasingly subject to severe, large-scale disturbances caused by climate change (e.g., coral bleaching) and other more direct anthropogenic impacts. Many of these disturbances cause coral loss and corresponding changes in habitat structure, which has further important effects on abundance and diversity of coral reef fishes. Declines in the abundance and diversity of coral reef fishes are of considerable concern, given the potential loss of ecosystem function. This study explored the effects of coral loss, recorded in studies conducted throughout the world, on the diversity of fishes and also on individual responses of fishes within different functional groups. Extensive (&gt;60%) coral loss almost invariably led to declines in fish diversity. Moreover, most fishes declined in abundance following acute disturbances that caused &gt;10% declines in local coral cover. Response diversity, which is considered critical in maintaining ecosystem function and promoting resilience, was very low for corallivores, but was much higher for herbivores, omnivores and carnivores. Sustained and ongoing climate change thus poses a significant threat to coral reef ecosystems and diversity hotspots are no less susceptible to projected changes in diversity and function. © 2011 by the authors.","author":[{"dropping-particle":"","family":"Pratchett","given":"Morgan S.","non-dropping-particle":"","parse-names":false,"suffix":""},{"dropping-particle":"","family":"Hoey","given":"Andrew S.","non-dropping-particle":"","parse-names":false,"suffix":""},{"dropping-particle":"","family":"Wilson","given":"Shaun K.","non-dropping-particle":"","parse-names":false,"suffix":""},{"dropping-particle":"","family":"Messmer","given":"Vanessa","non-dropping-particle":"","parse-names":false,"suffix":""},{"dropping-particle":"","family":"Graham","given":"Nicholas A.J.","non-dropping-particle":"","parse-names":false,"suffix":""}],"container-title":"Diversity","id":"ITEM-3","issue":"3","issued":{"date-parts":[["2011"]]},"page":"424-452","title":"Changes in biodiversity and functioning of reef fish assemblages following coral bleaching and coral loss","type":"article-journal","volume":"3"},"uris":["http://www.mendeley.com/documents/?uuid=6b06bd75-0e9d-41e4-91a9-f53632924e50"]}],"mendeley":{"formattedCitation":"(Wulff 2006; Pratchett et al. 2011; Hughes et al. 2018b)","plainTextFormattedCitation":"(Wulff 2006; Pratchett et al. 2011; Hughes et al. 2018b)","previouslyFormattedCitation":"(Wulff 2006; Pratchett et al. 2011; Hughes et al. 2018b)"},"properties":{"noteIndex":0},"schema":"https://github.com/citation-style-language/schema/raw/master/csl-citation.json"}</w:instrText>
      </w:r>
      <w:r w:rsidR="00453458" w:rsidRPr="009755AE">
        <w:rPr>
          <w:color w:val="000000" w:themeColor="text1"/>
          <w:rPrChange w:id="768" w:author="Kevin Bairos-Novak" w:date="2021-07-21T22:42:00Z">
            <w:rPr/>
          </w:rPrChange>
        </w:rPr>
        <w:fldChar w:fldCharType="separate"/>
      </w:r>
      <w:r w:rsidR="007E787C" w:rsidRPr="009755AE">
        <w:rPr>
          <w:color w:val="000000" w:themeColor="text1"/>
          <w:rPrChange w:id="769" w:author="Kevin Bairos-Novak" w:date="2021-07-21T22:42:00Z">
            <w:rPr/>
          </w:rPrChange>
        </w:rPr>
        <w:t>(Wulff 2006; Pratchett et al. 2011; Hughes et al. 2018b)</w:t>
      </w:r>
      <w:r w:rsidR="00453458" w:rsidRPr="009755AE">
        <w:rPr>
          <w:color w:val="000000" w:themeColor="text1"/>
          <w:rPrChange w:id="770" w:author="Kevin Bairos-Novak" w:date="2021-07-21T22:42:00Z">
            <w:rPr/>
          </w:rPrChange>
        </w:rPr>
        <w:fldChar w:fldCharType="end"/>
      </w:r>
      <w:r w:rsidR="00453458" w:rsidRPr="009755AE">
        <w:rPr>
          <w:color w:val="000000" w:themeColor="text1"/>
          <w:rPrChange w:id="771" w:author="Kevin Bairos-Novak" w:date="2021-07-21T22:42:00Z">
            <w:rPr/>
          </w:rPrChange>
        </w:rPr>
        <w:t xml:space="preserve">, with 75% of global reefs now being considered threatened </w:t>
      </w:r>
      <w:r w:rsidR="00453458" w:rsidRPr="009755AE">
        <w:rPr>
          <w:color w:val="000000" w:themeColor="text1"/>
          <w:rPrChange w:id="772" w:author="Kevin Bairos-Novak" w:date="2021-07-21T22:42:00Z">
            <w:rPr/>
          </w:rPrChange>
        </w:rPr>
        <w:fldChar w:fldCharType="begin" w:fldLock="1"/>
      </w:r>
      <w:r w:rsidR="00453458" w:rsidRPr="009755AE">
        <w:rPr>
          <w:color w:val="000000" w:themeColor="text1"/>
          <w:rPrChange w:id="773" w:author="Kevin Bairos-Novak" w:date="2021-07-21T22:42:00Z">
            <w:rPr/>
          </w:rPrChange>
        </w:rPr>
        <w:instrText>ADDIN CSL_CITATION {"citationItems":[{"id":"ITEM-1","itemData":{"DOI":"10.5860/choice.48-2101","ISSN":"0009-4978","abstract":"This report presents the first-ever detailed, map-based assessment of potential threats to coral reef ecosystems around the world. “Reefs at Risk” draws on 14 data sets (including maps of land cover, ports, settlements, and shipping lanes), information on 800 sites known to be degraded by people, and scientific expertise to model areas where reef degradation is predicted to occur, given existing human pressures on these areas. Results are an indicator of potential threat (risk), not a measure of actual condition. In some places, particularly where good management is practiced, reefs may be at risk but remain relatively healthy. In others, this indicator underestimates the degree to which reefs are threatened and degraded. Our results indicate that: ■ Fifty-eight percent of the world’s reefs are potentially threatened by human activity —ranging from coastal development and destructive fishing practices to overexploitation of resources, marine pollution, and runoff from inland deforestation and farming.\\n■ Coral reefs of Southeast Asia, the most species- rich on earth, are the most threatened of any region. More than 80 percent are at risk (under medium and high potential threat), and over half are at high risk, primarily from coastal development and fishing-related pressures.\\n■ Overexploitation and coastal development pose the greatest potential threat of the four risk cate- gories considered in this study. Each, individually, affects a third of all reefs.\\n■ The Pacific, which houses more reef area than any other region, is also the least threatened. About 60 percent of reefs here are at low risk.\\n■ Outside of the Pacific, 70 percent of all reefs are at risk.\\n■ At least 11 percent of the world’s coral reefs contain high levels of reef fish biodiversity and are under high threat from human activities. These “hot spot” areas include almost all Philippine reefs, and coral communities off the coasts of Indonesia, Tanzania, the Comoros, and the Lesser Antilles in the Caribbean.\\n■ Almost half a billion people—8 percent of the total global population—live within 100 kilometers of a coral reef.\\n■ Globally, more than 400 marine parks, sanctuar- ies, and reserves (marine protected areas) contain coral reefs. Most of these sites are very small— more than 150 are under one square kilometer in size.\\n■ At least 40 countries lack any marine protected areas for conserving their coral reef systems.\\n","author":[{"dropping-particle":"","family":"Burke","given":"Lauretta","non-dropping-particle":"","parse-names":false,"suffix":""},{"dropping-particle":"","family":"Reytar","given":"Kathleen","non-dropping-particle":"","parse-names":false,"suffix":""},{"dropping-particle":"","family":"Spalding","given":"Mark","non-dropping-particle":"","parse-names":false,"suffix":""},{"dropping-particle":"","family":"Perry","given":"Allison","non-dropping-particle":"","parse-names":false,"suffix":""}],"container-title":"World Resources Institute","id":"ITEM-1","issue":"04","issued":{"date-parts":[["2011"]]},"number-of-pages":"48-2101-48-2101","title":"Reefs at Risk Revisited","type":"report","volume":"48"},"uris":["http://www.mendeley.com/documents/?uuid=3297a25d-1fc1-44aa-9630-474b4a3a3416"]}],"mendeley":{"formattedCitation":"(Burke et al. 2011)","plainTextFormattedCitation":"(Burke et al. 2011)","previouslyFormattedCitation":"(Burke et al. 2011)"},"properties":{"noteIndex":0},"schema":"https://github.com/citation-style-language/schema/raw/master/csl-citation.json"}</w:instrText>
      </w:r>
      <w:r w:rsidR="00453458" w:rsidRPr="009755AE">
        <w:rPr>
          <w:color w:val="000000" w:themeColor="text1"/>
          <w:rPrChange w:id="774" w:author="Kevin Bairos-Novak" w:date="2021-07-21T22:42:00Z">
            <w:rPr/>
          </w:rPrChange>
        </w:rPr>
        <w:fldChar w:fldCharType="separate"/>
      </w:r>
      <w:r w:rsidR="00453458" w:rsidRPr="009755AE">
        <w:rPr>
          <w:color w:val="000000" w:themeColor="text1"/>
          <w:rPrChange w:id="775" w:author="Kevin Bairos-Novak" w:date="2021-07-21T22:42:00Z">
            <w:rPr/>
          </w:rPrChange>
        </w:rPr>
        <w:t>(Burke et al. 2011)</w:t>
      </w:r>
      <w:r w:rsidR="00453458" w:rsidRPr="009755AE">
        <w:rPr>
          <w:color w:val="000000" w:themeColor="text1"/>
          <w:rPrChange w:id="776" w:author="Kevin Bairos-Novak" w:date="2021-07-21T22:42:00Z">
            <w:rPr/>
          </w:rPrChange>
        </w:rPr>
        <w:fldChar w:fldCharType="end"/>
      </w:r>
      <w:r w:rsidR="00453458" w:rsidRPr="009755AE">
        <w:rPr>
          <w:color w:val="000000" w:themeColor="text1"/>
          <w:rPrChange w:id="777" w:author="Kevin Bairos-Novak" w:date="2021-07-21T22:42:00Z">
            <w:rPr/>
          </w:rPrChange>
        </w:rPr>
        <w:t xml:space="preserve">. </w:t>
      </w:r>
      <w:r w:rsidR="00E331C0" w:rsidRPr="009755AE">
        <w:rPr>
          <w:color w:val="000000" w:themeColor="text1"/>
          <w:rPrChange w:id="778" w:author="Kevin Bairos-Novak" w:date="2021-07-21T22:42:00Z">
            <w:rPr/>
          </w:rPrChange>
        </w:rPr>
        <w:t xml:space="preserve">Widespread </w:t>
      </w:r>
      <w:r w:rsidR="00501716" w:rsidRPr="009755AE">
        <w:rPr>
          <w:color w:val="000000" w:themeColor="text1"/>
          <w:rPrChange w:id="779" w:author="Kevin Bairos-Novak" w:date="2021-07-21T22:42:00Z">
            <w:rPr/>
          </w:rPrChange>
        </w:rPr>
        <w:t xml:space="preserve">bleaching </w:t>
      </w:r>
      <w:r w:rsidR="00E331C0" w:rsidRPr="009755AE">
        <w:rPr>
          <w:color w:val="000000" w:themeColor="text1"/>
          <w:rPrChange w:id="780" w:author="Kevin Bairos-Novak" w:date="2021-07-21T22:42:00Z">
            <w:rPr/>
          </w:rPrChange>
        </w:rPr>
        <w:t xml:space="preserve">of coral communities </w:t>
      </w:r>
      <w:r w:rsidR="00501716" w:rsidRPr="009755AE">
        <w:rPr>
          <w:color w:val="000000" w:themeColor="text1"/>
          <w:rPrChange w:id="781" w:author="Kevin Bairos-Novak" w:date="2021-07-21T22:42:00Z">
            <w:rPr/>
          </w:rPrChange>
        </w:rPr>
        <w:t xml:space="preserve">now occurs at temperatures approximately 0.5°C higher than a decade ago, suggesting strong selection for increased thermotolerance worldwide </w:t>
      </w:r>
      <w:r w:rsidR="00501716" w:rsidRPr="009755AE">
        <w:rPr>
          <w:color w:val="000000" w:themeColor="text1"/>
          <w:rPrChange w:id="782" w:author="Kevin Bairos-Novak" w:date="2021-07-21T22:42:00Z">
            <w:rPr/>
          </w:rPrChange>
        </w:rPr>
        <w:fldChar w:fldCharType="begin" w:fldLock="1"/>
      </w:r>
      <w:r w:rsidR="008B4038" w:rsidRPr="009755AE">
        <w:rPr>
          <w:color w:val="000000" w:themeColor="text1"/>
          <w:rPrChange w:id="783" w:author="Kevin Bairos-Novak" w:date="2021-07-21T22:42:00Z">
            <w:rPr/>
          </w:rPrChange>
        </w:rPr>
        <w:instrText>ADDIN CSL_CITATION {"citationItems":[{"id":"ITEM-1","itemData":{"DOI":"10.1038/s41467-019-09238-2","ISBN":"4146701909238","ISSN":"20411723","abstract":"Thermal-stress events associated with climate change cause coral bleaching and mortality that threatens coral reefs globally. Yet coral bleaching patterns vary spatially and temporally. Here we synthesize field observations of coral bleaching at 3351 sites in 81 countries from 1998 to 2017 and use a suite of environmental covariates and temperature metrics to analyze bleaching patterns. Coral bleaching was most common in localities experiencing high intensity and high frequency thermal-stress anomalies. However, coral bleaching was significantly less common in localities with a high variance in sea-surface temperature (SST) anomalies. Geographically, the highest probability of coral bleaching occurred at tropical mid-latitude sites (15–20 degrees north and south of the Equator), despite similar thermal stress levels at equatorial sites. In the last decade, the onset of coral bleaching has occurred at significantly higher SSTs (</w:instrText>
      </w:r>
      <w:r w:rsidR="008B4038" w:rsidRPr="009755AE">
        <w:rPr>
          <w:rFonts w:ascii="Cambria Math" w:hAnsi="Cambria Math"/>
          <w:color w:val="000000" w:themeColor="text1"/>
          <w:rPrChange w:id="784" w:author="Kevin Bairos-Novak" w:date="2021-07-21T22:42:00Z">
            <w:rPr>
              <w:rFonts w:ascii="Cambria Math" w:hAnsi="Cambria Math"/>
            </w:rPr>
          </w:rPrChange>
        </w:rPr>
        <w:instrText>∼</w:instrText>
      </w:r>
      <w:r w:rsidR="008B4038" w:rsidRPr="009755AE">
        <w:rPr>
          <w:color w:val="000000" w:themeColor="text1"/>
          <w:rPrChange w:id="785" w:author="Kevin Bairos-Novak" w:date="2021-07-21T22:42:00Z">
            <w:rPr/>
          </w:rPrChange>
        </w:rPr>
        <w:instrText>0.5 °C) than in the previous decade, suggesting that thermally susceptible genotypes may have declined and/or adapted such that the remaining coral populations now have a higher thermal threshold for bleaching.","author":[{"dropping-particle":"","family":"Sully","given":"S.","non-dropping-particle":"","parse-names":false,"suffix":""},{"dropping-particle":"","family":"Burkepile","given":"D. E.","non-dropping-particle":"","parse-names":false,"suffix":""},{"dropping-particle":"","family":"Donovan","given":"M. K.","non-dropping-particle":"","parse-names":false,"suffix":""},{"dropping-particle":"","family":"Hodgson","given":"G.","non-dropping-particle":"","parse-names":false,"suffix":""},{"dropping-particle":"","family":"Woesik","given":"R.","non-dropping-particle":"van","parse-names":false,"suffix":""}],"container-title":"Nature Communications","id":"ITEM-1","issue":"1","issued":{"date-parts":[["2019"]]},"page":"1-5","publisher":"Springer US","title":"A global analysis of coral bleaching over the past two decades","type":"article-journal","volume":"10"},"uris":["http://www.mendeley.com/documents/?uuid=8776a969-eb0d-49ff-9971-d08847301967"]},{"id":"ITEM-2","itemData":{"DOI":"10.1371/journal.pone.0033353","ISBN":"1932-6203","ISSN":"19326203","PMID":"22428027","abstract":"&lt;sec&gt; &lt;title&gt;Background&lt;/title&gt; &lt;p&gt;Coral bleaching events vary in severity, however, to date, the hierarchy of susceptibility to bleaching among coral taxa has been consistent over a broad geographic range and among bleaching episodes. Here we examine the extent of spatial and temporal variation in thermal tolerance among scleractinian coral taxa and between locations during the 2010 thermally induced, large-scale bleaching event in South East Asia.&lt;/p&gt; &lt;/sec&gt; &lt;sec&gt; &lt;title&gt;Methodology/Principal Findings&lt;/title&gt; &lt;p&gt;Surveys to estimate the bleaching and mortality indices of coral genera were carried out at three locations with contrasting thermal and bleaching histories. Despite the magnitude of thermal stress being similar among locations in 2010, there was a remarkable contrast in the patterns of bleaching susceptibility. Comparisons of bleaching susceptibility within coral taxa and among locations revealed no significant differences between locations with similar thermal histories, but significant differences between locations with contrasting thermal histories (Friedman = 34.97; p&amp;lt;0.001). Bleaching was much less severe at locations that bleached during 1998, that had greater historical temperature variability and lower rates of warming. Remarkably, &lt;italic&gt;Acropora&lt;/italic&gt; and &lt;italic&gt;Pocillopora&lt;/italic&gt;, taxa that are typically highly susceptible, although among the most susceptible in Pulau Weh (Sumatra, Indonesia) where respectively, 94% and 87% of colonies died, were among the least susceptible in Singapore, where only 5% and 12% of colonies died.&lt;/p&gt; &lt;/sec&gt; &lt;sec&gt; &lt;title&gt;Conclusions/Significance&lt;/title&gt; &lt;p&gt;The pattern of susceptibility among coral genera documented here is unprecedented. A parsimonious explanation for these results is that coral populations that bleached during the last major warming event in 1998 have adapted and/or acclimatised to thermal stress. These data also lend support to the hypothesis that corals in regions subject to more variable temperature regimes are more resistant to thermal stress than those in less variable environments.&lt;/p&gt; &lt;/sec&gt;","author":[{"dropping-particle":"","family":"Guest","given":"James R.","non-dropping-particle":"","parse-names":false,"suffix":""},{"dropping-particle":"","family":"Baird","given":"Andrew H.","non-dropping-particle":"","parse-names":false,"suffix":""},{"dropping-particle":"","family":"Maynard","given":"Jeffrey A.","non-dropping-particle":"","parse-names":false,"suffix":""},{"dropping-particle":"","family":"Muttaqin","given":"Efin","non-dropping-particle":"","parse-names":false,"suffix":""},{"dropping-particle":"","family":"Edwards","given":"Alasdair J.","non-dropping-particle":"","parse-names":false,"suffix":""},{"dropping-particle":"","family":"Campbell","given":"Stuart J.","non-dropping-particle":"","parse-names":false,"suffix":""},{"dropping-particle":"","family":"Yewdall","given":"Katie","non-dropping-particle":"","parse-names":false,"suffix":""},{"dropping-particle":"","family":"Affendi","given":"Yang Amri","non-dropping-particle":"","parse-names":false,"suffix":""},{"dropping-particle":"","family":"Chou","given":"Loke Ming","non-dropping-particle":"","parse-names":false,"suffix":""}],"container-title":"PLoS ONE","id":"ITEM-2","issue":"3","issued":{"date-parts":[["2012"]]},"page":"1-8","title":"Contrasting patterns of coral bleaching susceptibility in 2010 suggest an adaptive response to thermal stress","type":"article-journal","volume":"7"},"uris":["http://www.mendeley.com/documents/?uuid=90787b3c-a247-48a8-aa38-52aa8267c216"]},{"id":"ITEM-3","itemData":{"DOI":"10.1007/s00227-008-1015-y","ISSN":"00253162","abstract":"Climate change is a major threat to coral reef ecosystems worldwide. A key determinant of the fate of reef corals in a warming climate is their capacity to tolerate increasing thermal stress. Here, an increase in thermal tolerance is demonstrated for three major coral genera (Acropora, Pocillopora and Porites) following the extensive mass bleaching event that occurred on the Great Barrier Reef (Australia) in 1998. During the subsequent and more severe thermal stress event in 2002, bleaching severity was 30-100% lower than predicted from the relationship between severity and thermal stress in 1998, despite higher solar irradiances during the 2002 thermal event. Coral genera most susceptible to thermal stress (Pocillopora and Acropora) showed the greatest increase in tolerance. Although bleaching was severe in 1998, whole-colony mortality was low at most study sites. Therefore, observed increases in thermal tolerance cannot be explained by selective mortality alone, suggesting a capacity for acclimatization or adaptation. Although the vulnerability of coral reefs remains largely dependent on the rate and extent of climate change, such increase in thermal tolerance may delay the onset of mass coral mortalities in time for the implementation of low-emission scenarios and effective management. © 2008 Springer-Verlag.","author":[{"dropping-particle":"","family":"Maynard","given":"J. A.","non-dropping-particle":"","parse-names":false,"suffix":""},{"dropping-particle":"","family":"Anthony","given":"K. R.N.","non-dropping-particle":"","parse-names":false,"suffix":""},{"dropping-particle":"","family":"Marshall","given":"P. A.","non-dropping-particle":"","parse-names":false,"suffix":""},{"dropping-particle":"","family":"Masiri","given":"I.","non-dropping-particle":"","parse-names":false,"suffix":""}],"container-title":"Marine Biology","id":"ITEM-3","issue":"2","issued":{"date-parts":[["2008"]]},"page":"173-182","title":"Major bleaching events can lead to increased thermal tolerance in corals","type":"article-journal","volume":"155"},"uris":["http://www.mendeley.com/documents/?uuid=e8540d25-52c6-4a8e-903b-7a902b59ca57"]}],"mendeley":{"formattedCitation":"(Maynard et al. 2008; Guest et al. 2012; Sully et al. 2019)","plainTextFormattedCitation":"(Maynard et al. 2008; Guest et al. 2012; Sully et al. 2019)","previouslyFormattedCitation":"(Maynard et al. 2008; Guest et al. 2012; Sully et al. 2019)"},"properties":{"noteIndex":0},"schema":"https://github.com/citation-style-language/schema/raw/master/csl-citation.json"}</w:instrText>
      </w:r>
      <w:r w:rsidR="00501716" w:rsidRPr="009755AE">
        <w:rPr>
          <w:color w:val="000000" w:themeColor="text1"/>
          <w:rPrChange w:id="786" w:author="Kevin Bairos-Novak" w:date="2021-07-21T22:42:00Z">
            <w:rPr/>
          </w:rPrChange>
        </w:rPr>
        <w:fldChar w:fldCharType="separate"/>
      </w:r>
      <w:r w:rsidR="00306C2F" w:rsidRPr="009755AE">
        <w:rPr>
          <w:color w:val="000000" w:themeColor="text1"/>
          <w:rPrChange w:id="787" w:author="Kevin Bairos-Novak" w:date="2021-07-21T22:42:00Z">
            <w:rPr/>
          </w:rPrChange>
        </w:rPr>
        <w:t>(Maynard et al. 2008; Guest et al. 2012; Sully et al. 2019)</w:t>
      </w:r>
      <w:r w:rsidR="00501716" w:rsidRPr="009755AE">
        <w:rPr>
          <w:color w:val="000000" w:themeColor="text1"/>
          <w:rPrChange w:id="788" w:author="Kevin Bairos-Novak" w:date="2021-07-21T22:42:00Z">
            <w:rPr/>
          </w:rPrChange>
        </w:rPr>
        <w:fldChar w:fldCharType="end"/>
      </w:r>
      <w:r w:rsidR="00501716" w:rsidRPr="009755AE">
        <w:rPr>
          <w:color w:val="000000" w:themeColor="text1"/>
          <w:rPrChange w:id="789" w:author="Kevin Bairos-Novak" w:date="2021-07-21T22:42:00Z">
            <w:rPr/>
          </w:rPrChange>
        </w:rPr>
        <w:t xml:space="preserve">. </w:t>
      </w:r>
      <w:r w:rsidR="00E331C0" w:rsidRPr="009755AE">
        <w:rPr>
          <w:color w:val="000000" w:themeColor="text1"/>
          <w:rPrChange w:id="790" w:author="Kevin Bairos-Novak" w:date="2021-07-21T22:42:00Z">
            <w:rPr/>
          </w:rPrChange>
        </w:rPr>
        <w:t>However, g</w:t>
      </w:r>
      <w:r w:rsidR="00FE1DCA" w:rsidRPr="009755AE">
        <w:rPr>
          <w:color w:val="000000" w:themeColor="text1"/>
          <w:rPrChange w:id="791" w:author="Kevin Bairos-Novak" w:date="2021-07-21T22:42:00Z">
            <w:rPr/>
          </w:rPrChange>
        </w:rPr>
        <w:t xml:space="preserve">iven the rapid warming of sea surface temperatures and the increase in the frequency and severity of mass bleaching events on coral reefs worldwide </w:t>
      </w:r>
      <w:r w:rsidR="00FE1DCA" w:rsidRPr="009755AE">
        <w:rPr>
          <w:color w:val="000000" w:themeColor="text1"/>
          <w:rPrChange w:id="792" w:author="Kevin Bairos-Novak" w:date="2021-07-21T22:42:00Z">
            <w:rPr/>
          </w:rPrChange>
        </w:rPr>
        <w:fldChar w:fldCharType="begin" w:fldLock="1"/>
      </w:r>
      <w:r w:rsidR="00D43BC5" w:rsidRPr="009755AE">
        <w:rPr>
          <w:color w:val="000000" w:themeColor="text1"/>
          <w:rPrChange w:id="793" w:author="Kevin Bairos-Novak" w:date="2021-07-21T22:42:00Z">
            <w:rPr/>
          </w:rPrChange>
        </w:rPr>
        <w:instrText>ADDIN CSL_CITATION {"citationItems":[{"id":"ITEM-1","itemData":{"DOI":"10.1126/science.aan8048","ISSN":"10959203","PMID":"29302011","abstract":"Tropical reef systems are transitioning to a new era in which the interval between recurrent bouts of coral bleaching is too short for a full recovery of mature assemblages. We analyzed bleaching records at 100 globally distributed reef locations from 1980 to 2016. The median return time between pairs of severe bleaching events has diminished steadily since 1980 and is now only 6 years. As global warming has progressed, tropical sea surface temperatures are warmer now during current La Niña conditions than they were during El Niño events three decades ago. Consequently, as we transition to the Anthropocene, coral bleaching is occurring more frequently in all El Niño-Southern Oscillation phases, increasing the likelihood of annual bleaching in the coming decades.","author":[{"dropping-particle":"","family":"Hughes","given":"Terry P","non-dropping-particle":"","parse-names":false,"suffix":""},{"dropping-particle":"","family":"Anderson","given":"Kristen D.","non-dropping-particle":"","parse-names":false,"suffix":""},{"dropping-particle":"","family":"Connolly","given":"Sean R.","non-dropping-particle":"","parse-names":false,"suffix":""},{"dropping-particle":"","family":"Heron","given":"Scott F.","non-dropping-particle":"","parse-names":false,"suffix":""},{"dropping-particle":"","family":"Kerry","given":"James 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L.","non-dropping-particle":"","parse-names":false,"suffix":""},{"dropping-particle":"","family":"Bridge","given":"Tom 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Torda","given":"Gergely","non-dropping-particle":"","parse-names":false,"suffix":""},{"dropping-particle":"","family":"Wilson","given":"Shaun K.","non-dropping-particle":"","parse-names":false,"suffix":""},{"dropping-particle":"","family":"James","given":"T","non-dropping-particle":"","parse-names":false,"suffix":""},{"dropping-particle":"","family":"Lough","given":"Janice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L.","non-dropping-particle":"","parse-names":false,"suffix":""},{"dropping-particle":"","family":"Tom","given":"C","non-dropping-particle":"","parse-names":false,"suffix":""},{"dropping-particle":"","family":"Claar","given":"Danielle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Wilson","given":"Shaun K.","non-dropping-particle":"","parse-names":false,"suffix":""},{"dropping-particle":"","family":"Cook","given":"James","non-dropping-particle":"","parse-names":false,"suffix":""},{"dropping-particle":"","family":"Watch","given":"Coral Reef","non-dropping-particle":"","parse-names":false,"suffix":""},{"dropping-particle":"","family":"Oceanic","given":"U S National","non-dropping-particle":"","parse-names":false,"suffix":""}],"container-title":"Science","id":"ITEM-1","issue":"6371","issued":{"date-parts":[["2018"]]},"page":"80-83","title":"Spatial and temporal patterns of mass bleaching of corals in the Anthropocene","type":"article-journal","volume":"359"},"uris":["http://www.mendeley.com/documents/?uuid=1872391a-ba56-4b32-8404-bff4bc69b15b"]},{"id":"ITEM-2","itemData":{"DOI":"10.1038/s41598-018-24530-9","ISBN":"4159801824530","ISSN":"20452322","abstract":"Tropical corals live close to their upper thermal limit making them vulnerable to unusually warm summer sea temperatures. The resulting thermal stress can lead to breakdown of the coral-algal symbiosis, essential for the functioning of reefs, and cause coral bleaching. Mass coral bleaching is a modern phenomenon associated with increases in reef temperatures due to recent global warming. Widespread bleaching has typically occurred during El Niño events. We examine the historical level of stress for 100 coral reef locations with robust bleaching histories. The level of thermal stress (based on a degree heating month index, DHMI) at these locations during the 2015-2016 El Niño was unprecedented over the period 1871-2017 and exceeded that of the strong 1997-1998 El Niño. The DHMI was also 5 times the level of thermal stress associated with the 'pre-industrial', 1877-1878, El Niño. Coral reefs have, therefore, already shown their vulnerability to the modest (</w:instrText>
      </w:r>
      <w:r w:rsidR="00D43BC5" w:rsidRPr="009755AE">
        <w:rPr>
          <w:rFonts w:ascii="Cambria Math" w:hAnsi="Cambria Math"/>
          <w:color w:val="000000" w:themeColor="text1"/>
          <w:rPrChange w:id="794" w:author="Kevin Bairos-Novak" w:date="2021-07-21T22:42:00Z">
            <w:rPr>
              <w:rFonts w:ascii="Cambria Math" w:hAnsi="Cambria Math"/>
            </w:rPr>
          </w:rPrChange>
        </w:rPr>
        <w:instrText>∼</w:instrText>
      </w:r>
      <w:r w:rsidR="00D43BC5" w:rsidRPr="009755AE">
        <w:rPr>
          <w:color w:val="000000" w:themeColor="text1"/>
          <w:rPrChange w:id="795" w:author="Kevin Bairos-Novak" w:date="2021-07-21T22:42:00Z">
            <w:rPr/>
          </w:rPrChange>
        </w:rPr>
        <w:instrText>0.92 °C) global warming that has occurred to date. Estimates of future levels of thermal stress suggest that even the optimistic 1.5 °C Paris Agreement target is insufficient to prevent more frequent mass bleaching events for the world's reefs. Effectively, reefs of the future will not be the same as those of the past.","author":[{"dropping-particle":"","family":"Lough","given":"J. M.","non-dropping-particle":"","parse-names":false,"suffix":""},{"dropping-particle":"","family":"Anderson","given":"K. D.","non-dropping-particle":"","parse-names":false,"suffix":""},{"dropping-particle":"","family":"Hughes","given":"T. P.","non-dropping-particle":"","parse-names":false,"suffix":""}],"container-title":"Scientific Reports","id":"ITEM-2","issue":"1","issued":{"date-parts":[["2018"]]},"page":"1-8","publisher":"Springer US","title":"Increasing thermal stress for tropical coral reefs: 1871-2017","type":"article-journal","volume":"8"},"uris":["http://www.mendeley.com/documents/?uuid=1eaa4059-2ca7-4dc6-9cad-1a247c1a0345"]}],"mendeley":{"formattedCitation":"(Hughes et al. 2018a; Lough et al. 2018)","plainTextFormattedCitation":"(Hughes et al. 2018a; Lough et al. 2018)","previouslyFormattedCitation":"(Hughes et al. 2018a; Lough et al. 2018)"},"properties":{"noteIndex":0},"schema":"https://github.com/citation-style-language/schema/raw/master/csl-citation.json"}</w:instrText>
      </w:r>
      <w:r w:rsidR="00FE1DCA" w:rsidRPr="009755AE">
        <w:rPr>
          <w:color w:val="000000" w:themeColor="text1"/>
          <w:rPrChange w:id="796" w:author="Kevin Bairos-Novak" w:date="2021-07-21T22:42:00Z">
            <w:rPr/>
          </w:rPrChange>
        </w:rPr>
        <w:fldChar w:fldCharType="separate"/>
      </w:r>
      <w:r w:rsidR="00FE1DCA" w:rsidRPr="009755AE">
        <w:rPr>
          <w:color w:val="000000" w:themeColor="text1"/>
          <w:rPrChange w:id="797" w:author="Kevin Bairos-Novak" w:date="2021-07-21T22:42:00Z">
            <w:rPr/>
          </w:rPrChange>
        </w:rPr>
        <w:t>(Hughes et al. 2018a; Lough et al. 2018)</w:t>
      </w:r>
      <w:r w:rsidR="00FE1DCA" w:rsidRPr="009755AE">
        <w:rPr>
          <w:color w:val="000000" w:themeColor="text1"/>
          <w:rPrChange w:id="798" w:author="Kevin Bairos-Novak" w:date="2021-07-21T22:42:00Z">
            <w:rPr/>
          </w:rPrChange>
        </w:rPr>
        <w:fldChar w:fldCharType="end"/>
      </w:r>
      <w:r w:rsidR="00FE1DCA" w:rsidRPr="009755AE">
        <w:rPr>
          <w:color w:val="000000" w:themeColor="text1"/>
          <w:rPrChange w:id="799" w:author="Kevin Bairos-Novak" w:date="2021-07-21T22:42:00Z">
            <w:rPr/>
          </w:rPrChange>
        </w:rPr>
        <w:t xml:space="preserve">, </w:t>
      </w:r>
      <w:r w:rsidRPr="009755AE">
        <w:rPr>
          <w:color w:val="000000" w:themeColor="text1"/>
          <w:rPrChange w:id="800" w:author="Kevin Bairos-Novak" w:date="2021-07-21T22:42:00Z">
            <w:rPr/>
          </w:rPrChange>
        </w:rPr>
        <w:t xml:space="preserve">it remains unclear </w:t>
      </w:r>
      <w:r w:rsidR="00453458" w:rsidRPr="009755AE">
        <w:rPr>
          <w:color w:val="000000" w:themeColor="text1"/>
          <w:rPrChange w:id="801" w:author="Kevin Bairos-Novak" w:date="2021-07-21T22:42:00Z">
            <w:rPr/>
          </w:rPrChange>
        </w:rPr>
        <w:t>whether</w:t>
      </w:r>
      <w:r w:rsidRPr="009755AE">
        <w:rPr>
          <w:color w:val="000000" w:themeColor="text1"/>
          <w:rPrChange w:id="802" w:author="Kevin Bairos-Novak" w:date="2021-07-21T22:42:00Z">
            <w:rPr/>
          </w:rPrChange>
        </w:rPr>
        <w:t xml:space="preserve"> corals can adapt to the prolonged thermal stress they now experience with increasing regularity </w:t>
      </w:r>
      <w:del w:id="803" w:author="Kevin Bairos-Novak" w:date="2021-07-21T22:42:00Z">
        <w:r w:rsidR="00DF3C98" w:rsidRPr="00AB70A3">
          <w:fldChar w:fldCharType="begin" w:fldLock="1"/>
        </w:r>
        <w:r w:rsidR="00DF3C98" w:rsidRPr="00AB70A3">
          <w:delInstrText>ADDIN CSL_CITATION {"citationItems":[{"id":"ITEM-1","itemData":{"DOI":"10.1126/science.1204794","ISSN":"00368075","abstract":"Many physiological responses in present-day coral reefs to climate change are interpreted as consistent with the imminent disappearance of modern reefs globally because of annual mass bleaching events, carbonate dissolution, and insufficient time for substantial evolutionary responses. Emerging evidence for variability in the coral calcification response to acidification, geographical variation in bleaching susceptibility and recovery, responses to past climate change, and potential rates of adaptation to rapid warming supports an alternative scenario in which reef degradation occurs with greater temporal and spatial heterogeneity than current projections suggest. Reducing uncertainty in projecting coral reef futures requires improved understanding of past responses to rapid climate change; physiological responses to interacting factors, such as temperature, acidification, and nutrients; and the costs and constraints imposed by acclimation and adaptation.","author":[{"dropping-particle":"","family":"Pandolfi","given":"John M.","non-dropping-particle":"","parse-names":false,"suffix":""},{"dropping-particle":"","family":"Connolly","given":"Sean R.","non-dropping-particle":"","parse-names":false,"suffix":""},{"dropping-particle":"","family":"Marshall","given":"Dustin J.","non-dropping-particle":"","parse-names":false,"suffix":""},{"dropping-particle":"","family":"Cohen","given":"Anne L.","non-dropping-particle":"","parse-names":false,"suffix":""}],"container-title":"Science","id":"ITEM-1","issue":"6041","issued":{"date-parts":[["2011"]]},"page":"418-422","title":"Projecting coral reef futures under global warming and ocean acidification","type":"article-journal","volume":"333"},"uris":["http://www.mendeley.com/documents/?uuid=4ac51180-757d-45bb-a6c3-21d4a322f309"]},{"id":"ITEM-2","itemData":{"DOI":"10.3389/fmars.2017.00158","ISSN":"22967745","abstract":"Coral reefs are found in a wide range of environments, where they provide food and habitat to a large range of organisms as well as providing many other ecological goods and services. Warm-water coral reefs, for example, occupy shallow sunlit, warm, and alkaline waters in order to grow and calcify at the high rates necessary to build and maintain their calcium carbonate structures. At deeper locations (40-150 m), \"mesophotic\" (low light) coral reefs accumulate calcium carbonate at much lower rates (if at all in some cases) yet remain important as habitat for a wide range of organisms, including those important for fisheries. Finally, even deeper, down to 2,000 m or more, the so-called \"cold-water\" coral reefs are found in the dark depths. Despite their importance, coral reefs are facing significant challenges from human activities including pollution, over-harvesting, physical destruction, and climate change. In the latter case, even lower greenhouse gas emission scenarios (such as Representative Concentration Pathway RCP 4.5) are likely drive the elimination of most warm-water coral reefs by 2040-2050. Cold-water corals are also threatened by warming temperatures and ocean acidification although evidence of the direct effect of climate change is less clear. Evidence that coral reefs can adapt at rates which are sufficient for them to keep up with rapid ocean warming and acidification is minimal, especially given that corals are long-lived and hence have slow rates of evolution. Conclusions that coral reefs will migrate to higher latitudes as they warm are equally unfounded, with the observations of tropical species appearing at high latitudes \"necessary but not sufficient\" evidence that entire coral reef ecosystems are shifting. On the contrary, coral reefs are likely to degrade rapidly over the next 20 years, presenting fundamental challenges for the 500 million people who derive food, income, coastal protection, and a range of other services from coral reefs. Unless rapid advances to the goals of the Paris Climate Change Agreement occur over the next decade, hundreds of millions of people are likely to face increasing amounts of poverty and social disruption, and, in some cases, regional insecurity.","author":[{"dropping-particle":"","family":"Hoegh-Guldberg","given":"Ove","non-dropping-particle":"","parse-names":false,"suffix":""},{"dropping-particle":"","family":"Poloczanska","given":"Elvira S.","non-dropping-particle":"","parse-names":false,"suffix":""},{"dropping-particle":"","family":"Skirving","given":"William","non-dropping-particle":"","parse-names":false,"suffix":""},{"dropping-particle":"","family":"Dove","given":"Sophie","non-dropping-particle":"","parse-names":false,"suffix":""}],"container-title":"Frontiers in Marine Science","id":"ITEM-2","issue":"MAY","issued":{"date-parts":[["2017"]]},"title":"Coral reef ecosystems under climate change and ocean acidification","type":"article-journal","volume":"4"},"uris":["http://www.mendeley.com/documents/?uuid=272addae-2212-439f-a8c0-dc32aa07c7b5"]}],"mendeley":{"formattedCitation":"(Pandolfi et al. 2011; Hoegh-Guldberg et al. 2017)","plainTextFormattedCitation":"(Pandolfi et al. 2011; Hoegh-Guldberg et al. 2017)","previouslyFormattedCitation":"(Pandolfi et al. 2011; Hoegh-Guldberg et al. 2017)"},"properties":{"noteIndex":0},"schema":"https://github.com/citation-style-language/schema/raw/master/csl-citation.json"}</w:delInstrText>
        </w:r>
        <w:r w:rsidR="00DF3C98" w:rsidRPr="00AB70A3">
          <w:fldChar w:fldCharType="separate"/>
        </w:r>
        <w:r w:rsidR="00DF3C98" w:rsidRPr="00AB70A3">
          <w:rPr>
            <w:noProof/>
          </w:rPr>
          <w:delText>(Pandolfi et al. 2011; Hoegh-Guldberg et al. 2017)</w:delText>
        </w:r>
        <w:r w:rsidR="00DF3C98" w:rsidRPr="00AB70A3">
          <w:fldChar w:fldCharType="end"/>
        </w:r>
        <w:r w:rsidR="00DF3C98" w:rsidRPr="00AB70A3">
          <w:delText>.</w:delText>
        </w:r>
      </w:del>
      <w:ins w:id="804" w:author="Kevin Bairos-Novak" w:date="2021-07-21T22:42:00Z">
        <w:r w:rsidR="00DF3C98" w:rsidRPr="009755AE">
          <w:rPr>
            <w:color w:val="000000" w:themeColor="text1"/>
          </w:rPr>
          <w:fldChar w:fldCharType="begin" w:fldLock="1"/>
        </w:r>
        <w:r w:rsidR="00F91F08" w:rsidRPr="009755AE">
          <w:rPr>
            <w:color w:val="000000" w:themeColor="text1"/>
          </w:rPr>
          <w:instrText>ADDIN CSL_CITATION {"citationItems":[{"id":"ITEM-1","itemData":{"DOI":"10.1126/science.1204794","ISSN":"00368075","abstract":"Many physiological responses in present-day coral reefs to climate change are interpreted as consistent with the imminent disappearance of modern reefs globally because of annual mass bleaching events, carbonate dissolution, and insufficient time for substantial evolutionary responses. Emerging evidence for variability in the coral calcification response to acidification, geographical variation in bleaching susceptibility and recovery, responses to past climate change, and potential rates of adaptation to rapid warming supports an alternative scenario in which reef degradation occurs with greater temporal and spatial heterogeneity than current projections suggest. Reducing uncertainty in projecting coral reef futures requires improved understanding of past responses to rapid climate change; physiological responses to interacting factors, such as temperature, acidification, and nutrients; and the costs and constraints imposed by acclimation and adaptation.","author":[{"dropping-particle":"","family":"Pandolfi","given":"John M.","non-dropping-particle":"","parse-names":false,"suffix":""},{"dropping-particle":"","family":"Connolly","given":"Sean R.","non-dropping-particle":"","parse-names":false,"suffix":""},{"dropping-particle":"","family":"Marshall","given":"Dustin J.","non-dropping-particle":"","parse-names":false,"suffix":""},{"dropping-particle":"","family":"Cohen","given":"Anne L.","non-dropping-particle":"","parse-names":false,"suffix":""}],"container-title":"Science","id":"ITEM-1","issue":"6041","issued":{"date-parts":[["2011"]]},"page":"418-422","title":"Projecting coral reef futures under global warming and ocean acidification","type":"article-journal","volume":"333"},"uris":["http://www.mendeley.com/documents/?uuid=4ac51180-757d-45bb-a6c3-21d4a322f309"]},{"id":"ITEM-2","itemData":{"DOI":"10.3389/fmars.2017.00158","ISSN":"22967745","abstract":"Coral reefs are found in a wide range of environments, where they provide food and habitat to a large range of organisms as well as providing many other ecological goods and services. Warm-water coral reefs, for example, occupy shallow sunlit, warm, and alkaline waters in order to grow and calcify at the high rates necessary to build and maintain their calcium carbonate structures. At deeper locations (40-150 m), \"mesophotic\" (low light) coral reefs accumulate calcium carbonate at much lower rates (if at all in some cases) yet remain important as habitat for a wide range of organisms, including those important for fisheries. Finally, even deeper, down to 2,000 m or more, the so-called \"cold-water\" coral reefs are found in the dark depths. Despite their importance, coral reefs are facing significant challenges from human activities including pollution, over-harvesting, physical destruction, and climate change. In the latter case, even lower greenhouse gas emission scenarios (such as Representative Concentration Pathway RCP 4.5) are likely drive the elimination of most warm-water coral reefs by 2040-2050. Cold-water corals are also threatened by warming temperatures and ocean acidification although evidence of the direct effect of climate change is less clear. Evidence that coral reefs can adapt at rates which are sufficient for them to keep up with rapid ocean warming and acidification is minimal, especially given that corals are long-lived and hence have slow rates of evolution. Conclusions that coral reefs will migrate to higher latitudes as they warm are equally unfounded, with the observations of tropical species appearing at high latitudes \"necessary but not sufficient\" evidence that entire coral reef ecosystems are shifting. On the contrary, coral reefs are likely to degrade rapidly over the next 20 years, presenting fundamental challenges for the 500 million people who derive food, income, coastal protection, and a range of other services from coral reefs. Unless rapid advances to the goals of the Paris Climate Change Agreement occur over the next decade, hundreds of millions of people are likely to face increasing amounts of poverty and social disruption, and, in some cases, regional insecurity.","author":[{"dropping-particle":"","family":"Hoegh-Guldberg","given":"Ove","non-dropping-particle":"","parse-names":false,"suffix":""},{"dropping-particle":"","family":"Poloczanska","given":"Elvira S.","non-dropping-particle":"","parse-names":false,"suffix":""},{"dropping-particle":"","family":"Skirving","given":"William","non-dropping-particle":"","parse-names":false,"suffix":""},{"dropping-particle":"","family":"Dove","given":"Sophie","non-dropping-particle":"","parse-names":false,"suffix":""}],"container-title":"Frontiers in Marine Science","id":"ITEM-2","issued":{"date-parts":[["2017"]]},"page":"158","title":"Coral reef ecosystems under climate change and ocean acidification","type":"article-journal","volume":"4"},"uris":["http://www.mendeley.com/documents/?uuid=272addae-2212-439f-a8c0-dc32aa07c7b5"]}],"mendeley":{"formattedCitation":"(Pandolfi et al. 2011; Hoegh-Guldberg et al. 2017)","plainTextFormattedCitation":"(Pandolfi et al. 2011; Hoegh-Guldberg et al. 2017)","previouslyFormattedCitation":"(Pandolfi et al. 2011; Hoegh-Guldberg et al. 2017)"},"properties":{"noteIndex":0},"schema":"https://github.com/citation-style-language/schema/raw/master/csl-citation.json"}</w:instrText>
        </w:r>
        <w:r w:rsidR="00DF3C98" w:rsidRPr="009755AE">
          <w:rPr>
            <w:color w:val="000000" w:themeColor="text1"/>
          </w:rPr>
          <w:fldChar w:fldCharType="separate"/>
        </w:r>
        <w:r w:rsidR="00DF3C98" w:rsidRPr="009755AE">
          <w:rPr>
            <w:noProof/>
            <w:color w:val="000000" w:themeColor="text1"/>
          </w:rPr>
          <w:t>(Pandolfi et al. 2011; Hoegh-Guldberg et al. 2017)</w:t>
        </w:r>
        <w:r w:rsidR="00DF3C98" w:rsidRPr="009755AE">
          <w:rPr>
            <w:color w:val="000000" w:themeColor="text1"/>
          </w:rPr>
          <w:fldChar w:fldCharType="end"/>
        </w:r>
        <w:r w:rsidR="00DF3C98" w:rsidRPr="009755AE">
          <w:rPr>
            <w:color w:val="000000" w:themeColor="text1"/>
          </w:rPr>
          <w:t>.</w:t>
        </w:r>
      </w:ins>
      <w:r w:rsidR="00DF3C98" w:rsidRPr="009755AE">
        <w:rPr>
          <w:color w:val="000000" w:themeColor="text1"/>
          <w:rPrChange w:id="805" w:author="Kevin Bairos-Novak" w:date="2021-07-21T22:42:00Z">
            <w:rPr/>
          </w:rPrChange>
        </w:rPr>
        <w:t xml:space="preserve"> </w:t>
      </w:r>
      <w:r w:rsidR="00CB6B12" w:rsidRPr="009755AE">
        <w:rPr>
          <w:color w:val="000000" w:themeColor="text1"/>
          <w:rPrChange w:id="806" w:author="Kevin Bairos-Novak" w:date="2021-07-21T22:42:00Z">
            <w:rPr/>
          </w:rPrChange>
        </w:rPr>
        <w:t>M</w:t>
      </w:r>
      <w:r w:rsidR="00DF3C98" w:rsidRPr="009755AE">
        <w:rPr>
          <w:color w:val="000000" w:themeColor="text1"/>
          <w:rPrChange w:id="807" w:author="Kevin Bairos-Novak" w:date="2021-07-21T22:42:00Z">
            <w:rPr/>
          </w:rPrChange>
        </w:rPr>
        <w:t>odels estimat</w:t>
      </w:r>
      <w:r w:rsidR="001F35C5" w:rsidRPr="009755AE">
        <w:rPr>
          <w:color w:val="000000" w:themeColor="text1"/>
          <w:rPrChange w:id="808" w:author="Kevin Bairos-Novak" w:date="2021-07-21T22:42:00Z">
            <w:rPr/>
          </w:rPrChange>
        </w:rPr>
        <w:t>ing long-term</w:t>
      </w:r>
      <w:r w:rsidR="00DF3C98" w:rsidRPr="009755AE">
        <w:rPr>
          <w:color w:val="000000" w:themeColor="text1"/>
          <w:rPrChange w:id="809" w:author="Kevin Bairos-Novak" w:date="2021-07-21T22:42:00Z">
            <w:rPr/>
          </w:rPrChange>
        </w:rPr>
        <w:t xml:space="preserve"> </w:t>
      </w:r>
      <w:r w:rsidR="001F35C5" w:rsidRPr="009755AE">
        <w:rPr>
          <w:color w:val="000000" w:themeColor="text1"/>
          <w:rPrChange w:id="810" w:author="Kevin Bairos-Novak" w:date="2021-07-21T22:42:00Z">
            <w:rPr/>
          </w:rPrChange>
        </w:rPr>
        <w:t xml:space="preserve">coral adaptation to climate change </w:t>
      </w:r>
      <w:r w:rsidR="000D5C2C" w:rsidRPr="009755AE">
        <w:rPr>
          <w:color w:val="000000" w:themeColor="text1"/>
          <w:rPrChange w:id="811" w:author="Kevin Bairos-Novak" w:date="2021-07-21T22:42:00Z">
            <w:rPr/>
          </w:rPrChange>
        </w:rPr>
        <w:t xml:space="preserve">have assumed </w:t>
      </w:r>
      <w:r w:rsidR="00CB6B12" w:rsidRPr="009755AE">
        <w:rPr>
          <w:color w:val="000000" w:themeColor="text1"/>
          <w:rPrChange w:id="812" w:author="Kevin Bairos-Novak" w:date="2021-07-21T22:42:00Z">
            <w:rPr/>
          </w:rPrChange>
        </w:rPr>
        <w:t>low</w:t>
      </w:r>
      <w:r w:rsidR="001F35C5" w:rsidRPr="009755AE">
        <w:rPr>
          <w:color w:val="000000" w:themeColor="text1"/>
          <w:rPrChange w:id="813" w:author="Kevin Bairos-Novak" w:date="2021-07-21T22:42:00Z">
            <w:rPr/>
          </w:rPrChange>
        </w:rPr>
        <w:t xml:space="preserve"> to medium</w:t>
      </w:r>
      <w:r w:rsidR="001F35C5" w:rsidRPr="009755AE">
        <w:rPr>
          <w:i/>
          <w:color w:val="000000" w:themeColor="text1"/>
          <w:rPrChange w:id="814" w:author="Kevin Bairos-Novak" w:date="2021-07-21T22:42:00Z">
            <w:rPr>
              <w:i/>
            </w:rPr>
          </w:rPrChange>
        </w:rPr>
        <w:t xml:space="preserve"> </w:t>
      </w:r>
      <w:r w:rsidR="001F35C5" w:rsidRPr="009755AE">
        <w:rPr>
          <w:color w:val="000000" w:themeColor="text1"/>
          <w:rPrChange w:id="815" w:author="Kevin Bairos-Novak" w:date="2021-07-21T22:42:00Z">
            <w:rPr/>
          </w:rPrChange>
        </w:rPr>
        <w:t>heritability of thermotolerance</w:t>
      </w:r>
      <w:r w:rsidR="00CB6B12" w:rsidRPr="009755AE">
        <w:rPr>
          <w:color w:val="000000" w:themeColor="text1"/>
          <w:rPrChange w:id="816" w:author="Kevin Bairos-Novak" w:date="2021-07-21T22:42:00Z">
            <w:rPr/>
          </w:rPrChange>
        </w:rPr>
        <w:t xml:space="preserve"> (e.g., </w:t>
      </w:r>
      <w:r w:rsidR="00CB6B12" w:rsidRPr="009755AE">
        <w:rPr>
          <w:i/>
          <w:color w:val="000000" w:themeColor="text1"/>
          <w:rPrChange w:id="817" w:author="Kevin Bairos-Novak" w:date="2021-07-21T22:42:00Z">
            <w:rPr>
              <w:i/>
            </w:rPr>
          </w:rPrChange>
        </w:rPr>
        <w:t>h</w:t>
      </w:r>
      <w:r w:rsidR="00CB6B12" w:rsidRPr="009755AE">
        <w:rPr>
          <w:i/>
          <w:color w:val="000000" w:themeColor="text1"/>
          <w:vertAlign w:val="superscript"/>
          <w:rPrChange w:id="818" w:author="Kevin Bairos-Novak" w:date="2021-07-21T22:42:00Z">
            <w:rPr>
              <w:i/>
              <w:vertAlign w:val="superscript"/>
            </w:rPr>
          </w:rPrChange>
        </w:rPr>
        <w:t>2</w:t>
      </w:r>
      <w:r w:rsidR="00CB6B12" w:rsidRPr="009755AE">
        <w:rPr>
          <w:color w:val="000000" w:themeColor="text1"/>
          <w:rPrChange w:id="819" w:author="Kevin Bairos-Novak" w:date="2021-07-21T22:42:00Z">
            <w:rPr/>
          </w:rPrChange>
        </w:rPr>
        <w:t xml:space="preserve"> = 0.</w:t>
      </w:r>
      <w:r w:rsidR="001D35CA" w:rsidRPr="009755AE">
        <w:rPr>
          <w:color w:val="000000" w:themeColor="text1"/>
          <w:rPrChange w:id="820" w:author="Kevin Bairos-Novak" w:date="2021-07-21T22:42:00Z">
            <w:rPr/>
          </w:rPrChange>
        </w:rPr>
        <w:t>01</w:t>
      </w:r>
      <w:r w:rsidR="001F35C5" w:rsidRPr="009755AE">
        <w:rPr>
          <w:color w:val="000000" w:themeColor="text1"/>
          <w:rPrChange w:id="821" w:author="Kevin Bairos-Novak" w:date="2021-07-21T22:42:00Z">
            <w:rPr/>
          </w:rPrChange>
        </w:rPr>
        <w:t>–0.</w:t>
      </w:r>
      <w:del w:id="822" w:author="Kevin Bairos-Novak" w:date="2021-07-21T22:42:00Z">
        <w:r w:rsidR="001D35CA" w:rsidRPr="00AB70A3">
          <w:delText>16</w:delText>
        </w:r>
        <w:r w:rsidR="00CB6B12" w:rsidRPr="00AB70A3">
          <w:delText xml:space="preserve">) </w:delText>
        </w:r>
        <w:r w:rsidR="00CB6B12" w:rsidRPr="00AB70A3">
          <w:fldChar w:fldCharType="begin" w:fldLock="1"/>
        </w:r>
        <w:r w:rsidR="006D355C">
          <w:del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perspective","type":"article-journal","volume":"426"},"uris":["http://www.mendeley.com/documents/?uuid=44d4f9fa-5235-42a9-8112-0f3a4d37073a"]},{"id":"ITEM-2","itemData":{"DOI":"10.1111/gcb.15060","abstract":"The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Pacific","type":"article-journal","volume":"26"},"uris":["http://www.mendeley.com/documents/?uuid=b8e79da7-ca31-4dda-80de-789aadcfcd69"]},{"id":"ITEM-3","itemData":{"DOI":"10.1371/journal.pgen.1007220","ISBN":"1111111111","ISSN":"15537404","PMID":"29672529","abstract":"Can genetic adaptation in reef-building corals keep pace with the current rate of sea surface warming? Here we combine population genomics, biophysical modeling, and evolutionary simulations to predict future adaptation of the common coral Acropora millepora on the Great Barrier Reef (GBR). Genomics-derived migration rates were high (0.1–1% of immigrants per generation across half the latitudinal range of the GBR) and closely matched the biophysical model of larval dispersal. Both genetic and biophysical models indicated the prevalence of southward migration along the GBR that would facilitate the spread of heat-tolerant alleles to higher latitudes as the climate warms. We developed an individual-based metapopulation model of polygenic adaptation and parameterized it with population sizes and migration rates derived from the genomic analysis. We find that high migration rates do not disrupt local thermal adaptation, and that the resulting standing genetic variation should be sufficient to fuel rapid region-wide adaptation of A. millepora populations to gradual warming over the next 20–50 coral generations (100–250 years). Further adaptation based on novel mutations might also be possible, but this depends on the currently unknown genetic parameters underlying coral thermal tolerance and the rate of warming realized. Despite this capacity for adaptation, our model predicts that coral populations would become increasingly sensitive to random thermal fluctuations such as ENSO cycles or heat waves, which corresponds well with the recent increase in frequency of catastrophic coral bleaching events.","author":[{"dropping-particle":"V.","family":"Matz","given":"Mikhail","non-dropping-particle":"","parse-names":false,"suffix":""},{"dropping-particle":"","family":"Treml","given":"Eric A.","non-dropping-particle":"","parse-names":false,"suffix":""},{"dropping-particle":"V.","family":"Aglyamova","given":"Galina","non-dropping-particle":"","parse-names":false,"suffix":""},{"dropping-particle":"","family":"Bay","given":"Line K.","non-dropping-particle":"","parse-names":false,"suffix":""}],"container-title":"PLoS Genetics","id":"ITEM-3","issue":"4","issued":{"date-parts":[["2018"]]},"page":"1-20","title":"Potential and limits for rapid genetic adaptation to warming in a Great Barrier Reef coral","type":"article-journal","volume":"14"},"uris":["http://www.mendeley.com/documents/?uuid=a958b63b-9ccc-4e77-91d7-db1b71bd1646"]}],"mendeley":{"formattedCitation":"(Matz et al. 2018; Cropp and Norbury 2020; Matz et al. 2020)","plainTextFormattedCitation":"(Matz et al. 2018; Cropp and Norbury 2020; Matz et al. 2020)","previouslyFormattedCitation":"(Matz et al. 2018; Cropp and Norbury 2020; Matz et al. 2020)"},"properties":{"noteIndex":0},"schema":"https://github.com/citation-style-language/schema/raw/master/csl-citation.json"}</w:delInstrText>
        </w:r>
        <w:r w:rsidR="00CB6B12" w:rsidRPr="00AB70A3">
          <w:fldChar w:fldCharType="separate"/>
        </w:r>
        <w:r w:rsidR="009F5B8D" w:rsidRPr="00AB70A3">
          <w:rPr>
            <w:noProof/>
          </w:rPr>
          <w:delText>(Matz et al. 2018; Cropp and Norbury 2020; Matz et al. 2020)</w:delText>
        </w:r>
        <w:r w:rsidR="00CB6B12" w:rsidRPr="00AB70A3">
          <w:fldChar w:fldCharType="end"/>
        </w:r>
      </w:del>
      <w:ins w:id="823" w:author="Kevin Bairos-Novak" w:date="2021-07-21T22:42:00Z">
        <w:r w:rsidR="00F05E9E" w:rsidRPr="009755AE">
          <w:rPr>
            <w:color w:val="000000" w:themeColor="text1"/>
          </w:rPr>
          <w:t>5</w:t>
        </w:r>
        <w:r w:rsidR="00CF4FDA" w:rsidRPr="009755AE">
          <w:rPr>
            <w:color w:val="000000" w:themeColor="text1"/>
          </w:rPr>
          <w:t>0</w:t>
        </w:r>
        <w:r w:rsidR="00F05E9E" w:rsidRPr="009755AE">
          <w:rPr>
            <w:color w:val="000000" w:themeColor="text1"/>
          </w:rPr>
          <w:t>;</w:t>
        </w:r>
        <w:r w:rsidR="00CB6B12" w:rsidRPr="009755AE">
          <w:rPr>
            <w:color w:val="000000" w:themeColor="text1"/>
          </w:rPr>
          <w:t xml:space="preserve"> </w:t>
        </w:r>
        <w:r w:rsidR="00CB6B12" w:rsidRPr="009755AE">
          <w:rPr>
            <w:color w:val="000000" w:themeColor="text1"/>
          </w:rPr>
          <w:fldChar w:fldCharType="begin" w:fldLock="1"/>
        </w:r>
        <w:r w:rsidR="00F91F08" w:rsidRPr="009755AE">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perspective","type":"article-journal","volume":"426"},"uris":["http://www.mendeley.com/documents/?uuid=44d4f9fa-5235-42a9-8112-0f3a4d37073a"]},{"id":"ITEM-2","itemData":{"DOI":"10.1101/722314","abstract":"The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Pacific","type":"article-journal","volume":"26"},"uris":["http://www.mendeley.com/documents/?uuid=25966570-39a5-4b96-8cad-b46ec1110dad"]},{"id":"ITEM-3","itemData":{"DOI":"10.1038/s41558-021-01037-2","ISSN":"1758-678X","abstract":"Incorporating species’ ability to adaptively respond to climate change is critical for robustly predicting persistence. One such example could be the adaptive role of algal symbionts in setting coral thermal tolerance under global warming and ocean acidification. Using a global ecological and evolutionary model of competing branching and mounding coral morphotypes, we show symbiont shuffling (towards taxa with increased heat tolerance) was more effective than symbiont evolution in delaying coral-cover declines, but stronger warming rates (high emissions scenarios) outpace the ability of these adaptive processes and limit coral persistence. Acidification has a small impact on reef degradation rates relative to warming. Global patterns in coral reef vulnerability to climate are sensitive to the interaction of warming rate and adaptive capacity and cannot be predicted by either factor alone. Overall, our results show how models of spatially resolved adaptive mechanisms can inform conservation decisions.","author":[{"dropping-particle":"","family":"Logan","given":"Cheryl A.","non-dropping-particle":"","parse-names":false,"suffix":""},{"dropping-particle":"","family":"Dunne","given":"John P.","non-dropping-particle":"","parse-names":false,"suffix":""},{"dropping-particle":"","family":"Ryan","given":"James S.","non-dropping-particle":"","parse-names":false,"suffix":""},{"dropping-particle":"","family":"Baskett","given":"Marissa L.","non-dropping-particle":"","parse-names":false,"suffix":""},{"dropping-particle":"","family":"Donner","given":"Simon D.","non-dropping-particle":"","parse-names":false,"suffix":""}],"container-title":"Nature Climate Change","id":"ITEM-3","issue":"6","issued":{"date-parts":[["2021"]]},"page":"537-542","publisher":"Springer US","title":"Quantifying global potential for coral evolutionary response to climate change","type":"article-journal","volume":"11"},"uris":["http://www.mendeley.com/documents/?uuid=8d16e918-674c-474a-aa79-e3b92003735d"]}],"mendeley":{"formattedCitation":"(Cropp and Norbury 2020; Matz et al. 2020; Logan et al. 2021)","manualFormatting":"Cropp and Norbury 2020; Matz et al. 2020; Logan et al. 2021)","plainTextFormattedCitation":"(Cropp and Norbury 2020; Matz et al. 2020; Logan et al. 2021)","previouslyFormattedCitation":"(Cropp and Norbury 2020; Matz et al. 2020; Logan et al. 2021)"},"properties":{"noteIndex":0},"schema":"https://github.com/citation-style-language/schema/raw/master/csl-citation.json"}</w:instrText>
        </w:r>
        <w:r w:rsidR="00CB6B12" w:rsidRPr="009755AE">
          <w:rPr>
            <w:color w:val="000000" w:themeColor="text1"/>
          </w:rPr>
          <w:fldChar w:fldCharType="separate"/>
        </w:r>
        <w:r w:rsidR="00F05E9E" w:rsidRPr="009755AE">
          <w:rPr>
            <w:noProof/>
            <w:color w:val="000000" w:themeColor="text1"/>
          </w:rPr>
          <w:t>Cropp and Norbury 2020; Matz et al. 2020; Logan et al. 2021)</w:t>
        </w:r>
        <w:r w:rsidR="00CB6B12" w:rsidRPr="009755AE">
          <w:rPr>
            <w:color w:val="000000" w:themeColor="text1"/>
          </w:rPr>
          <w:fldChar w:fldCharType="end"/>
        </w:r>
      </w:ins>
      <w:r w:rsidR="00DF3C98" w:rsidRPr="009755AE">
        <w:rPr>
          <w:color w:val="000000" w:themeColor="text1"/>
          <w:rPrChange w:id="824" w:author="Kevin Bairos-Novak" w:date="2021-07-21T22:42:00Z">
            <w:rPr/>
          </w:rPrChange>
        </w:rPr>
        <w:t>, despite some evidence of</w:t>
      </w:r>
      <w:r w:rsidR="001F35C5" w:rsidRPr="009755AE">
        <w:rPr>
          <w:color w:val="000000" w:themeColor="text1"/>
          <w:rPrChange w:id="825" w:author="Kevin Bairos-Novak" w:date="2021-07-21T22:42:00Z">
            <w:rPr/>
          </w:rPrChange>
        </w:rPr>
        <w:t xml:space="preserve"> model </w:t>
      </w:r>
      <w:r w:rsidR="006179C3" w:rsidRPr="009755AE">
        <w:rPr>
          <w:color w:val="000000" w:themeColor="text1"/>
          <w:rPrChange w:id="826" w:author="Kevin Bairos-Novak" w:date="2021-07-21T22:42:00Z">
            <w:rPr/>
          </w:rPrChange>
        </w:rPr>
        <w:t>outcomes being sensitive</w:t>
      </w:r>
      <w:r w:rsidR="001F35C5" w:rsidRPr="009755AE">
        <w:rPr>
          <w:color w:val="000000" w:themeColor="text1"/>
          <w:rPrChange w:id="827" w:author="Kevin Bairos-Novak" w:date="2021-07-21T22:42:00Z">
            <w:rPr/>
          </w:rPrChange>
        </w:rPr>
        <w:t xml:space="preserve"> to the rate of adaptation</w:t>
      </w:r>
      <w:r w:rsidR="006179C3" w:rsidRPr="009755AE">
        <w:rPr>
          <w:color w:val="000000" w:themeColor="text1"/>
          <w:rPrChange w:id="828" w:author="Kevin Bairos-Novak" w:date="2021-07-21T22:42:00Z">
            <w:rPr/>
          </w:rPrChange>
        </w:rPr>
        <w:t xml:space="preserve"> </w:t>
      </w:r>
      <w:r w:rsidR="006179C3" w:rsidRPr="009755AE">
        <w:rPr>
          <w:color w:val="000000" w:themeColor="text1"/>
          <w:rPrChange w:id="829" w:author="Kevin Bairos-Novak" w:date="2021-07-21T22:42:00Z">
            <w:rPr/>
          </w:rPrChange>
        </w:rPr>
        <w:fldChar w:fldCharType="begin" w:fldLock="1"/>
      </w:r>
      <w:r w:rsidR="006D355C" w:rsidRPr="009755AE">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perspective","type":"article-journal","volume":"426"},"uris":["http://www.mendeley.com/documents/?uuid=44d4f9fa-5235-42a9-8112-0f3a4d37073a"]},{"id":"ITEM-2","itemData":{"author":[{"dropping-particle":"","family":"Bay","given":"Rachael A","non-dropping-particle":"","parse-names":false,"suffix":""},{"dropping-particle":"","family":"Rose","given":"Noah H","non-dropping-particle":"","parse-names":false,"suffix":""},{"dropping-particle":"","family":"Logan","given":"Cheryl A","non-dropping-particle":"","parse-names":false,"suffix":""},{"dropping-particle":"","family":"Palumbi","given":"Stephen R","non-dropping-particle":"","parse-names":false,"suffix":""}],"container-title":"Science Advances","id":"ITEM-2","issued":{"date-parts":[["2017"]]},"page":"e1701413","title":"Genomic models predict successful coral adaptation if future ocean warming rates are reduced","type":"article-journal","volume":"3"},"uris":["http://www.mendeley.com/documents/?uuid=a4800945-6537-4490-84d8-67ae733fe5f3"]}],"mendeley":{"formattedCitation":"(Bay et al. 2017; Cropp and Norbury 2020)","plainTextFormattedCitation":"(Bay et al. 2017; Cropp and Norbury 2020)","previouslyFormattedCitation":"(Bay et al. 2017; Cropp and Norbury 2020)"},"properties":{"noteIndex":0},"schema":"https://github.com/citation-style-language/schema/raw/master/csl-citation.json"}</w:instrText>
      </w:r>
      <w:r w:rsidR="006179C3" w:rsidRPr="009755AE">
        <w:rPr>
          <w:color w:val="000000" w:themeColor="text1"/>
          <w:rPrChange w:id="830" w:author="Kevin Bairos-Novak" w:date="2021-07-21T22:42:00Z">
            <w:rPr/>
          </w:rPrChange>
        </w:rPr>
        <w:fldChar w:fldCharType="separate"/>
      </w:r>
      <w:r w:rsidR="006179C3" w:rsidRPr="009755AE">
        <w:rPr>
          <w:color w:val="000000" w:themeColor="text1"/>
          <w:rPrChange w:id="831" w:author="Kevin Bairos-Novak" w:date="2021-07-21T22:42:00Z">
            <w:rPr/>
          </w:rPrChange>
        </w:rPr>
        <w:t>(Bay et al. 2017; Cropp and Norbury 2020)</w:t>
      </w:r>
      <w:r w:rsidR="006179C3" w:rsidRPr="009755AE">
        <w:rPr>
          <w:color w:val="000000" w:themeColor="text1"/>
          <w:rPrChange w:id="832" w:author="Kevin Bairos-Novak" w:date="2021-07-21T22:42:00Z">
            <w:rPr/>
          </w:rPrChange>
        </w:rPr>
        <w:fldChar w:fldCharType="end"/>
      </w:r>
      <w:del w:id="833" w:author="Kevin Bairos-Novak" w:date="2021-07-21T22:42:00Z">
        <w:r w:rsidR="00DF3C98" w:rsidRPr="00AB70A3">
          <w:delText xml:space="preserve"> </w:delText>
        </w:r>
        <w:r w:rsidR="001F35C5" w:rsidRPr="00AB70A3">
          <w:delText>and</w:delText>
        </w:r>
      </w:del>
      <w:ins w:id="834" w:author="Kevin Bairos-Novak" w:date="2021-07-21T22:42:00Z">
        <w:r w:rsidR="00F05E9E" w:rsidRPr="009755AE">
          <w:rPr>
            <w:color w:val="000000" w:themeColor="text1"/>
          </w:rPr>
          <w:t>,</w:t>
        </w:r>
      </w:ins>
      <w:r w:rsidR="00DF3C98" w:rsidRPr="009755AE">
        <w:rPr>
          <w:color w:val="000000" w:themeColor="text1"/>
          <w:rPrChange w:id="835" w:author="Kevin Bairos-Novak" w:date="2021-07-21T22:42:00Z">
            <w:rPr/>
          </w:rPrChange>
        </w:rPr>
        <w:t xml:space="preserve"> </w:t>
      </w:r>
      <w:r w:rsidR="006179C3" w:rsidRPr="009755AE">
        <w:rPr>
          <w:color w:val="000000" w:themeColor="text1"/>
          <w:rPrChange w:id="836" w:author="Kevin Bairos-Novak" w:date="2021-07-21T22:42:00Z">
            <w:rPr/>
          </w:rPrChange>
        </w:rPr>
        <w:t xml:space="preserve">evidence of </w:t>
      </w:r>
      <w:r w:rsidR="00DF3C98" w:rsidRPr="009755AE">
        <w:rPr>
          <w:color w:val="000000" w:themeColor="text1"/>
          <w:rPrChange w:id="837" w:author="Kevin Bairos-Novak" w:date="2021-07-21T22:42:00Z">
            <w:rPr/>
          </w:rPrChange>
        </w:rPr>
        <w:t xml:space="preserve">high heritability </w:t>
      </w:r>
      <w:r w:rsidR="006179C3" w:rsidRPr="009755AE">
        <w:rPr>
          <w:color w:val="000000" w:themeColor="text1"/>
          <w:rPrChange w:id="838" w:author="Kevin Bairos-Novak" w:date="2021-07-21T22:42:00Z">
            <w:rPr/>
          </w:rPrChange>
        </w:rPr>
        <w:t xml:space="preserve">for coral survivorship in high temperatures </w:t>
      </w:r>
      <w:r w:rsidR="00DF3C98" w:rsidRPr="009755AE">
        <w:rPr>
          <w:color w:val="000000" w:themeColor="text1"/>
          <w:rPrChange w:id="839" w:author="Kevin Bairos-Novak" w:date="2021-07-21T22:42:00Z">
            <w:rPr/>
          </w:rPrChange>
        </w:rPr>
        <w:t>(e.g.,</w:t>
      </w:r>
      <w:r w:rsidR="000D5C2C" w:rsidRPr="009755AE">
        <w:rPr>
          <w:color w:val="000000" w:themeColor="text1"/>
          <w:rPrChange w:id="840" w:author="Kevin Bairos-Novak" w:date="2021-07-21T22:42:00Z">
            <w:rPr/>
          </w:rPrChange>
        </w:rPr>
        <w:t xml:space="preserve"> </w:t>
      </w:r>
      <w:r w:rsidR="000D5C2C" w:rsidRPr="009755AE">
        <w:rPr>
          <w:i/>
          <w:color w:val="000000" w:themeColor="text1"/>
          <w:rPrChange w:id="841" w:author="Kevin Bairos-Novak" w:date="2021-07-21T22:42:00Z">
            <w:rPr>
              <w:i/>
            </w:rPr>
          </w:rPrChange>
        </w:rPr>
        <w:t>h</w:t>
      </w:r>
      <w:r w:rsidR="000D5C2C" w:rsidRPr="009755AE">
        <w:rPr>
          <w:i/>
          <w:color w:val="000000" w:themeColor="text1"/>
          <w:vertAlign w:val="superscript"/>
          <w:rPrChange w:id="842" w:author="Kevin Bairos-Novak" w:date="2021-07-21T22:42:00Z">
            <w:rPr>
              <w:i/>
              <w:vertAlign w:val="superscript"/>
            </w:rPr>
          </w:rPrChange>
        </w:rPr>
        <w:t>2</w:t>
      </w:r>
      <w:r w:rsidR="000D5C2C" w:rsidRPr="009755AE">
        <w:rPr>
          <w:color w:val="000000" w:themeColor="text1"/>
          <w:rPrChange w:id="843" w:author="Kevin Bairos-Novak" w:date="2021-07-21T22:42:00Z">
            <w:rPr/>
          </w:rPrChange>
        </w:rPr>
        <w:t xml:space="preserve"> </w:t>
      </w:r>
      <w:r w:rsidR="006179C3" w:rsidRPr="009755AE">
        <w:rPr>
          <w:color w:val="000000" w:themeColor="text1"/>
          <w:rPrChange w:id="844" w:author="Kevin Bairos-Novak" w:date="2021-07-21T22:42:00Z">
            <w:rPr/>
          </w:rPrChange>
        </w:rPr>
        <w:t xml:space="preserve">= </w:t>
      </w:r>
      <w:r w:rsidR="0012667B" w:rsidRPr="009755AE">
        <w:rPr>
          <w:color w:val="000000" w:themeColor="text1"/>
          <w:rPrChange w:id="845" w:author="Kevin Bairos-Novak" w:date="2021-07-21T22:42:00Z">
            <w:rPr/>
          </w:rPrChange>
        </w:rPr>
        <w:t>0.75</w:t>
      </w:r>
      <w:r w:rsidR="000D5C2C" w:rsidRPr="009755AE">
        <w:rPr>
          <w:color w:val="000000" w:themeColor="text1"/>
          <w:rPrChange w:id="846" w:author="Kevin Bairos-Novak" w:date="2021-07-21T22:42:00Z">
            <w:rPr/>
          </w:rPrChange>
        </w:rPr>
        <w:t>:</w:t>
      </w:r>
      <w:r w:rsidR="0012667B" w:rsidRPr="009755AE">
        <w:rPr>
          <w:color w:val="000000" w:themeColor="text1"/>
          <w:rPrChange w:id="847" w:author="Kevin Bairos-Novak" w:date="2021-07-21T22:42:00Z">
            <w:rPr/>
          </w:rPrChange>
        </w:rPr>
        <w:t xml:space="preserve"> </w:t>
      </w:r>
      <w:r w:rsidR="00DF3C98" w:rsidRPr="009755AE">
        <w:rPr>
          <w:color w:val="000000" w:themeColor="text1"/>
          <w:rPrChange w:id="848" w:author="Kevin Bairos-Novak" w:date="2021-07-21T22:42:00Z">
            <w:rPr/>
          </w:rPrChange>
        </w:rPr>
        <w:t xml:space="preserve">Kirk et al. </w:t>
      </w:r>
      <w:del w:id="849" w:author="Kevin Bairos-Novak" w:date="2021-07-21T22:42:00Z">
        <w:r w:rsidR="00DF3C98" w:rsidRPr="00AB70A3">
          <w:delText>2018).</w:delText>
        </w:r>
      </w:del>
      <w:ins w:id="850" w:author="Kevin Bairos-Novak" w:date="2021-07-21T22:42:00Z">
        <w:r w:rsidR="00DF3C98" w:rsidRPr="009755AE">
          <w:rPr>
            <w:color w:val="000000" w:themeColor="text1"/>
          </w:rPr>
          <w:t>2018)</w:t>
        </w:r>
        <w:r w:rsidR="00F05E9E" w:rsidRPr="009755AE">
          <w:rPr>
            <w:color w:val="000000" w:themeColor="text1"/>
          </w:rPr>
          <w:t xml:space="preserve">, and the potential for rapid symbiont evolution in response to thermal change </w:t>
        </w:r>
        <w:r w:rsidR="00F05E9E" w:rsidRPr="009755AE">
          <w:rPr>
            <w:color w:val="000000" w:themeColor="text1"/>
          </w:rPr>
          <w:fldChar w:fldCharType="begin" w:fldLock="1"/>
        </w:r>
        <w:r w:rsidR="00D23D15" w:rsidRPr="009755AE">
          <w:rPr>
            <w:color w:val="000000" w:themeColor="text1"/>
          </w:rPr>
          <w:instrText>ADDIN CSL_CITATION {"citationItems":[{"id":"ITEM-1","itemData":{"DOI":"10.1111/gcb.13702","ISSN":"13652486","abstract":"Climate warming is occurring at a rate not experienced by life on Earth for 10 s of millions of years, and it is unknown whether the coral-dinoflagellate (Symbiodinium spp.) symbiosis can evolve fast enough to ensure coral reef persistence. Coral thermal tolerance is partly dependent on the Symbiodinium hosted. Therefore, directed laboratory evolution in Symbiodinium has been proposed as a strategy to enhance coral holobiont thermal tolerance. Using a reciprocal transplant design, we show that the upper temperature tolerance and temperature tolerance range of Symbiodinium C1 increased after ~80 asexual generations (2.5 years) of laboratory thermal selection. Relative to wild-type cells, selected cells showed superior photophysiological performance and growth rate at 31°C in vitro, and performed no worse at 27°C; they also had lower levels of extracellular reactive oxygen species (exROS). In contrast, wild-type cells were unable to photosynthesise or grow at 31°C and produced up to 17 times more exROS. In symbiosis, the increased thermal tolerance acquired ex hospite was less apparent. In recruits of two of three species tested, those harbouring selected cells showed no difference in growth between the 27 and 31°C treatments, and a trend of positive growth at both temperatures. Recruits that were inoculated with wild-type cells, however, showed a significant difference in growth rates between the 27 and 31°C treatments, with a negative growth trend at 31°C. There were no significant differences in the rate and severity of bleaching in coral recruits harbouring wild-type or selected cells. Our findings highlight the need for additional Symbiodinium genotypes to be tested with this assisted evolution approach. Deciphering the genetic basis of enhanced thermal tolerance in Symbiodinium and the cause behind its limited transference to the coral holobiont in this genotype of Symbiodinium C1 are important next steps for developing methods that aim to increase coral bleaching tolerance.","author":[{"dropping-particle":"","family":"Chakravarti","given":"Leela J.","non-dropping-particle":"","parse-names":false,"suffix":""},{"dropping-particle":"","family":"Beltran","given":"Victor H.","non-dropping-particle":"","parse-names":false,"suffix":""},{"dropping-particle":"Van","family":"Oppen","given":"Madeleine J H","non-dropping-particle":"","parse-names":false,"suffix":""},{"dropping-particle":"","family":"Oppen","given":"Madeleine J.H.","non-dropping-particle":"van","parse-names":false,"suffix":""},{"dropping-particle":"Van","family":"Oppen","given":"Madeleine J H","non-dropping-particle":"","parse-names":false,"suffix":""},{"dropping-particle":"","family":"Oppen","given":"Madeleine J.H.","non-dropping-particle":"van","parse-names":false,"suffix":""}],"container-title":"Global Change Biology","id":"ITEM-1","issue":"11","issued":{"date-parts":[["2017"]]},"page":"4675-4688","title":"Rapid thermal adaptation in photosymbionts of reef-building corals","type":"article-journal","volume":"23"},"uris":["http://www.mendeley.com/documents/?uuid=ad6301f6-05b0-4994-8f11-db141eef8f4a"]},{"id":"ITEM-2","itemData":{"author":[{"dropping-particle":"","family":"Buerger","given":"Patrick","non-dropping-particle":"","parse-names":false,"suffix":""},{"dropping-particle":"","family":"Alvarez-Roa","given":"Carlos","non-dropping-particle":"","parse-names":false,"suffix":""},{"dropping-particle":"","family":"Coppin","given":"CW","non-dropping-particle":"","parse-names":false,"suffix":""},{"dropping-particle":"","family":"Pearce","given":"SL","non-dropping-particle":"","parse-names":false,"suffix":""},{"dropping-particle":"","family":"Chakravarti","given":"LJ","non-dropping-particle":"","parse-names":false,"suffix":""},{"dropping-particle":"","family":"Oakeshott","given":"JG","non-dropping-particle":"","parse-names":false,"suffix":""},{"dropping-particle":"","family":"Edwards","given":"OR","non-dropping-particle":"","parse-names":false,"suffix":""},{"dropping-particle":"","family":"Oppen","given":"MJH","non-dropping-particle":"van","parse-names":false,"suffix":""}],"container-title":"Science Advances","id":"ITEM-2","issued":{"date-parts":[["2020"]]},"page":"eaba2498","title":"Heat-evolved microalgal symbionts increase coral bleaching tolerance","type":"article-journal","volume":"6"},"uris":["http://www.mendeley.com/documents/?uuid=bccc3cdb-98b4-467f-978d-bcb67ffd2c49"]}],"mendeley":{"formattedCitation":"(Chakravarti et al. 2017; Buerger et al. 2020)","manualFormatting":"(e.g., Chakravarti et al. 2017; Buerger et al. 2020)","plainTextFormattedCitation":"(Chakravarti et al. 2017; Buerger et al. 2020)","previouslyFormattedCitation":"(Chakravarti et al. 2017; Buerger et al. 2020)"},"properties":{"noteIndex":0},"schema":"https://github.com/citation-style-language/schema/raw/master/csl-citation.json"}</w:instrText>
        </w:r>
        <w:r w:rsidR="00F05E9E" w:rsidRPr="009755AE">
          <w:rPr>
            <w:color w:val="000000" w:themeColor="text1"/>
          </w:rPr>
          <w:fldChar w:fldCharType="separate"/>
        </w:r>
        <w:r w:rsidR="00F05E9E" w:rsidRPr="009755AE">
          <w:rPr>
            <w:noProof/>
            <w:color w:val="000000" w:themeColor="text1"/>
          </w:rPr>
          <w:t>(e.g., Chakravarti et al. 2017; Buerger et al. 2020)</w:t>
        </w:r>
        <w:r w:rsidR="00F05E9E" w:rsidRPr="009755AE">
          <w:rPr>
            <w:color w:val="000000" w:themeColor="text1"/>
          </w:rPr>
          <w:fldChar w:fldCharType="end"/>
        </w:r>
        <w:r w:rsidR="00DF3C98" w:rsidRPr="009755AE">
          <w:rPr>
            <w:color w:val="000000" w:themeColor="text1"/>
          </w:rPr>
          <w:t>.</w:t>
        </w:r>
      </w:ins>
      <w:r w:rsidR="0059571B" w:rsidRPr="009755AE">
        <w:rPr>
          <w:color w:val="000000" w:themeColor="text1"/>
          <w:rPrChange w:id="851" w:author="Kevin Bairos-Novak" w:date="2021-07-21T22:42:00Z">
            <w:rPr/>
          </w:rPrChange>
        </w:rPr>
        <w:t xml:space="preserve"> Therefore, our ability to </w:t>
      </w:r>
      <w:r w:rsidR="000D5C2C" w:rsidRPr="009755AE">
        <w:rPr>
          <w:color w:val="000000" w:themeColor="text1"/>
          <w:rPrChange w:id="852" w:author="Kevin Bairos-Novak" w:date="2021-07-21T22:42:00Z">
            <w:rPr/>
          </w:rPrChange>
        </w:rPr>
        <w:t>project the future of</w:t>
      </w:r>
      <w:r w:rsidR="0059571B" w:rsidRPr="009755AE">
        <w:rPr>
          <w:color w:val="000000" w:themeColor="text1"/>
          <w:rPrChange w:id="853" w:author="Kevin Bairos-Novak" w:date="2021-07-21T22:42:00Z">
            <w:rPr/>
          </w:rPrChange>
        </w:rPr>
        <w:t xml:space="preserve"> coral</w:t>
      </w:r>
      <w:r w:rsidR="000D5C2C" w:rsidRPr="009755AE">
        <w:rPr>
          <w:color w:val="000000" w:themeColor="text1"/>
          <w:rPrChange w:id="854" w:author="Kevin Bairos-Novak" w:date="2021-07-21T22:42:00Z">
            <w:rPr/>
          </w:rPrChange>
        </w:rPr>
        <w:t xml:space="preserve"> populations</w:t>
      </w:r>
      <w:r w:rsidR="0059571B" w:rsidRPr="009755AE">
        <w:rPr>
          <w:color w:val="000000" w:themeColor="text1"/>
          <w:rPrChange w:id="855" w:author="Kevin Bairos-Novak" w:date="2021-07-21T22:42:00Z">
            <w:rPr/>
          </w:rPrChange>
        </w:rPr>
        <w:t xml:space="preserve"> in the </w:t>
      </w:r>
      <w:r w:rsidR="0059571B" w:rsidRPr="009755AE">
        <w:rPr>
          <w:color w:val="000000" w:themeColor="text1"/>
          <w:rPrChange w:id="856" w:author="Kevin Bairos-Novak" w:date="2021-07-21T22:42:00Z">
            <w:rPr/>
          </w:rPrChange>
        </w:rPr>
        <w:lastRenderedPageBreak/>
        <w:t xml:space="preserve">context of climate change is </w:t>
      </w:r>
      <w:r w:rsidRPr="009755AE">
        <w:rPr>
          <w:color w:val="000000" w:themeColor="text1"/>
          <w:rPrChange w:id="857" w:author="Kevin Bairos-Novak" w:date="2021-07-21T22:42:00Z">
            <w:rPr/>
          </w:rPrChange>
        </w:rPr>
        <w:t xml:space="preserve">critically dependent upon </w:t>
      </w:r>
      <w:r w:rsidR="009C6A6E" w:rsidRPr="009755AE">
        <w:rPr>
          <w:color w:val="000000" w:themeColor="text1"/>
          <w:rPrChange w:id="858" w:author="Kevin Bairos-Novak" w:date="2021-07-21T22:42:00Z">
            <w:rPr/>
          </w:rPrChange>
        </w:rPr>
        <w:t>the</w:t>
      </w:r>
      <w:r w:rsidRPr="009755AE">
        <w:rPr>
          <w:color w:val="000000" w:themeColor="text1"/>
          <w:rPrChange w:id="859" w:author="Kevin Bairos-Novak" w:date="2021-07-21T22:42:00Z">
            <w:rPr/>
          </w:rPrChange>
        </w:rPr>
        <w:t xml:space="preserve"> estimates of trait heritability </w:t>
      </w:r>
      <w:r w:rsidR="009C6A6E" w:rsidRPr="009755AE">
        <w:rPr>
          <w:color w:val="000000" w:themeColor="text1"/>
          <w:rPrChange w:id="860" w:author="Kevin Bairos-Novak" w:date="2021-07-21T22:42:00Z">
            <w:rPr/>
          </w:rPrChange>
        </w:rPr>
        <w:t>used in eco-evolutionary</w:t>
      </w:r>
      <w:r w:rsidRPr="009755AE">
        <w:rPr>
          <w:color w:val="000000" w:themeColor="text1"/>
          <w:rPrChange w:id="861" w:author="Kevin Bairos-Novak" w:date="2021-07-21T22:42:00Z">
            <w:rPr/>
          </w:rPrChange>
        </w:rPr>
        <w:t xml:space="preserve"> models</w:t>
      </w:r>
      <w:r w:rsidR="00DF27E9" w:rsidRPr="009755AE">
        <w:rPr>
          <w:color w:val="000000" w:themeColor="text1"/>
          <w:rPrChange w:id="862" w:author="Kevin Bairos-Novak" w:date="2021-07-21T22:42:00Z">
            <w:rPr/>
          </w:rPrChange>
        </w:rPr>
        <w:t xml:space="preserve"> </w:t>
      </w:r>
      <w:r w:rsidR="003973CA" w:rsidRPr="009755AE">
        <w:rPr>
          <w:color w:val="000000" w:themeColor="text1"/>
          <w:rPrChange w:id="863" w:author="Kevin Bairos-Novak" w:date="2021-07-21T22:42:00Z">
            <w:rPr/>
          </w:rPrChange>
        </w:rPr>
        <w:fldChar w:fldCharType="begin" w:fldLock="1"/>
      </w:r>
      <w:r w:rsidR="00291BD6" w:rsidRPr="009755AE">
        <w:rPr>
          <w:color w:val="000000" w:themeColor="text1"/>
          <w:rPrChange w:id="864" w:author="Kevin Bairos-Novak" w:date="2021-07-21T22:42:00Z">
            <w:rPr/>
          </w:rPrChange>
        </w:rPr>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bleaching","type":"article-journal","volume":"20"},"uris":["http://www.mendeley.com/documents/?uuid=be4dfd5b-d92c-4019-bafa-e82aead2ce19"]},{"id":"ITEM-2","itemData":{"DOI":"10.1098/rspb.2007.0997","ISSN":"14712970","abstract":"The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 © 2008 The Royal Society.","author":[{"dropping-particle":"","family":"Visser","given":"Marcel E.","non-dropping-particle":"","parse-names":false,"suffix":""}],"container-title":"Proceedings of the Royal Society B: Biological Sciences","id":"ITEM-2","issue":"1635","issued":{"date-parts":[["2008"]]},"page":"649-659","title":"Keeping up with a warming world; assessing the rate of adaptation to climate change","type":"article-journal","volume":"275"},"uris":["http://www.mendeley.com/documents/?uuid=c69ff3b7-c378-4a4e-9d01-400dbb0d8d0d"]},{"id":"ITEM-3","itemData":{"DOI":"10.1073/pnas.1404885111","ISSN":"10916490","PMID":"25225361","abstract":"Tropical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environment","type":"article-journal","volume":"111"},"uris":["http://www.mendeley.com/documents/?uuid=ac7b0d15-2af3-44a7-8554-c7975c18dd26"]}],"mendeley":{"formattedCitation":"(Visser 2008; Logan et al. 2014a; Logan et al. 2014b)","plainTextFormattedCitation":"(Visser 2008; Logan et al. 2014a; Logan et al. 2014b)","previouslyFormattedCitation":"(Visser 2008; Logan et al. 2014a; Logan et al. 2014b)"},"properties":{"noteIndex":0},"schema":"https://github.com/citation-style-language/schema/raw/master/csl-citation.json"}</w:instrText>
      </w:r>
      <w:r w:rsidR="003973CA" w:rsidRPr="009755AE">
        <w:rPr>
          <w:color w:val="000000" w:themeColor="text1"/>
          <w:rPrChange w:id="865" w:author="Kevin Bairos-Novak" w:date="2021-07-21T22:42:00Z">
            <w:rPr/>
          </w:rPrChange>
        </w:rPr>
        <w:fldChar w:fldCharType="separate"/>
      </w:r>
      <w:r w:rsidR="003973CA" w:rsidRPr="009755AE">
        <w:rPr>
          <w:color w:val="000000" w:themeColor="text1"/>
          <w:rPrChange w:id="866" w:author="Kevin Bairos-Novak" w:date="2021-07-21T22:42:00Z">
            <w:rPr/>
          </w:rPrChange>
        </w:rPr>
        <w:t>(Visser 2008; Logan et al. 2014a; Logan et al. 2014b)</w:t>
      </w:r>
      <w:r w:rsidR="003973CA" w:rsidRPr="009755AE">
        <w:rPr>
          <w:color w:val="000000" w:themeColor="text1"/>
          <w:rPrChange w:id="867" w:author="Kevin Bairos-Novak" w:date="2021-07-21T22:42:00Z">
            <w:rPr/>
          </w:rPrChange>
        </w:rPr>
        <w:fldChar w:fldCharType="end"/>
      </w:r>
      <w:r w:rsidR="003973CA" w:rsidRPr="009755AE">
        <w:rPr>
          <w:color w:val="000000" w:themeColor="text1"/>
          <w:rPrChange w:id="868" w:author="Kevin Bairos-Novak" w:date="2021-07-21T22:42:00Z">
            <w:rPr/>
          </w:rPrChange>
        </w:rPr>
        <w:t>.</w:t>
      </w:r>
    </w:p>
    <w:p w14:paraId="4EB289E4" w14:textId="22E9BDD0" w:rsidR="00ED57FC" w:rsidRPr="009755AE" w:rsidRDefault="007F23D4" w:rsidP="009E14C0">
      <w:pPr>
        <w:spacing w:line="480" w:lineRule="auto"/>
        <w:ind w:firstLine="720"/>
        <w:rPr>
          <w:i/>
          <w:color w:val="000000" w:themeColor="text1"/>
          <w:rPrChange w:id="869" w:author="Kevin Bairos-Novak" w:date="2021-07-21T22:42:00Z">
            <w:rPr>
              <w:i/>
            </w:rPr>
          </w:rPrChange>
        </w:rPr>
      </w:pPr>
      <w:r w:rsidRPr="009755AE">
        <w:rPr>
          <w:color w:val="000000" w:themeColor="text1"/>
          <w:rPrChange w:id="870" w:author="Kevin Bairos-Novak" w:date="2021-07-21T22:42:00Z">
            <w:rPr/>
          </w:rPrChange>
        </w:rPr>
        <w:t>Worldwide, reef-building corals are undergoing increasingly strong selection for temperature tolerance due to anthropogenic climate change. Here, w</w:t>
      </w:r>
      <w:r w:rsidR="006033B8" w:rsidRPr="009755AE">
        <w:rPr>
          <w:color w:val="000000" w:themeColor="text1"/>
          <w:rPrChange w:id="871" w:author="Kevin Bairos-Novak" w:date="2021-07-21T22:42:00Z">
            <w:rPr/>
          </w:rPrChange>
        </w:rPr>
        <w:t xml:space="preserve">e </w:t>
      </w:r>
      <w:r w:rsidR="008A6AF2" w:rsidRPr="009755AE">
        <w:rPr>
          <w:color w:val="000000" w:themeColor="text1"/>
          <w:rPrChange w:id="872" w:author="Kevin Bairos-Novak" w:date="2021-07-21T22:42:00Z">
            <w:rPr/>
          </w:rPrChange>
        </w:rPr>
        <w:t xml:space="preserve">undertake </w:t>
      </w:r>
      <w:r w:rsidR="006033B8" w:rsidRPr="009755AE">
        <w:rPr>
          <w:color w:val="000000" w:themeColor="text1"/>
          <w:rPrChange w:id="873" w:author="Kevin Bairos-Novak" w:date="2021-07-21T22:42:00Z">
            <w:rPr/>
          </w:rPrChange>
        </w:rPr>
        <w:t>a</w:t>
      </w:r>
      <w:r w:rsidR="0027597D" w:rsidRPr="009755AE">
        <w:rPr>
          <w:color w:val="000000" w:themeColor="text1"/>
          <w:rPrChange w:id="874" w:author="Kevin Bairos-Novak" w:date="2021-07-21T22:42:00Z">
            <w:rPr/>
          </w:rPrChange>
        </w:rPr>
        <w:t xml:space="preserve"> </w:t>
      </w:r>
      <w:r w:rsidR="008A6AF2" w:rsidRPr="009755AE">
        <w:rPr>
          <w:color w:val="000000" w:themeColor="text1"/>
          <w:rPrChange w:id="875" w:author="Kevin Bairos-Novak" w:date="2021-07-21T22:42:00Z">
            <w:rPr/>
          </w:rPrChange>
        </w:rPr>
        <w:t>quantitative</w:t>
      </w:r>
      <w:r w:rsidR="0027597D" w:rsidRPr="009755AE">
        <w:rPr>
          <w:color w:val="000000" w:themeColor="text1"/>
          <w:rPrChange w:id="876" w:author="Kevin Bairos-Novak" w:date="2021-07-21T22:42:00Z">
            <w:rPr/>
          </w:rPrChange>
        </w:rPr>
        <w:t xml:space="preserve"> meta-analy</w:t>
      </w:r>
      <w:r w:rsidRPr="009755AE">
        <w:rPr>
          <w:color w:val="000000" w:themeColor="text1"/>
          <w:rPrChange w:id="877" w:author="Kevin Bairos-Novak" w:date="2021-07-21T22:42:00Z">
            <w:rPr/>
          </w:rPrChange>
        </w:rPr>
        <w:t>sis</w:t>
      </w:r>
      <w:r w:rsidR="006033B8" w:rsidRPr="009755AE">
        <w:rPr>
          <w:color w:val="000000" w:themeColor="text1"/>
          <w:rPrChange w:id="878" w:author="Kevin Bairos-Novak" w:date="2021-07-21T22:42:00Z">
            <w:rPr/>
          </w:rPrChange>
        </w:rPr>
        <w:t xml:space="preserve"> of</w:t>
      </w:r>
      <w:r w:rsidR="0027597D" w:rsidRPr="009755AE">
        <w:rPr>
          <w:color w:val="000000" w:themeColor="text1"/>
          <w:rPrChange w:id="879" w:author="Kevin Bairos-Novak" w:date="2021-07-21T22:42:00Z">
            <w:rPr/>
          </w:rPrChange>
        </w:rPr>
        <w:t xml:space="preserve"> </w:t>
      </w:r>
      <w:r w:rsidR="006033B8" w:rsidRPr="009755AE">
        <w:rPr>
          <w:color w:val="000000" w:themeColor="text1"/>
          <w:rPrChange w:id="880" w:author="Kevin Bairos-Novak" w:date="2021-07-21T22:42:00Z">
            <w:rPr/>
          </w:rPrChange>
        </w:rPr>
        <w:t xml:space="preserve">published </w:t>
      </w:r>
      <w:r w:rsidR="0027597D" w:rsidRPr="009755AE">
        <w:rPr>
          <w:color w:val="000000" w:themeColor="text1"/>
          <w:rPrChange w:id="881" w:author="Kevin Bairos-Novak" w:date="2021-07-21T22:42:00Z">
            <w:rPr/>
          </w:rPrChange>
        </w:rPr>
        <w:t xml:space="preserve">heritability estimates for </w:t>
      </w:r>
      <w:r w:rsidR="006033B8" w:rsidRPr="009755AE">
        <w:rPr>
          <w:color w:val="000000" w:themeColor="text1"/>
          <w:rPrChange w:id="882" w:author="Kevin Bairos-Novak" w:date="2021-07-21T22:42:00Z">
            <w:rPr/>
          </w:rPrChange>
        </w:rPr>
        <w:t>reef-building</w:t>
      </w:r>
      <w:r w:rsidR="0027597D" w:rsidRPr="009755AE">
        <w:rPr>
          <w:color w:val="000000" w:themeColor="text1"/>
          <w:rPrChange w:id="883" w:author="Kevin Bairos-Novak" w:date="2021-07-21T22:42:00Z">
            <w:rPr/>
          </w:rPrChange>
        </w:rPr>
        <w:t xml:space="preserve"> corals</w:t>
      </w:r>
      <w:r w:rsidRPr="009755AE">
        <w:rPr>
          <w:color w:val="000000" w:themeColor="text1"/>
          <w:rPrChange w:id="884" w:author="Kevin Bairos-Novak" w:date="2021-07-21T22:42:00Z">
            <w:rPr/>
          </w:rPrChange>
        </w:rPr>
        <w:t xml:space="preserve"> to better understand which traits are likely to change most rapidly given increased environmental change</w:t>
      </w:r>
      <w:r w:rsidR="0027597D" w:rsidRPr="009755AE">
        <w:rPr>
          <w:color w:val="000000" w:themeColor="text1"/>
          <w:rPrChange w:id="885" w:author="Kevin Bairos-Novak" w:date="2021-07-21T22:42:00Z">
            <w:rPr/>
          </w:rPrChange>
        </w:rPr>
        <w:t xml:space="preserve">. </w:t>
      </w:r>
      <w:r w:rsidR="006033B8" w:rsidRPr="009755AE">
        <w:rPr>
          <w:color w:val="000000" w:themeColor="text1"/>
          <w:rPrChange w:id="886" w:author="Kevin Bairos-Novak" w:date="2021-07-21T22:42:00Z">
            <w:rPr/>
          </w:rPrChange>
        </w:rPr>
        <w:t xml:space="preserve">We </w:t>
      </w:r>
      <w:r w:rsidRPr="009755AE">
        <w:rPr>
          <w:color w:val="000000" w:themeColor="text1"/>
          <w:rPrChange w:id="887" w:author="Kevin Bairos-Novak" w:date="2021-07-21T22:42:00Z">
            <w:rPr/>
          </w:rPrChange>
        </w:rPr>
        <w:t>examine</w:t>
      </w:r>
      <w:r w:rsidR="006033B8" w:rsidRPr="009755AE">
        <w:rPr>
          <w:color w:val="000000" w:themeColor="text1"/>
          <w:rPrChange w:id="888" w:author="Kevin Bairos-Novak" w:date="2021-07-21T22:42:00Z">
            <w:rPr/>
          </w:rPrChange>
        </w:rPr>
        <w:t xml:space="preserve"> the relative</w:t>
      </w:r>
      <w:r w:rsidR="0027597D" w:rsidRPr="009755AE">
        <w:rPr>
          <w:color w:val="000000" w:themeColor="text1"/>
          <w:rPrChange w:id="889" w:author="Kevin Bairos-Novak" w:date="2021-07-21T22:42:00Z">
            <w:rPr/>
          </w:rPrChange>
        </w:rPr>
        <w:t xml:space="preserve"> heritability of </w:t>
      </w:r>
      <w:r w:rsidR="006033B8" w:rsidRPr="009755AE">
        <w:rPr>
          <w:color w:val="000000" w:themeColor="text1"/>
          <w:rPrChange w:id="890" w:author="Kevin Bairos-Novak" w:date="2021-07-21T22:42:00Z">
            <w:rPr/>
          </w:rPrChange>
        </w:rPr>
        <w:t>different</w:t>
      </w:r>
      <w:r w:rsidR="0027597D" w:rsidRPr="009755AE">
        <w:rPr>
          <w:color w:val="000000" w:themeColor="text1"/>
          <w:rPrChange w:id="891" w:author="Kevin Bairos-Novak" w:date="2021-07-21T22:42:00Z">
            <w:rPr/>
          </w:rPrChange>
        </w:rPr>
        <w:t xml:space="preserve"> trait </w:t>
      </w:r>
      <w:r w:rsidR="006033B8" w:rsidRPr="009755AE">
        <w:rPr>
          <w:color w:val="000000" w:themeColor="text1"/>
          <w:rPrChange w:id="892" w:author="Kevin Bairos-Novak" w:date="2021-07-21T22:42:00Z">
            <w:rPr/>
          </w:rPrChange>
        </w:rPr>
        <w:t>types</w:t>
      </w:r>
      <w:r w:rsidR="0027597D" w:rsidRPr="009755AE">
        <w:rPr>
          <w:color w:val="000000" w:themeColor="text1"/>
          <w:rPrChange w:id="893" w:author="Kevin Bairos-Novak" w:date="2021-07-21T22:42:00Z">
            <w:rPr/>
          </w:rPrChange>
        </w:rPr>
        <w:t xml:space="preserve"> such as coral </w:t>
      </w:r>
      <w:r w:rsidR="006033B8" w:rsidRPr="009755AE">
        <w:rPr>
          <w:color w:val="000000" w:themeColor="text1"/>
          <w:rPrChange w:id="894" w:author="Kevin Bairos-Novak" w:date="2021-07-21T22:42:00Z">
            <w:rPr/>
          </w:rPrChange>
        </w:rPr>
        <w:t>gene expression, bleaching</w:t>
      </w:r>
      <w:r w:rsidR="0027597D" w:rsidRPr="009755AE">
        <w:rPr>
          <w:color w:val="000000" w:themeColor="text1"/>
          <w:rPrChange w:id="895" w:author="Kevin Bairos-Novak" w:date="2021-07-21T22:42:00Z">
            <w:rPr/>
          </w:rPrChange>
        </w:rPr>
        <w:t xml:space="preserve">, growth, </w:t>
      </w:r>
      <w:r w:rsidR="006033B8" w:rsidRPr="009755AE">
        <w:rPr>
          <w:color w:val="000000" w:themeColor="text1"/>
          <w:rPrChange w:id="896" w:author="Kevin Bairos-Novak" w:date="2021-07-21T22:42:00Z">
            <w:rPr/>
          </w:rPrChange>
        </w:rPr>
        <w:t xml:space="preserve">symbiont community structure, and </w:t>
      </w:r>
      <w:r w:rsidR="0027597D" w:rsidRPr="009755AE">
        <w:rPr>
          <w:color w:val="000000" w:themeColor="text1"/>
          <w:rPrChange w:id="897" w:author="Kevin Bairos-Novak" w:date="2021-07-21T22:42:00Z">
            <w:rPr/>
          </w:rPrChange>
        </w:rPr>
        <w:t>survival</w:t>
      </w:r>
      <w:r w:rsidR="006033B8" w:rsidRPr="009755AE">
        <w:rPr>
          <w:color w:val="000000" w:themeColor="text1"/>
          <w:rPrChange w:id="898" w:author="Kevin Bairos-Novak" w:date="2021-07-21T22:42:00Z">
            <w:rPr/>
          </w:rPrChange>
        </w:rPr>
        <w:t xml:space="preserve">, and </w:t>
      </w:r>
      <w:r w:rsidRPr="009755AE">
        <w:rPr>
          <w:color w:val="000000" w:themeColor="text1"/>
          <w:rPrChange w:id="899" w:author="Kevin Bairos-Novak" w:date="2021-07-21T22:42:00Z">
            <w:rPr/>
          </w:rPrChange>
        </w:rPr>
        <w:t xml:space="preserve">investigate potential interactions among </w:t>
      </w:r>
      <w:r w:rsidR="006033B8" w:rsidRPr="009755AE">
        <w:rPr>
          <w:color w:val="000000" w:themeColor="text1"/>
          <w:rPrChange w:id="900" w:author="Kevin Bairos-Novak" w:date="2021-07-21T22:42:00Z">
            <w:rPr/>
          </w:rPrChange>
        </w:rPr>
        <w:t>life stages and</w:t>
      </w:r>
      <w:r w:rsidR="00A337E1" w:rsidRPr="009755AE">
        <w:rPr>
          <w:color w:val="000000" w:themeColor="text1"/>
          <w:rPrChange w:id="901" w:author="Kevin Bairos-Novak" w:date="2021-07-21T22:42:00Z">
            <w:rPr/>
          </w:rPrChange>
        </w:rPr>
        <w:t xml:space="preserve">, for experiments that manipulate temperature, to the magnitude of </w:t>
      </w:r>
      <w:r w:rsidR="003B72F3" w:rsidRPr="009755AE">
        <w:rPr>
          <w:color w:val="000000" w:themeColor="text1"/>
          <w:rPrChange w:id="902" w:author="Kevin Bairos-Novak" w:date="2021-07-21T22:42:00Z">
            <w:rPr/>
          </w:rPrChange>
        </w:rPr>
        <w:t>temperature</w:t>
      </w:r>
      <w:r w:rsidR="00A337E1" w:rsidRPr="009755AE">
        <w:rPr>
          <w:color w:val="000000" w:themeColor="text1"/>
          <w:rPrChange w:id="903" w:author="Kevin Bairos-Novak" w:date="2021-07-21T22:42:00Z">
            <w:rPr/>
          </w:rPrChange>
        </w:rPr>
        <w:t xml:space="preserve"> stress to which corals are exposed</w:t>
      </w:r>
      <w:r w:rsidR="003B72F3" w:rsidRPr="009755AE">
        <w:rPr>
          <w:color w:val="000000" w:themeColor="text1"/>
          <w:rPrChange w:id="904" w:author="Kevin Bairos-Novak" w:date="2021-07-21T22:42:00Z">
            <w:rPr/>
          </w:rPrChange>
        </w:rPr>
        <w:t xml:space="preserve">. We also </w:t>
      </w:r>
      <w:r w:rsidR="008723E6" w:rsidRPr="009755AE">
        <w:rPr>
          <w:color w:val="000000" w:themeColor="text1"/>
          <w:rPrChange w:id="905" w:author="Kevin Bairos-Novak" w:date="2021-07-21T22:42:00Z">
            <w:rPr/>
          </w:rPrChange>
        </w:rPr>
        <w:t>estimate</w:t>
      </w:r>
      <w:r w:rsidR="003B72F3" w:rsidRPr="009755AE">
        <w:rPr>
          <w:color w:val="000000" w:themeColor="text1"/>
          <w:rPrChange w:id="906" w:author="Kevin Bairos-Novak" w:date="2021-07-21T22:42:00Z">
            <w:rPr/>
          </w:rPrChange>
        </w:rPr>
        <w:t xml:space="preserve"> the relative heterogeneity </w:t>
      </w:r>
      <w:r w:rsidR="008723E6" w:rsidRPr="009755AE">
        <w:rPr>
          <w:color w:val="000000" w:themeColor="text1"/>
          <w:rPrChange w:id="907" w:author="Kevin Bairos-Novak" w:date="2021-07-21T22:42:00Z">
            <w:rPr/>
          </w:rPrChange>
        </w:rPr>
        <w:t>of</w:t>
      </w:r>
      <w:r w:rsidR="003B72F3" w:rsidRPr="009755AE">
        <w:rPr>
          <w:color w:val="000000" w:themeColor="text1"/>
          <w:rPrChange w:id="908" w:author="Kevin Bairos-Novak" w:date="2021-07-21T22:42:00Z">
            <w:rPr/>
          </w:rPrChange>
        </w:rPr>
        <w:t xml:space="preserve"> heritability estimates, examine differences between</w:t>
      </w:r>
      <w:r w:rsidR="0027597D" w:rsidRPr="009755AE">
        <w:rPr>
          <w:color w:val="000000" w:themeColor="text1"/>
          <w:rPrChange w:id="909" w:author="Kevin Bairos-Novak" w:date="2021-07-21T22:42:00Z">
            <w:rPr/>
          </w:rPrChange>
        </w:rPr>
        <w:t xml:space="preserve"> narrow-sense vs. broad-sense heritability</w:t>
      </w:r>
      <w:r w:rsidR="003B72F3" w:rsidRPr="009755AE">
        <w:rPr>
          <w:color w:val="000000" w:themeColor="text1"/>
          <w:rPrChange w:id="910" w:author="Kevin Bairos-Novak" w:date="2021-07-21T22:42:00Z">
            <w:rPr/>
          </w:rPrChange>
        </w:rPr>
        <w:t xml:space="preserve"> estimates, and </w:t>
      </w:r>
      <w:r w:rsidR="00776E9E" w:rsidRPr="009755AE">
        <w:rPr>
          <w:color w:val="000000" w:themeColor="text1"/>
          <w:rPrChange w:id="911" w:author="Kevin Bairos-Novak" w:date="2021-07-21T22:42:00Z">
            <w:rPr/>
          </w:rPrChange>
        </w:rPr>
        <w:t xml:space="preserve">identify how </w:t>
      </w:r>
      <w:r w:rsidR="003B72F3" w:rsidRPr="009755AE">
        <w:rPr>
          <w:color w:val="000000" w:themeColor="text1"/>
          <w:rPrChange w:id="912" w:author="Kevin Bairos-Novak" w:date="2021-07-21T22:42:00Z">
            <w:rPr/>
          </w:rPrChange>
        </w:rPr>
        <w:t xml:space="preserve">differences in coral growth forms </w:t>
      </w:r>
      <w:r w:rsidR="00776E9E" w:rsidRPr="009755AE">
        <w:rPr>
          <w:color w:val="000000" w:themeColor="text1"/>
          <w:rPrChange w:id="913" w:author="Kevin Bairos-Novak" w:date="2021-07-21T22:42:00Z">
            <w:rPr/>
          </w:rPrChange>
        </w:rPr>
        <w:t>influence estimates</w:t>
      </w:r>
      <w:r w:rsidR="003B72F3" w:rsidRPr="009755AE">
        <w:rPr>
          <w:color w:val="000000" w:themeColor="text1"/>
          <w:rPrChange w:id="914" w:author="Kevin Bairos-Novak" w:date="2021-07-21T22:42:00Z">
            <w:rPr/>
          </w:rPrChange>
        </w:rPr>
        <w:t xml:space="preserve"> of </w:t>
      </w:r>
      <w:r w:rsidR="003B72F3" w:rsidRPr="009755AE">
        <w:rPr>
          <w:i/>
          <w:color w:val="000000" w:themeColor="text1"/>
          <w:rPrChange w:id="915" w:author="Kevin Bairos-Novak" w:date="2021-07-21T22:42:00Z">
            <w:rPr>
              <w:i/>
            </w:rPr>
          </w:rPrChange>
        </w:rPr>
        <w:t>h</w:t>
      </w:r>
      <w:r w:rsidR="003B72F3" w:rsidRPr="009755AE">
        <w:rPr>
          <w:i/>
          <w:color w:val="000000" w:themeColor="text1"/>
          <w:vertAlign w:val="superscript"/>
          <w:rPrChange w:id="916" w:author="Kevin Bairos-Novak" w:date="2021-07-21T22:42:00Z">
            <w:rPr>
              <w:i/>
              <w:vertAlign w:val="superscript"/>
            </w:rPr>
          </w:rPrChange>
        </w:rPr>
        <w:t>2</w:t>
      </w:r>
      <w:r w:rsidR="003B72F3" w:rsidRPr="009755AE">
        <w:rPr>
          <w:color w:val="000000" w:themeColor="text1"/>
          <w:rPrChange w:id="917" w:author="Kevin Bairos-Novak" w:date="2021-07-21T22:42:00Z">
            <w:rPr/>
          </w:rPrChange>
        </w:rPr>
        <w:t>.</w:t>
      </w:r>
    </w:p>
    <w:p w14:paraId="69CF7E89" w14:textId="350D5B19" w:rsidR="0027597D" w:rsidRPr="009755AE" w:rsidRDefault="0027597D" w:rsidP="00FC6D79">
      <w:pPr>
        <w:spacing w:line="480" w:lineRule="auto"/>
        <w:rPr>
          <w:color w:val="000000" w:themeColor="text1"/>
          <w:rPrChange w:id="918" w:author="Kevin Bairos-Novak" w:date="2021-07-21T22:42:00Z">
            <w:rPr/>
          </w:rPrChange>
        </w:rPr>
      </w:pPr>
    </w:p>
    <w:bookmarkEnd w:id="2"/>
    <w:bookmarkEnd w:id="3"/>
    <w:p w14:paraId="67E99B06" w14:textId="54CA3D35" w:rsidR="009C1B4D" w:rsidRPr="009755AE" w:rsidRDefault="00A432C7" w:rsidP="00FC6D79">
      <w:pPr>
        <w:spacing w:line="480" w:lineRule="auto"/>
        <w:rPr>
          <w:b/>
          <w:color w:val="000000" w:themeColor="text1"/>
          <w:rPrChange w:id="919" w:author="Kevin Bairos-Novak" w:date="2021-07-21T22:42:00Z">
            <w:rPr>
              <w:b/>
            </w:rPr>
          </w:rPrChange>
        </w:rPr>
      </w:pPr>
      <w:r w:rsidRPr="009755AE">
        <w:rPr>
          <w:b/>
          <w:color w:val="000000" w:themeColor="text1"/>
          <w:rPrChange w:id="920" w:author="Kevin Bairos-Novak" w:date="2021-07-21T22:42:00Z">
            <w:rPr>
              <w:b/>
            </w:rPr>
          </w:rPrChange>
        </w:rPr>
        <w:t>Literature</w:t>
      </w:r>
      <w:r w:rsidR="009C1B4D" w:rsidRPr="009755AE">
        <w:rPr>
          <w:b/>
          <w:color w:val="000000" w:themeColor="text1"/>
          <w:rPrChange w:id="921" w:author="Kevin Bairos-Novak" w:date="2021-07-21T22:42:00Z">
            <w:rPr>
              <w:b/>
            </w:rPr>
          </w:rPrChange>
        </w:rPr>
        <w:t xml:space="preserve"> </w:t>
      </w:r>
      <w:r w:rsidR="009C7163" w:rsidRPr="009755AE">
        <w:rPr>
          <w:b/>
          <w:color w:val="000000" w:themeColor="text1"/>
          <w:rPrChange w:id="922" w:author="Kevin Bairos-Novak" w:date="2021-07-21T22:42:00Z">
            <w:rPr>
              <w:b/>
            </w:rPr>
          </w:rPrChange>
        </w:rPr>
        <w:t>Analysis</w:t>
      </w:r>
    </w:p>
    <w:p w14:paraId="31C0250F" w14:textId="2F00F4DF" w:rsidR="005A6B05" w:rsidRPr="009755AE" w:rsidRDefault="005A6B05" w:rsidP="00FC6D79">
      <w:pPr>
        <w:spacing w:line="480" w:lineRule="auto"/>
        <w:rPr>
          <w:i/>
          <w:color w:val="000000" w:themeColor="text1"/>
          <w:rPrChange w:id="923" w:author="Kevin Bairos-Novak" w:date="2021-07-21T22:42:00Z">
            <w:rPr>
              <w:i/>
            </w:rPr>
          </w:rPrChange>
        </w:rPr>
      </w:pPr>
      <w:r w:rsidRPr="009755AE">
        <w:rPr>
          <w:i/>
          <w:color w:val="000000" w:themeColor="text1"/>
          <w:rPrChange w:id="924" w:author="Kevin Bairos-Novak" w:date="2021-07-21T22:42:00Z">
            <w:rPr>
              <w:i/>
            </w:rPr>
          </w:rPrChange>
        </w:rPr>
        <w:t xml:space="preserve">Literature </w:t>
      </w:r>
      <w:r w:rsidR="009C1B4D" w:rsidRPr="009755AE">
        <w:rPr>
          <w:i/>
          <w:color w:val="000000" w:themeColor="text1"/>
          <w:rPrChange w:id="925" w:author="Kevin Bairos-Novak" w:date="2021-07-21T22:42:00Z">
            <w:rPr>
              <w:i/>
            </w:rPr>
          </w:rPrChange>
        </w:rPr>
        <w:t>s</w:t>
      </w:r>
      <w:r w:rsidRPr="009755AE">
        <w:rPr>
          <w:i/>
          <w:color w:val="000000" w:themeColor="text1"/>
          <w:rPrChange w:id="926" w:author="Kevin Bairos-Novak" w:date="2021-07-21T22:42:00Z">
            <w:rPr>
              <w:i/>
            </w:rPr>
          </w:rPrChange>
        </w:rPr>
        <w:t>earch</w:t>
      </w:r>
    </w:p>
    <w:p w14:paraId="0AD205E6" w14:textId="3827164D" w:rsidR="00BA761D" w:rsidRPr="009755AE" w:rsidRDefault="00E42941" w:rsidP="00FC6D79">
      <w:pPr>
        <w:spacing w:line="480" w:lineRule="auto"/>
        <w:ind w:firstLine="720"/>
        <w:rPr>
          <w:color w:val="000000" w:themeColor="text1"/>
          <w:rPrChange w:id="927" w:author="Kevin Bairos-Novak" w:date="2021-07-21T22:42:00Z">
            <w:rPr/>
          </w:rPrChange>
        </w:rPr>
      </w:pPr>
      <w:r w:rsidRPr="009755AE">
        <w:rPr>
          <w:color w:val="000000" w:themeColor="text1"/>
          <w:rPrChange w:id="928" w:author="Kevin Bairos-Novak" w:date="2021-07-21T22:42:00Z">
            <w:rPr/>
          </w:rPrChange>
        </w:rPr>
        <w:t>We</w:t>
      </w:r>
      <w:r w:rsidR="00F72377" w:rsidRPr="009755AE">
        <w:rPr>
          <w:color w:val="000000" w:themeColor="text1"/>
          <w:rPrChange w:id="929" w:author="Kevin Bairos-Novak" w:date="2021-07-21T22:42:00Z">
            <w:rPr/>
          </w:rPrChange>
        </w:rPr>
        <w:t xml:space="preserve"> </w:t>
      </w:r>
      <w:r w:rsidR="00984391" w:rsidRPr="009755AE">
        <w:rPr>
          <w:color w:val="000000" w:themeColor="text1"/>
          <w:rPrChange w:id="930" w:author="Kevin Bairos-Novak" w:date="2021-07-21T22:42:00Z">
            <w:rPr/>
          </w:rPrChange>
        </w:rPr>
        <w:t>undertook an exhaustive literature review to</w:t>
      </w:r>
      <w:r w:rsidR="00F72377" w:rsidRPr="009755AE">
        <w:rPr>
          <w:color w:val="000000" w:themeColor="text1"/>
          <w:rPrChange w:id="931" w:author="Kevin Bairos-Novak" w:date="2021-07-21T22:42:00Z">
            <w:rPr/>
          </w:rPrChange>
        </w:rPr>
        <w:t xml:space="preserve"> find all possible heritability </w:t>
      </w:r>
      <w:r w:rsidR="00182677" w:rsidRPr="009755AE">
        <w:rPr>
          <w:color w:val="000000" w:themeColor="text1"/>
          <w:rPrChange w:id="932" w:author="Kevin Bairos-Novak" w:date="2021-07-21T22:42:00Z">
            <w:rPr/>
          </w:rPrChange>
        </w:rPr>
        <w:t xml:space="preserve">point </w:t>
      </w:r>
      <w:r w:rsidR="00F72377" w:rsidRPr="009755AE">
        <w:rPr>
          <w:color w:val="000000" w:themeColor="text1"/>
          <w:rPrChange w:id="933" w:author="Kevin Bairos-Novak" w:date="2021-07-21T22:42:00Z">
            <w:rPr/>
          </w:rPrChange>
        </w:rPr>
        <w:t>estimates</w:t>
      </w:r>
      <w:r w:rsidR="00182677" w:rsidRPr="009755AE">
        <w:rPr>
          <w:color w:val="000000" w:themeColor="text1"/>
          <w:rPrChange w:id="934" w:author="Kevin Bairos-Novak" w:date="2021-07-21T22:42:00Z">
            <w:rPr/>
          </w:rPrChange>
        </w:rPr>
        <w:t xml:space="preserve"> and associated measures of sampl</w:t>
      </w:r>
      <w:r w:rsidR="00A337E1" w:rsidRPr="009755AE">
        <w:rPr>
          <w:color w:val="000000" w:themeColor="text1"/>
          <w:rPrChange w:id="935" w:author="Kevin Bairos-Novak" w:date="2021-07-21T22:42:00Z">
            <w:rPr/>
          </w:rPrChange>
        </w:rPr>
        <w:t>ing</w:t>
      </w:r>
      <w:r w:rsidR="00182677" w:rsidRPr="009755AE">
        <w:rPr>
          <w:color w:val="000000" w:themeColor="text1"/>
          <w:rPrChange w:id="936" w:author="Kevin Bairos-Novak" w:date="2021-07-21T22:42:00Z">
            <w:rPr/>
          </w:rPrChange>
        </w:rPr>
        <w:t xml:space="preserve"> variance</w:t>
      </w:r>
      <w:r w:rsidR="00132515" w:rsidRPr="009755AE">
        <w:rPr>
          <w:color w:val="000000" w:themeColor="text1"/>
          <w:rPrChange w:id="937" w:author="Kevin Bairos-Novak" w:date="2021-07-21T22:42:00Z">
            <w:rPr/>
          </w:rPrChange>
        </w:rPr>
        <w:t xml:space="preserve"> (e.g., standard errors, confidence or credibility intervals)</w:t>
      </w:r>
      <w:r w:rsidR="00F72377" w:rsidRPr="009755AE">
        <w:rPr>
          <w:color w:val="000000" w:themeColor="text1"/>
          <w:rPrChange w:id="938" w:author="Kevin Bairos-Novak" w:date="2021-07-21T22:42:00Z">
            <w:rPr/>
          </w:rPrChange>
        </w:rPr>
        <w:t xml:space="preserve"> for </w:t>
      </w:r>
      <w:proofErr w:type="spellStart"/>
      <w:r w:rsidR="00F72377" w:rsidRPr="009755AE">
        <w:rPr>
          <w:color w:val="000000" w:themeColor="text1"/>
          <w:rPrChange w:id="939" w:author="Kevin Bairos-Novak" w:date="2021-07-21T22:42:00Z">
            <w:rPr/>
          </w:rPrChange>
        </w:rPr>
        <w:t>scleractinian</w:t>
      </w:r>
      <w:proofErr w:type="spellEnd"/>
      <w:r w:rsidR="00F72377" w:rsidRPr="009755AE">
        <w:rPr>
          <w:color w:val="000000" w:themeColor="text1"/>
          <w:rPrChange w:id="940" w:author="Kevin Bairos-Novak" w:date="2021-07-21T22:42:00Z">
            <w:rPr/>
          </w:rPrChange>
        </w:rPr>
        <w:t xml:space="preserve"> corals by</w:t>
      </w:r>
      <w:r w:rsidRPr="009755AE">
        <w:rPr>
          <w:color w:val="000000" w:themeColor="text1"/>
          <w:rPrChange w:id="941" w:author="Kevin Bairos-Novak" w:date="2021-07-21T22:42:00Z">
            <w:rPr/>
          </w:rPrChange>
        </w:rPr>
        <w:t xml:space="preserve"> </w:t>
      </w:r>
      <w:r w:rsidR="00F72377" w:rsidRPr="009755AE">
        <w:rPr>
          <w:color w:val="000000" w:themeColor="text1"/>
          <w:rPrChange w:id="942" w:author="Kevin Bairos-Novak" w:date="2021-07-21T22:42:00Z">
            <w:rPr/>
          </w:rPrChange>
        </w:rPr>
        <w:t xml:space="preserve">canvassing </w:t>
      </w:r>
      <w:r w:rsidR="00984391" w:rsidRPr="009755AE">
        <w:rPr>
          <w:color w:val="000000" w:themeColor="text1"/>
          <w:rPrChange w:id="943" w:author="Kevin Bairos-Novak" w:date="2021-07-21T22:42:00Z">
            <w:rPr/>
          </w:rPrChange>
        </w:rPr>
        <w:t xml:space="preserve">two major research </w:t>
      </w:r>
      <w:r w:rsidR="00F72377" w:rsidRPr="009755AE">
        <w:rPr>
          <w:color w:val="000000" w:themeColor="text1"/>
          <w:rPrChange w:id="944" w:author="Kevin Bairos-Novak" w:date="2021-07-21T22:42:00Z">
            <w:rPr/>
          </w:rPrChange>
        </w:rPr>
        <w:t>databases</w:t>
      </w:r>
      <w:r w:rsidR="00984391" w:rsidRPr="009755AE">
        <w:rPr>
          <w:color w:val="000000" w:themeColor="text1"/>
          <w:rPrChange w:id="945" w:author="Kevin Bairos-Novak" w:date="2021-07-21T22:42:00Z">
            <w:rPr/>
          </w:rPrChange>
        </w:rPr>
        <w:t>: Google Scholar and Web of Science.</w:t>
      </w:r>
      <w:r w:rsidR="00DF27E9" w:rsidRPr="009755AE">
        <w:rPr>
          <w:color w:val="000000" w:themeColor="text1"/>
          <w:rPrChange w:id="946" w:author="Kevin Bairos-Novak" w:date="2021-07-21T22:42:00Z">
            <w:rPr/>
          </w:rPrChange>
        </w:rPr>
        <w:t xml:space="preserve"> </w:t>
      </w:r>
      <w:r w:rsidR="00F72377" w:rsidRPr="009755AE">
        <w:rPr>
          <w:color w:val="000000" w:themeColor="text1"/>
          <w:rPrChange w:id="947" w:author="Kevin Bairos-Novak" w:date="2021-07-21T22:42:00Z">
            <w:rPr/>
          </w:rPrChange>
        </w:rPr>
        <w:t xml:space="preserve">Keyword searches were conducted in </w:t>
      </w:r>
      <w:r w:rsidR="00A868F7" w:rsidRPr="009755AE">
        <w:rPr>
          <w:color w:val="000000" w:themeColor="text1"/>
          <w:rPrChange w:id="948" w:author="Kevin Bairos-Novak" w:date="2021-07-21T22:42:00Z">
            <w:rPr/>
          </w:rPrChange>
        </w:rPr>
        <w:t xml:space="preserve">October </w:t>
      </w:r>
      <w:r w:rsidR="00F72377" w:rsidRPr="009755AE">
        <w:rPr>
          <w:color w:val="000000" w:themeColor="text1"/>
          <w:rPrChange w:id="949" w:author="Kevin Bairos-Novak" w:date="2021-07-21T22:42:00Z">
            <w:rPr/>
          </w:rPrChange>
        </w:rPr>
        <w:t xml:space="preserve">2020 to identify all studies reporting heritability estimates for corals, </w:t>
      </w:r>
      <w:r w:rsidR="00984391" w:rsidRPr="009755AE">
        <w:rPr>
          <w:color w:val="000000" w:themeColor="text1"/>
          <w:rPrChange w:id="950" w:author="Kevin Bairos-Novak" w:date="2021-07-21T22:42:00Z">
            <w:rPr/>
          </w:rPrChange>
        </w:rPr>
        <w:t>and/</w:t>
      </w:r>
      <w:r w:rsidR="00F72377" w:rsidRPr="009755AE">
        <w:rPr>
          <w:color w:val="000000" w:themeColor="text1"/>
          <w:rPrChange w:id="951" w:author="Kevin Bairos-Novak" w:date="2021-07-21T22:42:00Z">
            <w:rPr/>
          </w:rPrChange>
        </w:rPr>
        <w:t xml:space="preserve">or their associated symbionts. We searched for studies using </w:t>
      </w:r>
      <w:r w:rsidR="00A868F7" w:rsidRPr="009755AE">
        <w:rPr>
          <w:color w:val="000000" w:themeColor="text1"/>
          <w:rPrChange w:id="952" w:author="Kevin Bairos-Novak" w:date="2021-07-21T22:42:00Z">
            <w:rPr/>
          </w:rPrChange>
        </w:rPr>
        <w:t>the keywords and</w:t>
      </w:r>
      <w:r w:rsidR="00F72377" w:rsidRPr="009755AE">
        <w:rPr>
          <w:color w:val="000000" w:themeColor="text1"/>
          <w:rPrChange w:id="953" w:author="Kevin Bairos-Novak" w:date="2021-07-21T22:42:00Z">
            <w:rPr/>
          </w:rPrChange>
        </w:rPr>
        <w:t xml:space="preserve"> Booleans</w:t>
      </w:r>
      <w:r w:rsidR="00A868F7" w:rsidRPr="009755AE">
        <w:rPr>
          <w:color w:val="000000" w:themeColor="text1"/>
          <w:rPrChange w:id="954" w:author="Kevin Bairos-Novak" w:date="2021-07-21T22:42:00Z">
            <w:rPr/>
          </w:rPrChange>
        </w:rPr>
        <w:t>:</w:t>
      </w:r>
      <w:r w:rsidR="00F72377" w:rsidRPr="009755AE">
        <w:rPr>
          <w:color w:val="000000" w:themeColor="text1"/>
          <w:rPrChange w:id="955" w:author="Kevin Bairos-Novak" w:date="2021-07-21T22:42:00Z">
            <w:rPr/>
          </w:rPrChange>
        </w:rPr>
        <w:t xml:space="preserve"> </w:t>
      </w:r>
      <w:r w:rsidR="006978C7" w:rsidRPr="009755AE">
        <w:rPr>
          <w:color w:val="000000" w:themeColor="text1"/>
          <w:rPrChange w:id="956" w:author="Kevin Bairos-Novak" w:date="2021-07-21T22:42:00Z">
            <w:rPr/>
          </w:rPrChange>
        </w:rPr>
        <w:t>“</w:t>
      </w:r>
      <w:r w:rsidR="00F72377" w:rsidRPr="009755AE">
        <w:rPr>
          <w:color w:val="000000" w:themeColor="text1"/>
          <w:rPrChange w:id="957" w:author="Kevin Bairos-Novak" w:date="2021-07-21T22:42:00Z">
            <w:rPr/>
          </w:rPrChange>
        </w:rPr>
        <w:t>heritability</w:t>
      </w:r>
      <w:r w:rsidR="006978C7" w:rsidRPr="009755AE">
        <w:rPr>
          <w:color w:val="000000" w:themeColor="text1"/>
          <w:rPrChange w:id="958" w:author="Kevin Bairos-Novak" w:date="2021-07-21T22:42:00Z">
            <w:rPr/>
          </w:rPrChange>
        </w:rPr>
        <w:t>”</w:t>
      </w:r>
      <w:r w:rsidR="00F72377" w:rsidRPr="009755AE">
        <w:rPr>
          <w:color w:val="000000" w:themeColor="text1"/>
          <w:rPrChange w:id="959" w:author="Kevin Bairos-Novak" w:date="2021-07-21T22:42:00Z">
            <w:rPr/>
          </w:rPrChange>
        </w:rPr>
        <w:t xml:space="preserve"> </w:t>
      </w:r>
      <w:r w:rsidR="006978C7" w:rsidRPr="009755AE">
        <w:rPr>
          <w:color w:val="000000" w:themeColor="text1"/>
          <w:rPrChange w:id="960" w:author="Kevin Bairos-Novak" w:date="2021-07-21T22:42:00Z">
            <w:rPr/>
          </w:rPrChange>
        </w:rPr>
        <w:t>AND</w:t>
      </w:r>
      <w:r w:rsidR="00F72377" w:rsidRPr="009755AE">
        <w:rPr>
          <w:color w:val="000000" w:themeColor="text1"/>
          <w:rPrChange w:id="961" w:author="Kevin Bairos-Novak" w:date="2021-07-21T22:42:00Z">
            <w:rPr/>
          </w:rPrChange>
        </w:rPr>
        <w:t xml:space="preserve"> </w:t>
      </w:r>
      <w:r w:rsidR="006978C7" w:rsidRPr="009755AE">
        <w:rPr>
          <w:color w:val="000000" w:themeColor="text1"/>
          <w:rPrChange w:id="962" w:author="Kevin Bairos-Novak" w:date="2021-07-21T22:42:00Z">
            <w:rPr/>
          </w:rPrChange>
        </w:rPr>
        <w:t>“</w:t>
      </w:r>
      <w:r w:rsidR="00F72377" w:rsidRPr="009755AE">
        <w:rPr>
          <w:color w:val="000000" w:themeColor="text1"/>
          <w:rPrChange w:id="963" w:author="Kevin Bairos-Novak" w:date="2021-07-21T22:42:00Z">
            <w:rPr/>
          </w:rPrChange>
        </w:rPr>
        <w:t>coral</w:t>
      </w:r>
      <w:r w:rsidR="006978C7" w:rsidRPr="009755AE">
        <w:rPr>
          <w:color w:val="000000" w:themeColor="text1"/>
          <w:rPrChange w:id="964" w:author="Kevin Bairos-Novak" w:date="2021-07-21T22:42:00Z">
            <w:rPr/>
          </w:rPrChange>
        </w:rPr>
        <w:t xml:space="preserve">” </w:t>
      </w:r>
      <w:r w:rsidR="00A868F7" w:rsidRPr="009755AE">
        <w:rPr>
          <w:color w:val="000000" w:themeColor="text1"/>
          <w:rPrChange w:id="965" w:author="Kevin Bairos-Novak" w:date="2021-07-21T22:42:00Z">
            <w:rPr/>
          </w:rPrChange>
        </w:rPr>
        <w:t xml:space="preserve">OR </w:t>
      </w:r>
      <w:r w:rsidR="006978C7" w:rsidRPr="009755AE">
        <w:rPr>
          <w:color w:val="000000" w:themeColor="text1"/>
          <w:rPrChange w:id="966" w:author="Kevin Bairos-Novak" w:date="2021-07-21T22:42:00Z">
            <w:rPr/>
          </w:rPrChange>
        </w:rPr>
        <w:t>“familial effects” AND “coral”</w:t>
      </w:r>
      <w:r w:rsidR="00F72377" w:rsidRPr="009755AE">
        <w:rPr>
          <w:color w:val="000000" w:themeColor="text1"/>
          <w:rPrChange w:id="967" w:author="Kevin Bairos-Novak" w:date="2021-07-21T22:42:00Z">
            <w:rPr/>
          </w:rPrChange>
        </w:rPr>
        <w:t>.</w:t>
      </w:r>
      <w:r w:rsidR="006978C7" w:rsidRPr="009755AE">
        <w:rPr>
          <w:color w:val="000000" w:themeColor="text1"/>
          <w:rPrChange w:id="968" w:author="Kevin Bairos-Novak" w:date="2021-07-21T22:42:00Z">
            <w:rPr/>
          </w:rPrChange>
        </w:rPr>
        <w:t xml:space="preserve"> </w:t>
      </w:r>
      <w:r w:rsidR="00BF2714" w:rsidRPr="009755AE">
        <w:rPr>
          <w:color w:val="000000" w:themeColor="text1"/>
          <w:rPrChange w:id="969" w:author="Kevin Bairos-Novak" w:date="2021-07-21T22:42:00Z">
            <w:rPr/>
          </w:rPrChange>
        </w:rPr>
        <w:t>W</w:t>
      </w:r>
      <w:r w:rsidR="00A868F7" w:rsidRPr="009755AE">
        <w:rPr>
          <w:color w:val="000000" w:themeColor="text1"/>
          <w:rPrChange w:id="970" w:author="Kevin Bairos-Novak" w:date="2021-07-21T22:42:00Z">
            <w:rPr/>
          </w:rPrChange>
        </w:rPr>
        <w:t>e found a total of</w:t>
      </w:r>
      <w:r w:rsidR="006978C7" w:rsidRPr="009755AE">
        <w:rPr>
          <w:color w:val="000000" w:themeColor="text1"/>
          <w:rPrChange w:id="971" w:author="Kevin Bairos-Novak" w:date="2021-07-21T22:42:00Z">
            <w:rPr/>
          </w:rPrChange>
        </w:rPr>
        <w:t xml:space="preserve"> </w:t>
      </w:r>
      <w:r w:rsidR="005D4B19" w:rsidRPr="009755AE">
        <w:rPr>
          <w:color w:val="000000" w:themeColor="text1"/>
          <w:rPrChange w:id="972" w:author="Kevin Bairos-Novak" w:date="2021-07-21T22:42:00Z">
            <w:rPr/>
          </w:rPrChange>
        </w:rPr>
        <w:t>16</w:t>
      </w:r>
      <w:r w:rsidR="006978C7" w:rsidRPr="009755AE">
        <w:rPr>
          <w:color w:val="000000" w:themeColor="text1"/>
          <w:rPrChange w:id="973" w:author="Kevin Bairos-Novak" w:date="2021-07-21T22:42:00Z">
            <w:rPr/>
          </w:rPrChange>
        </w:rPr>
        <w:t xml:space="preserve"> </w:t>
      </w:r>
      <w:r w:rsidR="00A868F7" w:rsidRPr="009755AE">
        <w:rPr>
          <w:color w:val="000000" w:themeColor="text1"/>
          <w:rPrChange w:id="974" w:author="Kevin Bairos-Novak" w:date="2021-07-21T22:42:00Z">
            <w:rPr/>
          </w:rPrChange>
        </w:rPr>
        <w:t xml:space="preserve">studies </w:t>
      </w:r>
      <w:r w:rsidR="006978C7" w:rsidRPr="009755AE">
        <w:rPr>
          <w:color w:val="000000" w:themeColor="text1"/>
          <w:rPrChange w:id="975" w:author="Kevin Bairos-Novak" w:date="2021-07-21T22:42:00Z">
            <w:rPr/>
          </w:rPrChange>
        </w:rPr>
        <w:t>report</w:t>
      </w:r>
      <w:r w:rsidR="00A868F7" w:rsidRPr="009755AE">
        <w:rPr>
          <w:color w:val="000000" w:themeColor="text1"/>
          <w:rPrChange w:id="976" w:author="Kevin Bairos-Novak" w:date="2021-07-21T22:42:00Z">
            <w:rPr/>
          </w:rPrChange>
        </w:rPr>
        <w:t>ing</w:t>
      </w:r>
      <w:r w:rsidR="006978C7" w:rsidRPr="009755AE">
        <w:rPr>
          <w:color w:val="000000" w:themeColor="text1"/>
          <w:rPrChange w:id="977" w:author="Kevin Bairos-Novak" w:date="2021-07-21T22:42:00Z">
            <w:rPr/>
          </w:rPrChange>
        </w:rPr>
        <w:t xml:space="preserve"> </w:t>
      </w:r>
      <w:r w:rsidR="00A868F7" w:rsidRPr="009755AE">
        <w:rPr>
          <w:color w:val="000000" w:themeColor="text1"/>
          <w:rPrChange w:id="978" w:author="Kevin Bairos-Novak" w:date="2021-07-21T22:42:00Z">
            <w:rPr/>
          </w:rPrChange>
        </w:rPr>
        <w:t xml:space="preserve">heritability </w:t>
      </w:r>
      <w:r w:rsidR="005D4B19" w:rsidRPr="009755AE">
        <w:rPr>
          <w:color w:val="000000" w:themeColor="text1"/>
          <w:rPrChange w:id="979" w:author="Kevin Bairos-Novak" w:date="2021-07-21T22:42:00Z">
            <w:rPr/>
          </w:rPrChange>
        </w:rPr>
        <w:t xml:space="preserve">and </w:t>
      </w:r>
      <w:r w:rsidR="00A868F7" w:rsidRPr="009755AE">
        <w:rPr>
          <w:color w:val="000000" w:themeColor="text1"/>
          <w:rPrChange w:id="980" w:author="Kevin Bairos-Novak" w:date="2021-07-21T22:42:00Z">
            <w:rPr/>
          </w:rPrChange>
        </w:rPr>
        <w:t>one study</w:t>
      </w:r>
      <w:r w:rsidR="005D4B19" w:rsidRPr="009755AE">
        <w:rPr>
          <w:color w:val="000000" w:themeColor="text1"/>
          <w:rPrChange w:id="981" w:author="Kevin Bairos-Novak" w:date="2021-07-21T22:42:00Z">
            <w:rPr/>
          </w:rPrChange>
        </w:rPr>
        <w:t xml:space="preserve"> with </w:t>
      </w:r>
      <w:r w:rsidR="00B235D0" w:rsidRPr="009755AE">
        <w:rPr>
          <w:color w:val="000000" w:themeColor="text1"/>
          <w:rPrChange w:id="982" w:author="Kevin Bairos-Novak" w:date="2021-07-21T22:42:00Z">
            <w:rPr/>
          </w:rPrChange>
        </w:rPr>
        <w:t>heritability estimates that could be extracted from the published data</w:t>
      </w:r>
      <w:r w:rsidR="00565CDE" w:rsidRPr="009755AE">
        <w:rPr>
          <w:color w:val="000000" w:themeColor="text1"/>
          <w:rPrChange w:id="983" w:author="Kevin Bairos-Novak" w:date="2021-07-21T22:42:00Z">
            <w:rPr/>
          </w:rPrChange>
        </w:rPr>
        <w:t>.</w:t>
      </w:r>
      <w:r w:rsidR="00B235D0" w:rsidRPr="009755AE">
        <w:rPr>
          <w:color w:val="000000" w:themeColor="text1"/>
          <w:rPrChange w:id="984" w:author="Kevin Bairos-Novak" w:date="2021-07-21T22:42:00Z">
            <w:rPr/>
          </w:rPrChange>
        </w:rPr>
        <w:t xml:space="preserve"> </w:t>
      </w:r>
      <w:r w:rsidR="00F72377" w:rsidRPr="009755AE">
        <w:rPr>
          <w:color w:val="000000" w:themeColor="text1"/>
          <w:rPrChange w:id="985" w:author="Kevin Bairos-Novak" w:date="2021-07-21T22:42:00Z">
            <w:rPr/>
          </w:rPrChange>
        </w:rPr>
        <w:t xml:space="preserve">We then mined the references cited within each paper from the initial search to identify </w:t>
      </w:r>
      <w:r w:rsidR="006978C7" w:rsidRPr="009755AE">
        <w:rPr>
          <w:color w:val="000000" w:themeColor="text1"/>
          <w:rPrChange w:id="986" w:author="Kevin Bairos-Novak" w:date="2021-07-21T22:42:00Z">
            <w:rPr/>
          </w:rPrChange>
        </w:rPr>
        <w:t>two additional</w:t>
      </w:r>
      <w:r w:rsidR="00F72377" w:rsidRPr="009755AE">
        <w:rPr>
          <w:color w:val="000000" w:themeColor="text1"/>
          <w:rPrChange w:id="987" w:author="Kevin Bairos-Novak" w:date="2021-07-21T22:42:00Z">
            <w:rPr/>
          </w:rPrChange>
        </w:rPr>
        <w:t xml:space="preserve"> studies reporting heritability estimates</w:t>
      </w:r>
      <w:r w:rsidR="005206A8" w:rsidRPr="009755AE">
        <w:rPr>
          <w:color w:val="000000" w:themeColor="text1"/>
          <w:rPrChange w:id="988" w:author="Kevin Bairos-Novak" w:date="2021-07-21T22:42:00Z">
            <w:rPr/>
          </w:rPrChange>
        </w:rPr>
        <w:t>.</w:t>
      </w:r>
      <w:r w:rsidR="00182677" w:rsidRPr="009755AE">
        <w:rPr>
          <w:color w:val="000000" w:themeColor="text1"/>
          <w:rPrChange w:id="989" w:author="Kevin Bairos-Novak" w:date="2021-07-21T22:42:00Z">
            <w:rPr/>
          </w:rPrChange>
        </w:rPr>
        <w:t xml:space="preserve"> </w:t>
      </w:r>
      <w:r w:rsidR="005206A8" w:rsidRPr="009755AE">
        <w:rPr>
          <w:color w:val="000000" w:themeColor="text1"/>
          <w:rPrChange w:id="990" w:author="Kevin Bairos-Novak" w:date="2021-07-21T22:42:00Z">
            <w:rPr/>
          </w:rPrChange>
        </w:rPr>
        <w:t>We</w:t>
      </w:r>
      <w:r w:rsidR="00182677" w:rsidRPr="009755AE">
        <w:rPr>
          <w:color w:val="000000" w:themeColor="text1"/>
          <w:rPrChange w:id="991" w:author="Kevin Bairos-Novak" w:date="2021-07-21T22:42:00Z">
            <w:rPr/>
          </w:rPrChange>
        </w:rPr>
        <w:t xml:space="preserve"> contacted </w:t>
      </w:r>
      <w:r w:rsidR="005206A8" w:rsidRPr="009755AE">
        <w:rPr>
          <w:color w:val="000000" w:themeColor="text1"/>
          <w:rPrChange w:id="992" w:author="Kevin Bairos-Novak" w:date="2021-07-21T22:42:00Z">
            <w:rPr/>
          </w:rPrChange>
        </w:rPr>
        <w:t xml:space="preserve">some </w:t>
      </w:r>
      <w:r w:rsidR="00182677" w:rsidRPr="009755AE">
        <w:rPr>
          <w:color w:val="000000" w:themeColor="text1"/>
          <w:rPrChange w:id="993" w:author="Kevin Bairos-Novak" w:date="2021-07-21T22:42:00Z">
            <w:rPr/>
          </w:rPrChange>
        </w:rPr>
        <w:t xml:space="preserve">study </w:t>
      </w:r>
      <w:r w:rsidR="00182677" w:rsidRPr="009755AE">
        <w:rPr>
          <w:color w:val="000000" w:themeColor="text1"/>
          <w:rPrChange w:id="994" w:author="Kevin Bairos-Novak" w:date="2021-07-21T22:42:00Z">
            <w:rPr/>
          </w:rPrChange>
        </w:rPr>
        <w:lastRenderedPageBreak/>
        <w:t>authors</w:t>
      </w:r>
      <w:r w:rsidR="005206A8" w:rsidRPr="009755AE">
        <w:rPr>
          <w:color w:val="000000" w:themeColor="text1"/>
          <w:rPrChange w:id="995" w:author="Kevin Bairos-Novak" w:date="2021-07-21T22:42:00Z">
            <w:rPr/>
          </w:rPrChange>
        </w:rPr>
        <w:t xml:space="preserve"> when </w:t>
      </w:r>
      <w:r w:rsidR="00132515" w:rsidRPr="009755AE">
        <w:rPr>
          <w:color w:val="000000" w:themeColor="text1"/>
          <w:rPrChange w:id="996" w:author="Kevin Bairos-Novak" w:date="2021-07-21T22:42:00Z">
            <w:rPr/>
          </w:rPrChange>
        </w:rPr>
        <w:t xml:space="preserve">text alluded to </w:t>
      </w:r>
      <w:r w:rsidR="005206A8" w:rsidRPr="009755AE">
        <w:rPr>
          <w:color w:val="000000" w:themeColor="text1"/>
          <w:rPrChange w:id="997" w:author="Kevin Bairos-Novak" w:date="2021-07-21T22:42:00Z">
            <w:rPr/>
          </w:rPrChange>
        </w:rPr>
        <w:t>heritability estimates</w:t>
      </w:r>
      <w:r w:rsidR="00132515" w:rsidRPr="009755AE">
        <w:rPr>
          <w:color w:val="000000" w:themeColor="text1"/>
          <w:rPrChange w:id="998" w:author="Kevin Bairos-Novak" w:date="2021-07-21T22:42:00Z">
            <w:rPr/>
          </w:rPrChange>
        </w:rPr>
        <w:t>, but values</w:t>
      </w:r>
      <w:r w:rsidR="005206A8" w:rsidRPr="009755AE">
        <w:rPr>
          <w:color w:val="000000" w:themeColor="text1"/>
          <w:rPrChange w:id="999" w:author="Kevin Bairos-Novak" w:date="2021-07-21T22:42:00Z">
            <w:rPr/>
          </w:rPrChange>
        </w:rPr>
        <w:t xml:space="preserve"> </w:t>
      </w:r>
      <w:r w:rsidR="00132515" w:rsidRPr="009755AE">
        <w:rPr>
          <w:color w:val="000000" w:themeColor="text1"/>
          <w:rPrChange w:id="1000" w:author="Kevin Bairos-Novak" w:date="2021-07-21T22:42:00Z">
            <w:rPr/>
          </w:rPrChange>
        </w:rPr>
        <w:t>were</w:t>
      </w:r>
      <w:r w:rsidR="005206A8" w:rsidRPr="009755AE">
        <w:rPr>
          <w:color w:val="000000" w:themeColor="text1"/>
          <w:rPrChange w:id="1001" w:author="Kevin Bairos-Novak" w:date="2021-07-21T22:42:00Z">
            <w:rPr/>
          </w:rPrChange>
        </w:rPr>
        <w:t xml:space="preserve"> not reported in the final manuscript</w:t>
      </w:r>
      <w:r w:rsidR="00132515" w:rsidRPr="009755AE">
        <w:rPr>
          <w:color w:val="000000" w:themeColor="text1"/>
          <w:rPrChange w:id="1002" w:author="Kevin Bairos-Novak" w:date="2021-07-21T22:42:00Z">
            <w:rPr/>
          </w:rPrChange>
        </w:rPr>
        <w:t>, all of whom kindly contributed those</w:t>
      </w:r>
      <w:r w:rsidR="005206A8" w:rsidRPr="009755AE">
        <w:rPr>
          <w:color w:val="000000" w:themeColor="text1"/>
          <w:rPrChange w:id="1003" w:author="Kevin Bairos-Novak" w:date="2021-07-21T22:42:00Z">
            <w:rPr/>
          </w:rPrChange>
        </w:rPr>
        <w:t xml:space="preserve"> heritability estimates</w:t>
      </w:r>
      <w:r w:rsidR="00132515" w:rsidRPr="009755AE">
        <w:rPr>
          <w:color w:val="000000" w:themeColor="text1"/>
          <w:rPrChange w:id="1004" w:author="Kevin Bairos-Novak" w:date="2021-07-21T22:42:00Z">
            <w:rPr/>
          </w:rPrChange>
        </w:rPr>
        <w:t xml:space="preserve"> to our analysis</w:t>
      </w:r>
      <w:r w:rsidR="0071395C" w:rsidRPr="009755AE">
        <w:rPr>
          <w:color w:val="000000" w:themeColor="text1"/>
          <w:rPrChange w:id="1005" w:author="Kevin Bairos-Novak" w:date="2021-07-21T22:42:00Z">
            <w:rPr/>
          </w:rPrChange>
        </w:rPr>
        <w:t>.</w:t>
      </w:r>
      <w:r w:rsidR="00F72377" w:rsidRPr="009755AE">
        <w:rPr>
          <w:color w:val="000000" w:themeColor="text1"/>
          <w:rPrChange w:id="1006" w:author="Kevin Bairos-Novak" w:date="2021-07-21T22:42:00Z">
            <w:rPr/>
          </w:rPrChange>
        </w:rPr>
        <w:t xml:space="preserve"> </w:t>
      </w:r>
      <w:r w:rsidR="00121EA0" w:rsidRPr="009755AE">
        <w:rPr>
          <w:color w:val="000000" w:themeColor="text1"/>
          <w:rPrChange w:id="1007" w:author="Kevin Bairos-Novak" w:date="2021-07-21T22:42:00Z">
            <w:rPr/>
          </w:rPrChange>
        </w:rPr>
        <w:t xml:space="preserve">Where possible, we selected single heritability estimates calculated using a fixed effect of temperature or other treatment, rather than taking multiple heritability estimates calculated by splitting the data by each treatment. </w:t>
      </w:r>
      <w:r w:rsidR="00BA761D" w:rsidRPr="009755AE">
        <w:rPr>
          <w:color w:val="000000" w:themeColor="text1"/>
          <w:rPrChange w:id="1008" w:author="Kevin Bairos-Novak" w:date="2021-07-21T22:42:00Z">
            <w:rPr/>
          </w:rPrChange>
        </w:rPr>
        <w:t>Many</w:t>
      </w:r>
      <w:r w:rsidR="00121EA0" w:rsidRPr="009755AE">
        <w:rPr>
          <w:color w:val="000000" w:themeColor="text1"/>
          <w:rPrChange w:id="1009" w:author="Kevin Bairos-Novak" w:date="2021-07-21T22:42:00Z">
            <w:rPr/>
          </w:rPrChange>
        </w:rPr>
        <w:t xml:space="preserve"> of</w:t>
      </w:r>
      <w:r w:rsidR="00F72377" w:rsidRPr="009755AE">
        <w:rPr>
          <w:color w:val="000000" w:themeColor="text1"/>
          <w:rPrChange w:id="1010" w:author="Kevin Bairos-Novak" w:date="2021-07-21T22:42:00Z">
            <w:rPr/>
          </w:rPrChange>
        </w:rPr>
        <w:t xml:space="preserve"> the studies</w:t>
      </w:r>
      <w:r w:rsidR="00DA498F" w:rsidRPr="009755AE">
        <w:rPr>
          <w:color w:val="000000" w:themeColor="text1"/>
          <w:rPrChange w:id="1011" w:author="Kevin Bairos-Novak" w:date="2021-07-21T22:42:00Z">
            <w:rPr/>
          </w:rPrChange>
        </w:rPr>
        <w:t xml:space="preserve"> </w:t>
      </w:r>
      <w:r w:rsidR="00F72377" w:rsidRPr="009755AE">
        <w:rPr>
          <w:color w:val="000000" w:themeColor="text1"/>
          <w:rPrChange w:id="1012" w:author="Kevin Bairos-Novak" w:date="2021-07-21T22:42:00Z">
            <w:rPr/>
          </w:rPrChange>
        </w:rPr>
        <w:t xml:space="preserve">report multiple heritability estimates for </w:t>
      </w:r>
      <w:r w:rsidR="00121EA0" w:rsidRPr="009755AE">
        <w:rPr>
          <w:color w:val="000000" w:themeColor="text1"/>
          <w:rPrChange w:id="1013" w:author="Kevin Bairos-Novak" w:date="2021-07-21T22:42:00Z">
            <w:rPr/>
          </w:rPrChange>
        </w:rPr>
        <w:t xml:space="preserve">the same or </w:t>
      </w:r>
      <w:r w:rsidR="00BA761D" w:rsidRPr="009755AE">
        <w:rPr>
          <w:color w:val="000000" w:themeColor="text1"/>
          <w:rPrChange w:id="1014" w:author="Kevin Bairos-Novak" w:date="2021-07-21T22:42:00Z">
            <w:rPr/>
          </w:rPrChange>
        </w:rPr>
        <w:t>similar</w:t>
      </w:r>
      <w:r w:rsidR="00F72377" w:rsidRPr="009755AE">
        <w:rPr>
          <w:color w:val="000000" w:themeColor="text1"/>
          <w:rPrChange w:id="1015" w:author="Kevin Bairos-Novak" w:date="2021-07-21T22:42:00Z">
            <w:rPr/>
          </w:rPrChange>
        </w:rPr>
        <w:t xml:space="preserve"> trait</w:t>
      </w:r>
      <w:r w:rsidR="00121EA0" w:rsidRPr="009755AE">
        <w:rPr>
          <w:color w:val="000000" w:themeColor="text1"/>
          <w:rPrChange w:id="1016" w:author="Kevin Bairos-Novak" w:date="2021-07-21T22:42:00Z">
            <w:rPr/>
          </w:rPrChange>
        </w:rPr>
        <w:t>s</w:t>
      </w:r>
      <w:r w:rsidR="00F72377" w:rsidRPr="009755AE">
        <w:rPr>
          <w:color w:val="000000" w:themeColor="text1"/>
          <w:rPrChange w:id="1017" w:author="Kevin Bairos-Novak" w:date="2021-07-21T22:42:00Z">
            <w:rPr/>
          </w:rPrChange>
        </w:rPr>
        <w:t xml:space="preserve">. </w:t>
      </w:r>
      <w:r w:rsidR="00121EA0" w:rsidRPr="009755AE">
        <w:rPr>
          <w:color w:val="000000" w:themeColor="text1"/>
          <w:rPrChange w:id="1018" w:author="Kevin Bairos-Novak" w:date="2021-07-21T22:42:00Z">
            <w:rPr/>
          </w:rPrChange>
        </w:rPr>
        <w:t>For</w:t>
      </w:r>
      <w:r w:rsidR="00BA761D" w:rsidRPr="009755AE">
        <w:rPr>
          <w:color w:val="000000" w:themeColor="text1"/>
          <w:rPrChange w:id="1019" w:author="Kevin Bairos-Novak" w:date="2021-07-21T22:42:00Z">
            <w:rPr/>
          </w:rPrChange>
        </w:rPr>
        <w:t xml:space="preserve"> </w:t>
      </w:r>
      <w:r w:rsidR="00B77453" w:rsidRPr="009755AE">
        <w:rPr>
          <w:color w:val="000000" w:themeColor="text1"/>
          <w:rPrChange w:id="1020" w:author="Kevin Bairos-Novak" w:date="2021-07-21T22:42:00Z">
            <w:rPr/>
          </w:rPrChange>
        </w:rPr>
        <w:t>five</w:t>
      </w:r>
      <w:r w:rsidR="00121EA0" w:rsidRPr="009755AE">
        <w:rPr>
          <w:color w:val="000000" w:themeColor="text1"/>
          <w:rPrChange w:id="1021" w:author="Kevin Bairos-Novak" w:date="2021-07-21T22:42:00Z">
            <w:rPr/>
          </w:rPrChange>
        </w:rPr>
        <w:t xml:space="preserve"> studies</w:t>
      </w:r>
      <w:r w:rsidR="00BA761D" w:rsidRPr="009755AE">
        <w:rPr>
          <w:color w:val="000000" w:themeColor="text1"/>
          <w:rPrChange w:id="1022" w:author="Kevin Bairos-Novak" w:date="2021-07-21T22:42:00Z">
            <w:rPr/>
          </w:rPrChange>
        </w:rPr>
        <w:t xml:space="preserve"> </w:t>
      </w:r>
      <w:del w:id="1023" w:author="Kevin Bairos-Novak" w:date="2021-07-21T22:42:00Z">
        <w:r w:rsidR="00BA761D" w:rsidRPr="00AB70A3">
          <w:fldChar w:fldCharType="begin" w:fldLock="1"/>
        </w:r>
        <w:r w:rsidR="00B923D1" w:rsidRPr="00AB70A3">
          <w:del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 Molecular and Integrative Physiology","id":"ITEM-3","issue":"August","issued":{"date-parts":[["2019"]]},"page":"110562","publisher":"Elsevier","title":"Family matters: Variation in the physiology of brooded Porites astreoides larvae is driven by parent colony effects","type":"article-journal","volume":"238"},"uris":["http://www.mendeley.com/documents/?uuid=681a2122-cad6-4f01-976f-2da6a3875921"]},{"id":"ITEM-4","itemData":{"DOI":"10.1016/j.jembe.2016.10.005","ISSN":"00220981","abstract":"Although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Ecology","id":"ITEM-4","issued":{"date-parts":[["2017"]]},"page":"87-92","publisher":"Elsevier B.V.","title":"Intraspecific variation in phenotype among nursery-reared staghorn coral Acropora cervicornis (Lamarck, 1816)","type":"article-journal","volume":"486"},"uris":["http://www.mendeley.com/documents/?uuid=1d9a93a4-1765-4d7c-b071-086712a4067f"]},{"id":"ITEM-5","itemData":{"DOI":"10.1111/gcb.14545","ISSN":"13652486","abstract":"Identifying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Biology","id":"ITEM-5","issued":{"date-parts":[["2019"]]},"page":"0-2","title":"Role of host genetics and heat-tolerant algal symbionts in sustaining populations of the endangered coral Orbicella faveolata in the Florida Keys with ocean warming","type":"article-journal"},"uris":["http://www.mendeley.com/documents/?uuid=5b11ae0d-0b5a-4405-a7d6-909848a8e8c3"]}],"mendeley":{"formattedCitation":"(Lohr and Patterson 2017; Kirk et al. 2018; Wright et al. 2019; Zhang et al. 2019; Manzello et al. 2019)","plainTextFormattedCitation":"(Lohr and Patterson 2017; Kirk et al. 2018; Wright et al. 2019; Zhang et al. 2019; Manzello et al. 2019)","previouslyFormattedCitation":"(Lohr and Patterson 2017; Kirk et al. 2018; Wright et al. 2019; Zhang et al. 2019; Manzello et al. 2019)"},"properties":{"noteIndex":0},"schema":"https://github.com/citation-style-language/schema/raw/master/csl-citation.json"}</w:delInstrText>
        </w:r>
        <w:r w:rsidR="00BA761D" w:rsidRPr="00AB70A3">
          <w:fldChar w:fldCharType="separate"/>
        </w:r>
        <w:r w:rsidR="00B77453" w:rsidRPr="00AB70A3">
          <w:rPr>
            <w:noProof/>
          </w:rPr>
          <w:delText>(Lohr and Patterson 2017; Kirk et al. 2018; Wright et al. 2019; Zhang et al. 2019; Manzello et al. 2019)</w:delText>
        </w:r>
        <w:r w:rsidR="00BA761D" w:rsidRPr="00AB70A3">
          <w:fldChar w:fldCharType="end"/>
        </w:r>
      </w:del>
      <w:ins w:id="1024" w:author="Kevin Bairos-Novak" w:date="2021-07-21T22:42:00Z">
        <w:r w:rsidR="00BA761D" w:rsidRPr="009755AE">
          <w:rPr>
            <w:color w:val="000000" w:themeColor="text1"/>
          </w:rPr>
          <w:fldChar w:fldCharType="begin" w:fldLock="1"/>
        </w:r>
        <w:r w:rsidR="00F91F08" w:rsidRPr="009755AE">
          <w:rPr>
            <w:color w:val="000000" w:themeColor="text1"/>
          </w:rPr>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Physiology","id":"ITEM-3","issue":"August","issued":{"date-parts":[["2019"]]},"page":"110562","publisher":"Elsevier","title":"Family matters: Variation in the physiology of brooded Porites astreoides larvae is driven by parent colony effects","type":"article-journal","volume":"238"},"uris":["http://www.mendeley.com/documents/?uuid=681a2122-cad6-4f01-976f-2da6a3875921"]},{"id":"ITEM-4","itemData":{"DOI":"10.1016/j.jembe.2016.10.005","ISSN":"00220981","abstract":"Although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Ecology","id":"ITEM-4","issued":{"date-parts":[["2017"]]},"page":"87-92","publisher":"Elsevier B.V.","title":"Intraspecific variation in phenotype among nursery-reared staghorn coral &lt;i&gt;Acropora cervicornis&lt;/i&gt; (Lamarck, 1816)","type":"article-journal","volume":"486"},"uris":["http://www.mendeley.com/documents/?uuid=e50b1f51-304b-438d-a162-e70f4e68bfa9"]},{"id":"ITEM-5","itemData":{"DOI":"10.1111/gcb.14545","ISSN":"13652486","abstract":"Identifying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Biology","id":"ITEM-5","issued":{"date-parts":[["2019"]]},"page":"0-2","title":"Role of host genetics and heat-tolerant algal symbionts in sustaining populations of the endangered coral Orbicella faveolata in the Florida Keys with ocean warming","type":"article-journal"},"uris":["http://www.mendeley.com/documents/?uuid=5b11ae0d-0b5a-4405-a7d6-909848a8e8c3"]}],"mendeley":{"formattedCitation":"(Lohr and Patterson 2017; Kirk et al. 2018; Wright et al. 2019; Zhang et al. 2019; Manzello et al. 2019)","plainTextFormattedCitation":"(Lohr and Patterson 2017; Kirk et al. 2018; Wright et al. 2019; Zhang et al. 2019; Manzello et al. 2019)","previouslyFormattedCitation":"(Lohr and Patterson 2017; Kirk et al. 2018; Wright et al. 2019; Zhang et al. 2019; Manzello et al. 2019)"},"properties":{"noteIndex":0},"schema":"https://github.com/citation-style-language/schema/raw/master/csl-citation.json"}</w:instrText>
        </w:r>
        <w:r w:rsidR="00BA761D" w:rsidRPr="009755AE">
          <w:rPr>
            <w:color w:val="000000" w:themeColor="text1"/>
          </w:rPr>
          <w:fldChar w:fldCharType="separate"/>
        </w:r>
        <w:r w:rsidR="00B77453" w:rsidRPr="009755AE">
          <w:rPr>
            <w:noProof/>
            <w:color w:val="000000" w:themeColor="text1"/>
          </w:rPr>
          <w:t>(Lohr and Patterson 2017; Kirk et al. 2018; Wright et al. 2019; Zhang et al. 2019; Manzello et al. 2019)</w:t>
        </w:r>
        <w:r w:rsidR="00BA761D" w:rsidRPr="009755AE">
          <w:rPr>
            <w:color w:val="000000" w:themeColor="text1"/>
          </w:rPr>
          <w:fldChar w:fldCharType="end"/>
        </w:r>
      </w:ins>
      <w:r w:rsidR="00121EA0" w:rsidRPr="009755AE">
        <w:rPr>
          <w:color w:val="000000" w:themeColor="text1"/>
          <w:rPrChange w:id="1025" w:author="Kevin Bairos-Novak" w:date="2021-07-21T22:42:00Z">
            <w:rPr/>
          </w:rPrChange>
        </w:rPr>
        <w:t>,</w:t>
      </w:r>
      <w:r w:rsidR="00F72377" w:rsidRPr="009755AE">
        <w:rPr>
          <w:color w:val="000000" w:themeColor="text1"/>
          <w:rPrChange w:id="1026" w:author="Kevin Bairos-Novak" w:date="2021-07-21T22:42:00Z">
            <w:rPr/>
          </w:rPrChange>
        </w:rPr>
        <w:t xml:space="preserve"> we </w:t>
      </w:r>
      <w:r w:rsidR="00BA761D" w:rsidRPr="009755AE">
        <w:rPr>
          <w:color w:val="000000" w:themeColor="text1"/>
          <w:rPrChange w:id="1027" w:author="Kevin Bairos-Novak" w:date="2021-07-21T22:42:00Z">
            <w:rPr/>
          </w:rPrChange>
        </w:rPr>
        <w:t>selected</w:t>
      </w:r>
      <w:r w:rsidR="00DA498F" w:rsidRPr="009755AE">
        <w:rPr>
          <w:color w:val="000000" w:themeColor="text1"/>
          <w:rPrChange w:id="1028" w:author="Kevin Bairos-Novak" w:date="2021-07-21T22:42:00Z">
            <w:rPr/>
          </w:rPrChange>
        </w:rPr>
        <w:t xml:space="preserve"> one </w:t>
      </w:r>
      <w:r w:rsidR="00BA761D" w:rsidRPr="009755AE">
        <w:rPr>
          <w:color w:val="000000" w:themeColor="text1"/>
          <w:rPrChange w:id="1029" w:author="Kevin Bairos-Novak" w:date="2021-07-21T22:42:00Z">
            <w:rPr/>
          </w:rPrChange>
        </w:rPr>
        <w:t xml:space="preserve">representative heritability estimate when there were multiple and highly related </w:t>
      </w:r>
      <w:r w:rsidR="00BA761D" w:rsidRPr="009755AE">
        <w:rPr>
          <w:i/>
          <w:color w:val="000000" w:themeColor="text1"/>
          <w:rPrChange w:id="1030" w:author="Kevin Bairos-Novak" w:date="2021-07-21T22:42:00Z">
            <w:rPr>
              <w:i/>
            </w:rPr>
          </w:rPrChange>
        </w:rPr>
        <w:t>h</w:t>
      </w:r>
      <w:r w:rsidR="00BA761D" w:rsidRPr="009755AE">
        <w:rPr>
          <w:i/>
          <w:color w:val="000000" w:themeColor="text1"/>
          <w:vertAlign w:val="superscript"/>
          <w:rPrChange w:id="1031" w:author="Kevin Bairos-Novak" w:date="2021-07-21T22:42:00Z">
            <w:rPr>
              <w:i/>
              <w:vertAlign w:val="superscript"/>
            </w:rPr>
          </w:rPrChange>
        </w:rPr>
        <w:t>2</w:t>
      </w:r>
      <w:r w:rsidR="00BA761D" w:rsidRPr="009755AE">
        <w:rPr>
          <w:color w:val="000000" w:themeColor="text1"/>
          <w:rPrChange w:id="1032" w:author="Kevin Bairos-Novak" w:date="2021-07-21T22:42:00Z">
            <w:rPr/>
          </w:rPrChange>
        </w:rPr>
        <w:t xml:space="preserve"> estimates </w:t>
      </w:r>
      <w:r w:rsidR="00DA498F" w:rsidRPr="009755AE">
        <w:rPr>
          <w:color w:val="000000" w:themeColor="text1"/>
          <w:rPrChange w:id="1033" w:author="Kevin Bairos-Novak" w:date="2021-07-21T22:42:00Z">
            <w:rPr/>
          </w:rPrChange>
        </w:rPr>
        <w:t xml:space="preserve">(e.g., Kaplan-Meier survival </w:t>
      </w:r>
      <w:r w:rsidR="00BA761D" w:rsidRPr="009755AE">
        <w:rPr>
          <w:color w:val="000000" w:themeColor="text1"/>
          <w:rPrChange w:id="1034" w:author="Kevin Bairos-Novak" w:date="2021-07-21T22:42:00Z">
            <w:rPr/>
          </w:rPrChange>
        </w:rPr>
        <w:t xml:space="preserve">and </w:t>
      </w:r>
      <w:r w:rsidR="00DA498F" w:rsidRPr="009755AE">
        <w:rPr>
          <w:color w:val="000000" w:themeColor="text1"/>
          <w:rPrChange w:id="1035" w:author="Kevin Bairos-Novak" w:date="2021-07-21T22:42:00Z">
            <w:rPr/>
          </w:rPrChange>
        </w:rPr>
        <w:t>percent survival</w:t>
      </w:r>
      <w:r w:rsidR="00181994" w:rsidRPr="009755AE">
        <w:rPr>
          <w:color w:val="000000" w:themeColor="text1"/>
          <w:rPrChange w:id="1036" w:author="Kevin Bairos-Novak" w:date="2021-07-21T22:42:00Z">
            <w:rPr/>
          </w:rPrChange>
        </w:rPr>
        <w:t>; symbiont abundance and chlorophyll A content</w:t>
      </w:r>
      <w:r w:rsidR="00BB1470" w:rsidRPr="009755AE">
        <w:rPr>
          <w:color w:val="000000" w:themeColor="text1"/>
          <w:rPrChange w:id="1037" w:author="Kevin Bairos-Novak" w:date="2021-07-21T22:42:00Z">
            <w:rPr/>
          </w:rPrChange>
        </w:rPr>
        <w:t>; total linear extension and</w:t>
      </w:r>
      <w:r w:rsidR="00BB5BBA" w:rsidRPr="009755AE">
        <w:rPr>
          <w:color w:val="000000" w:themeColor="text1"/>
          <w:rPrChange w:id="1038" w:author="Kevin Bairos-Novak" w:date="2021-07-21T22:42:00Z">
            <w:rPr/>
          </w:rPrChange>
        </w:rPr>
        <w:t xml:space="preserve"> net </w:t>
      </w:r>
      <w:r w:rsidR="00BB1470" w:rsidRPr="009755AE">
        <w:rPr>
          <w:color w:val="000000" w:themeColor="text1"/>
          <w:rPrChange w:id="1039" w:author="Kevin Bairos-Novak" w:date="2021-07-21T22:42:00Z">
            <w:rPr/>
          </w:rPrChange>
        </w:rPr>
        <w:t>buoyant weight</w:t>
      </w:r>
      <w:r w:rsidR="00BA761D" w:rsidRPr="009755AE">
        <w:rPr>
          <w:color w:val="000000" w:themeColor="text1"/>
          <w:rPrChange w:id="1040" w:author="Kevin Bairos-Novak" w:date="2021-07-21T22:42:00Z">
            <w:rPr/>
          </w:rPrChange>
        </w:rPr>
        <w:t>). Finally, w</w:t>
      </w:r>
      <w:r w:rsidR="00F72377" w:rsidRPr="009755AE">
        <w:rPr>
          <w:color w:val="000000" w:themeColor="text1"/>
          <w:rPrChange w:id="1041" w:author="Kevin Bairos-Novak" w:date="2021-07-21T22:42:00Z">
            <w:rPr/>
          </w:rPrChange>
        </w:rPr>
        <w:t xml:space="preserve">e extracted both </w:t>
      </w:r>
      <w:r w:rsidR="00CC3747" w:rsidRPr="009755AE">
        <w:rPr>
          <w:color w:val="000000" w:themeColor="text1"/>
          <w:rPrChange w:id="1042" w:author="Kevin Bairos-Novak" w:date="2021-07-21T22:42:00Z">
            <w:rPr/>
          </w:rPrChange>
        </w:rPr>
        <w:t>broad-sense (</w:t>
      </w:r>
      <w:r w:rsidR="00CC3747" w:rsidRPr="009755AE">
        <w:rPr>
          <w:i/>
          <w:color w:val="000000" w:themeColor="text1"/>
          <w:rPrChange w:id="1043" w:author="Kevin Bairos-Novak" w:date="2021-07-21T22:42:00Z">
            <w:rPr>
              <w:i/>
            </w:rPr>
          </w:rPrChange>
        </w:rPr>
        <w:t>H</w:t>
      </w:r>
      <w:r w:rsidR="00CC3747" w:rsidRPr="009755AE">
        <w:rPr>
          <w:color w:val="000000" w:themeColor="text1"/>
          <w:vertAlign w:val="superscript"/>
          <w:rPrChange w:id="1044" w:author="Kevin Bairos-Novak" w:date="2021-07-21T22:42:00Z">
            <w:rPr>
              <w:vertAlign w:val="superscript"/>
            </w:rPr>
          </w:rPrChange>
        </w:rPr>
        <w:t>2</w:t>
      </w:r>
      <w:r w:rsidR="00CC3747" w:rsidRPr="009755AE">
        <w:rPr>
          <w:color w:val="000000" w:themeColor="text1"/>
          <w:rPrChange w:id="1045" w:author="Kevin Bairos-Novak" w:date="2021-07-21T22:42:00Z">
            <w:rPr/>
          </w:rPrChange>
        </w:rPr>
        <w:t>) and narrow-sense (</w:t>
      </w:r>
      <w:r w:rsidR="00CC3747" w:rsidRPr="009755AE">
        <w:rPr>
          <w:i/>
          <w:color w:val="000000" w:themeColor="text1"/>
          <w:rPrChange w:id="1046" w:author="Kevin Bairos-Novak" w:date="2021-07-21T22:42:00Z">
            <w:rPr>
              <w:i/>
            </w:rPr>
          </w:rPrChange>
        </w:rPr>
        <w:t>h</w:t>
      </w:r>
      <w:r w:rsidR="00CC3747" w:rsidRPr="009755AE">
        <w:rPr>
          <w:color w:val="000000" w:themeColor="text1"/>
          <w:vertAlign w:val="superscript"/>
          <w:rPrChange w:id="1047" w:author="Kevin Bairos-Novak" w:date="2021-07-21T22:42:00Z">
            <w:rPr>
              <w:vertAlign w:val="superscript"/>
            </w:rPr>
          </w:rPrChange>
        </w:rPr>
        <w:t>2</w:t>
      </w:r>
      <w:r w:rsidR="00CC3747" w:rsidRPr="009755AE">
        <w:rPr>
          <w:color w:val="000000" w:themeColor="text1"/>
          <w:rPrChange w:id="1048" w:author="Kevin Bairos-Novak" w:date="2021-07-21T22:42:00Z">
            <w:rPr/>
          </w:rPrChange>
        </w:rPr>
        <w:t xml:space="preserve">) heritability </w:t>
      </w:r>
      <w:r w:rsidR="00F72377" w:rsidRPr="009755AE">
        <w:rPr>
          <w:color w:val="000000" w:themeColor="text1"/>
          <w:rPrChange w:id="1049" w:author="Kevin Bairos-Novak" w:date="2021-07-21T22:42:00Z">
            <w:rPr/>
          </w:rPrChange>
        </w:rPr>
        <w:t xml:space="preserve">estimates for the same trait where both were reported </w:t>
      </w:r>
      <w:r w:rsidR="006978C7" w:rsidRPr="009755AE">
        <w:rPr>
          <w:color w:val="000000" w:themeColor="text1"/>
          <w:rPrChange w:id="1050" w:author="Kevin Bairos-Novak" w:date="2021-07-21T22:42:00Z">
            <w:rPr/>
          </w:rPrChange>
        </w:rPr>
        <w:t>together</w:t>
      </w:r>
      <w:r w:rsidR="00F72377" w:rsidRPr="009755AE">
        <w:rPr>
          <w:color w:val="000000" w:themeColor="text1"/>
          <w:rPrChange w:id="1051" w:author="Kevin Bairos-Novak" w:date="2021-07-21T22:42:00Z">
            <w:rPr/>
          </w:rPrChange>
        </w:rPr>
        <w:t xml:space="preserve"> </w:t>
      </w:r>
      <w:r w:rsidR="006978C7" w:rsidRPr="009755AE">
        <w:rPr>
          <w:color w:val="000000" w:themeColor="text1"/>
          <w:rPrChange w:id="1052" w:author="Kevin Bairos-Novak" w:date="2021-07-21T22:42:00Z">
            <w:rPr/>
          </w:rPrChange>
        </w:rPr>
        <w:t xml:space="preserve">in </w:t>
      </w:r>
      <w:r w:rsidR="00F72377" w:rsidRPr="009755AE">
        <w:rPr>
          <w:color w:val="000000" w:themeColor="text1"/>
          <w:rPrChange w:id="1053" w:author="Kevin Bairos-Novak" w:date="2021-07-21T22:42:00Z">
            <w:rPr/>
          </w:rPrChange>
        </w:rPr>
        <w:t xml:space="preserve">order to examine differences between </w:t>
      </w:r>
      <w:r w:rsidR="00F72377" w:rsidRPr="009755AE">
        <w:rPr>
          <w:i/>
          <w:color w:val="000000" w:themeColor="text1"/>
          <w:rPrChange w:id="1054" w:author="Kevin Bairos-Novak" w:date="2021-07-21T22:42:00Z">
            <w:rPr>
              <w:i/>
            </w:rPr>
          </w:rPrChange>
        </w:rPr>
        <w:t>H</w:t>
      </w:r>
      <w:r w:rsidR="00F72377" w:rsidRPr="009755AE">
        <w:rPr>
          <w:color w:val="000000" w:themeColor="text1"/>
          <w:vertAlign w:val="superscript"/>
          <w:rPrChange w:id="1055" w:author="Kevin Bairos-Novak" w:date="2021-07-21T22:42:00Z">
            <w:rPr>
              <w:vertAlign w:val="superscript"/>
            </w:rPr>
          </w:rPrChange>
        </w:rPr>
        <w:t>2</w:t>
      </w:r>
      <w:r w:rsidR="00F72377" w:rsidRPr="009755AE">
        <w:rPr>
          <w:color w:val="000000" w:themeColor="text1"/>
          <w:rPrChange w:id="1056" w:author="Kevin Bairos-Novak" w:date="2021-07-21T22:42:00Z">
            <w:rPr/>
          </w:rPrChange>
        </w:rPr>
        <w:t xml:space="preserve"> vs. </w:t>
      </w:r>
      <w:r w:rsidR="00F72377" w:rsidRPr="009755AE">
        <w:rPr>
          <w:i/>
          <w:color w:val="000000" w:themeColor="text1"/>
          <w:rPrChange w:id="1057" w:author="Kevin Bairos-Novak" w:date="2021-07-21T22:42:00Z">
            <w:rPr>
              <w:i/>
            </w:rPr>
          </w:rPrChange>
        </w:rPr>
        <w:t>h</w:t>
      </w:r>
      <w:r w:rsidR="00F72377" w:rsidRPr="009755AE">
        <w:rPr>
          <w:color w:val="000000" w:themeColor="text1"/>
          <w:vertAlign w:val="superscript"/>
          <w:rPrChange w:id="1058" w:author="Kevin Bairos-Novak" w:date="2021-07-21T22:42:00Z">
            <w:rPr>
              <w:vertAlign w:val="superscript"/>
            </w:rPr>
          </w:rPrChange>
        </w:rPr>
        <w:t>2</w:t>
      </w:r>
      <w:r w:rsidR="00CC3747" w:rsidRPr="009755AE">
        <w:rPr>
          <w:color w:val="000000" w:themeColor="text1"/>
          <w:rPrChange w:id="1059" w:author="Kevin Bairos-Novak" w:date="2021-07-21T22:42:00Z">
            <w:rPr/>
          </w:rPrChange>
        </w:rPr>
        <w:t xml:space="preserve">; however, this </w:t>
      </w:r>
      <w:r w:rsidR="006978C7" w:rsidRPr="009755AE">
        <w:rPr>
          <w:color w:val="000000" w:themeColor="text1"/>
          <w:rPrChange w:id="1060" w:author="Kevin Bairos-Novak" w:date="2021-07-21T22:42:00Z">
            <w:rPr/>
          </w:rPrChange>
        </w:rPr>
        <w:t>occurred</w:t>
      </w:r>
      <w:r w:rsidR="00CC3747" w:rsidRPr="009755AE">
        <w:rPr>
          <w:color w:val="000000" w:themeColor="text1"/>
          <w:rPrChange w:id="1061" w:author="Kevin Bairos-Novak" w:date="2021-07-21T22:42:00Z">
            <w:rPr/>
          </w:rPrChange>
        </w:rPr>
        <w:t xml:space="preserve"> only for a single study</w:t>
      </w:r>
      <w:r w:rsidR="00045B8B" w:rsidRPr="009755AE">
        <w:rPr>
          <w:color w:val="000000" w:themeColor="text1"/>
          <w:rPrChange w:id="1062" w:author="Kevin Bairos-Novak" w:date="2021-07-21T22:42:00Z">
            <w:rPr/>
          </w:rPrChange>
        </w:rPr>
        <w:t xml:space="preserve"> </w:t>
      </w:r>
      <w:r w:rsidR="00045B8B" w:rsidRPr="009755AE">
        <w:rPr>
          <w:color w:val="000000" w:themeColor="text1"/>
          <w:rPrChange w:id="1063" w:author="Kevin Bairos-Novak" w:date="2021-07-21T22:42:00Z">
            <w:rPr/>
          </w:rPrChange>
        </w:rPr>
        <w:fldChar w:fldCharType="begin" w:fldLock="1"/>
      </w:r>
      <w:r w:rsidR="00F91F08" w:rsidRPr="009755AE">
        <w:rPr>
          <w:color w:val="000000" w:themeColor="text1"/>
          <w:rPrChange w:id="1064" w:author="Kevin Bairos-Novak" w:date="2021-07-21T22:42:00Z">
            <w:rPr/>
          </w:rPrChange>
        </w:rPr>
        <w:instrText xml:space="preserve">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w:instrText>
      </w:r>
      <w:del w:id="1065" w:author="Kevin Bairos-Novak" w:date="2021-07-21T22:42:00Z">
        <w:r w:rsidR="00BA761D" w:rsidRPr="00AB70A3">
          <w:delInstrText>favia</w:delInstrText>
        </w:r>
      </w:del>
      <w:ins w:id="1066" w:author="Kevin Bairos-Novak" w:date="2021-07-21T22:42:00Z">
        <w:r w:rsidR="00F91F08" w:rsidRPr="009755AE">
          <w:rPr>
            <w:color w:val="000000" w:themeColor="text1"/>
          </w:rPr>
          <w:instrText>&lt;i&gt;Favia</w:instrText>
        </w:r>
      </w:ins>
      <w:r w:rsidR="00F91F08" w:rsidRPr="009755AE">
        <w:rPr>
          <w:color w:val="000000" w:themeColor="text1"/>
          <w:rPrChange w:id="1067" w:author="Kevin Bairos-Novak" w:date="2021-07-21T22:42:00Z">
            <w:rPr/>
          </w:rPrChange>
        </w:rPr>
        <w:instrText xml:space="preserve"> fragum</w:instrText>
      </w:r>
      <w:ins w:id="1068" w:author="Kevin Bairos-Novak" w:date="2021-07-21T22:42:00Z">
        <w:r w:rsidR="00F91F08" w:rsidRPr="009755AE">
          <w:rPr>
            <w:color w:val="000000" w:themeColor="text1"/>
          </w:rPr>
          <w:instrText>&lt;/i&gt;</w:instrText>
        </w:r>
      </w:ins>
      <w:r w:rsidR="00F91F08" w:rsidRPr="009755AE">
        <w:rPr>
          <w:color w:val="000000" w:themeColor="text1"/>
          <w:rPrChange w:id="1069" w:author="Kevin Bairos-Novak" w:date="2021-07-21T22:42:00Z">
            <w:rPr/>
          </w:rPrChange>
        </w:rPr>
        <w:instrText xml:space="preserve"> ecomorphs","type":"article-journal","volume":"65"},"uris":["http://www.mendeley.com/documents/?uuid=</w:instrText>
      </w:r>
      <w:del w:id="1070" w:author="Kevin Bairos-Novak" w:date="2021-07-21T22:42:00Z">
        <w:r w:rsidR="00BA761D" w:rsidRPr="00AB70A3">
          <w:delInstrText>199cdb66-5ebd-40bc-b234-966b4b670da7</w:delInstrText>
        </w:r>
      </w:del>
      <w:ins w:id="1071" w:author="Kevin Bairos-Novak" w:date="2021-07-21T22:42:00Z">
        <w:r w:rsidR="00F91F08" w:rsidRPr="009755AE">
          <w:rPr>
            <w:color w:val="000000" w:themeColor="text1"/>
          </w:rPr>
          <w:instrText>bf259d4f-eead-4def-b375-011ecff12727</w:instrText>
        </w:r>
      </w:ins>
      <w:r w:rsidR="00F91F08" w:rsidRPr="009755AE">
        <w:rPr>
          <w:color w:val="000000" w:themeColor="text1"/>
          <w:rPrChange w:id="1072" w:author="Kevin Bairos-Novak" w:date="2021-07-21T22:42:00Z">
            <w:rPr/>
          </w:rPrChange>
        </w:rPr>
        <w:instrText>"]}],"mendeley":{"formattedCitation":"(Carlon et al. 2011)","plainTextFormattedCitation":"(Carlon et al. 2011)","previouslyFormattedCitation":"(Carlon et al. 2011)"},"properties":{"noteIndex":0},"schema":"https://github.com/citation-style-language/schema/raw/master/csl-citation.json"}</w:instrText>
      </w:r>
      <w:r w:rsidR="00045B8B" w:rsidRPr="009755AE">
        <w:rPr>
          <w:color w:val="000000" w:themeColor="text1"/>
          <w:rPrChange w:id="1073" w:author="Kevin Bairos-Novak" w:date="2021-07-21T22:42:00Z">
            <w:rPr/>
          </w:rPrChange>
        </w:rPr>
        <w:fldChar w:fldCharType="separate"/>
      </w:r>
      <w:r w:rsidR="00F91F08" w:rsidRPr="009755AE">
        <w:rPr>
          <w:color w:val="000000" w:themeColor="text1"/>
          <w:rPrChange w:id="1074" w:author="Kevin Bairos-Novak" w:date="2021-07-21T22:42:00Z">
            <w:rPr/>
          </w:rPrChange>
        </w:rPr>
        <w:t>(</w:t>
      </w:r>
      <w:proofErr w:type="spellStart"/>
      <w:r w:rsidR="00F91F08" w:rsidRPr="009755AE">
        <w:rPr>
          <w:color w:val="000000" w:themeColor="text1"/>
          <w:rPrChange w:id="1075" w:author="Kevin Bairos-Novak" w:date="2021-07-21T22:42:00Z">
            <w:rPr/>
          </w:rPrChange>
        </w:rPr>
        <w:t>Carlon</w:t>
      </w:r>
      <w:proofErr w:type="spellEnd"/>
      <w:r w:rsidR="00F91F08" w:rsidRPr="009755AE">
        <w:rPr>
          <w:color w:val="000000" w:themeColor="text1"/>
          <w:rPrChange w:id="1076" w:author="Kevin Bairos-Novak" w:date="2021-07-21T22:42:00Z">
            <w:rPr/>
          </w:rPrChange>
        </w:rPr>
        <w:t xml:space="preserve"> et al. 2011)</w:t>
      </w:r>
      <w:r w:rsidR="00045B8B" w:rsidRPr="009755AE">
        <w:rPr>
          <w:color w:val="000000" w:themeColor="text1"/>
          <w:rPrChange w:id="1077" w:author="Kevin Bairos-Novak" w:date="2021-07-21T22:42:00Z">
            <w:rPr/>
          </w:rPrChange>
        </w:rPr>
        <w:fldChar w:fldCharType="end"/>
      </w:r>
      <w:r w:rsidR="00F72377" w:rsidRPr="009755AE">
        <w:rPr>
          <w:color w:val="000000" w:themeColor="text1"/>
          <w:rPrChange w:id="1078" w:author="Kevin Bairos-Novak" w:date="2021-07-21T22:42:00Z">
            <w:rPr/>
          </w:rPrChange>
        </w:rPr>
        <w:t>.</w:t>
      </w:r>
      <w:r w:rsidR="006978C7" w:rsidRPr="009755AE">
        <w:rPr>
          <w:color w:val="000000" w:themeColor="text1"/>
          <w:rPrChange w:id="1079" w:author="Kevin Bairos-Novak" w:date="2021-07-21T22:42:00Z">
            <w:rPr/>
          </w:rPrChange>
        </w:rPr>
        <w:t xml:space="preserve"> </w:t>
      </w:r>
    </w:p>
    <w:p w14:paraId="4C099E7D" w14:textId="6E3AD3A3" w:rsidR="00F72377" w:rsidRPr="009755AE" w:rsidRDefault="00BA761D" w:rsidP="008146C0">
      <w:pPr>
        <w:spacing w:line="480" w:lineRule="auto"/>
        <w:ind w:firstLine="720"/>
        <w:rPr>
          <w:color w:val="000000" w:themeColor="text1"/>
          <w:rPrChange w:id="1080" w:author="Kevin Bairos-Novak" w:date="2021-07-21T22:42:00Z">
            <w:rPr/>
          </w:rPrChange>
        </w:rPr>
      </w:pPr>
      <w:r w:rsidRPr="009755AE">
        <w:rPr>
          <w:color w:val="000000" w:themeColor="text1"/>
          <w:rPrChange w:id="1081" w:author="Kevin Bairos-Novak" w:date="2021-07-21T22:42:00Z">
            <w:rPr/>
          </w:rPrChange>
        </w:rPr>
        <w:t xml:space="preserve">The above resulted in a total of </w:t>
      </w:r>
      <w:r w:rsidR="0072187A" w:rsidRPr="009755AE">
        <w:rPr>
          <w:color w:val="000000" w:themeColor="text1"/>
          <w:rPrChange w:id="1082" w:author="Kevin Bairos-Novak" w:date="2021-07-21T22:42:00Z">
            <w:rPr/>
          </w:rPrChange>
        </w:rPr>
        <w:t>10</w:t>
      </w:r>
      <w:r w:rsidR="00494824" w:rsidRPr="009755AE">
        <w:rPr>
          <w:color w:val="000000" w:themeColor="text1"/>
          <w:rPrChange w:id="1083" w:author="Kevin Bairos-Novak" w:date="2021-07-21T22:42:00Z">
            <w:rPr/>
          </w:rPrChange>
        </w:rPr>
        <w:t>3</w:t>
      </w:r>
      <w:r w:rsidRPr="009755AE">
        <w:rPr>
          <w:color w:val="000000" w:themeColor="text1"/>
          <w:rPrChange w:id="1084" w:author="Kevin Bairos-Novak" w:date="2021-07-21T22:42:00Z">
            <w:rPr/>
          </w:rPrChange>
        </w:rPr>
        <w:t xml:space="preserve"> unique heritability </w:t>
      </w:r>
      <w:ins w:id="1085" w:author="Kevin Bairos-Novak" w:date="2021-07-21T22:42:00Z">
        <w:r w:rsidR="00F90987" w:rsidRPr="009755AE">
          <w:rPr>
            <w:color w:val="000000" w:themeColor="text1"/>
          </w:rPr>
          <w:t>values estimated using a number of methods</w:t>
        </w:r>
        <w:r w:rsidR="0080066A" w:rsidRPr="009755AE">
          <w:rPr>
            <w:color w:val="000000" w:themeColor="text1"/>
          </w:rPr>
          <w:t xml:space="preserve"> (see</w:t>
        </w:r>
        <w:r w:rsidR="005043B2" w:rsidRPr="009755AE">
          <w:rPr>
            <w:color w:val="000000" w:themeColor="text1"/>
          </w:rPr>
          <w:t xml:space="preserve"> Supplementary Materials Text S1 for a detailed description of the different methods used</w:t>
        </w:r>
        <w:r w:rsidR="0080066A" w:rsidRPr="009755AE">
          <w:rPr>
            <w:color w:val="000000" w:themeColor="text1"/>
          </w:rPr>
          <w:t>)</w:t>
        </w:r>
        <w:r w:rsidR="005043B2" w:rsidRPr="009755AE">
          <w:rPr>
            <w:color w:val="000000" w:themeColor="text1"/>
          </w:rPr>
          <w:t>; however, heritability was not dependent on the heritability model used (see Supplementary Code Documentation C).</w:t>
        </w:r>
        <w:r w:rsidRPr="009755AE">
          <w:rPr>
            <w:color w:val="000000" w:themeColor="text1"/>
          </w:rPr>
          <w:t xml:space="preserve"> Of the</w:t>
        </w:r>
        <w:r w:rsidR="005043B2" w:rsidRPr="009755AE">
          <w:rPr>
            <w:color w:val="000000" w:themeColor="text1"/>
          </w:rPr>
          <w:t xml:space="preserve"> 103 total </w:t>
        </w:r>
      </w:ins>
      <w:r w:rsidR="005043B2" w:rsidRPr="009755AE">
        <w:rPr>
          <w:color w:val="000000" w:themeColor="text1"/>
          <w:rPrChange w:id="1086" w:author="Kevin Bairos-Novak" w:date="2021-07-21T22:42:00Z">
            <w:rPr/>
          </w:rPrChange>
        </w:rPr>
        <w:t>estimates</w:t>
      </w:r>
      <w:del w:id="1087" w:author="Kevin Bairos-Novak" w:date="2021-07-21T22:42:00Z">
        <w:r w:rsidRPr="00AB70A3">
          <w:delText>. Of these</w:delText>
        </w:r>
      </w:del>
      <w:r w:rsidRPr="009755AE">
        <w:rPr>
          <w:color w:val="000000" w:themeColor="text1"/>
          <w:rPrChange w:id="1088" w:author="Kevin Bairos-Novak" w:date="2021-07-21T22:42:00Z">
            <w:rPr/>
          </w:rPrChange>
        </w:rPr>
        <w:t xml:space="preserve">, </w:t>
      </w:r>
      <w:r w:rsidR="00D97001" w:rsidRPr="009755AE">
        <w:rPr>
          <w:color w:val="000000" w:themeColor="text1"/>
          <w:rPrChange w:id="1089" w:author="Kevin Bairos-Novak" w:date="2021-07-21T22:42:00Z">
            <w:rPr/>
          </w:rPrChange>
        </w:rPr>
        <w:t>eight</w:t>
      </w:r>
      <w:del w:id="1090" w:author="Kevin Bairos-Novak" w:date="2021-07-21T22:42:00Z">
        <w:r w:rsidR="00D97001" w:rsidRPr="00AB70A3">
          <w:delText xml:space="preserve"> estimates</w:delText>
        </w:r>
      </w:del>
      <w:r w:rsidR="00D97001" w:rsidRPr="009755AE">
        <w:rPr>
          <w:color w:val="000000" w:themeColor="text1"/>
          <w:rPrChange w:id="1091" w:author="Kevin Bairos-Novak" w:date="2021-07-21T22:42:00Z">
            <w:rPr/>
          </w:rPrChange>
        </w:rPr>
        <w:t xml:space="preserve"> </w:t>
      </w:r>
      <w:r w:rsidRPr="009755AE">
        <w:rPr>
          <w:color w:val="000000" w:themeColor="text1"/>
          <w:rPrChange w:id="1092" w:author="Kevin Bairos-Novak" w:date="2021-07-21T22:42:00Z">
            <w:rPr/>
          </w:rPrChange>
        </w:rPr>
        <w:t xml:space="preserve">were further excluded on the basis of </w:t>
      </w:r>
      <w:r w:rsidR="00D97001" w:rsidRPr="009755AE">
        <w:rPr>
          <w:color w:val="000000" w:themeColor="text1"/>
          <w:rPrChange w:id="1093" w:author="Kevin Bairos-Novak" w:date="2021-07-21T22:42:00Z">
            <w:rPr/>
          </w:rPrChange>
        </w:rPr>
        <w:t>statistical issues</w:t>
      </w:r>
      <w:r w:rsidRPr="009755AE">
        <w:rPr>
          <w:color w:val="000000" w:themeColor="text1"/>
          <w:rPrChange w:id="1094" w:author="Kevin Bairos-Novak" w:date="2021-07-21T22:42:00Z">
            <w:rPr/>
          </w:rPrChange>
        </w:rPr>
        <w:t xml:space="preserve"> for </w:t>
      </w:r>
      <w:r w:rsidR="00121EA0" w:rsidRPr="009755AE">
        <w:rPr>
          <w:color w:val="000000" w:themeColor="text1"/>
          <w:rPrChange w:id="1095" w:author="Kevin Bairos-Novak" w:date="2021-07-21T22:42:00Z">
            <w:rPr/>
          </w:rPrChange>
        </w:rPr>
        <w:t>one of two reasons: (</w:t>
      </w:r>
      <w:r w:rsidR="00D97001" w:rsidRPr="009755AE">
        <w:rPr>
          <w:color w:val="000000" w:themeColor="text1"/>
          <w:rPrChange w:id="1096" w:author="Kevin Bairos-Novak" w:date="2021-07-21T22:42:00Z">
            <w:rPr/>
          </w:rPrChange>
        </w:rPr>
        <w:t>1</w:t>
      </w:r>
      <w:r w:rsidR="00121EA0" w:rsidRPr="009755AE">
        <w:rPr>
          <w:color w:val="000000" w:themeColor="text1"/>
          <w:rPrChange w:id="1097" w:author="Kevin Bairos-Novak" w:date="2021-07-21T22:42:00Z">
            <w:rPr/>
          </w:rPrChange>
        </w:rPr>
        <w:t>) there was insufficient variation in relatedness among individuals to properly assess heritability (one study</w:t>
      </w:r>
      <w:r w:rsidR="0072187A" w:rsidRPr="009755AE">
        <w:rPr>
          <w:color w:val="000000" w:themeColor="text1"/>
          <w:rPrChange w:id="1098" w:author="Kevin Bairos-Novak" w:date="2021-07-21T22:42:00Z">
            <w:rPr/>
          </w:rPrChange>
        </w:rPr>
        <w:t xml:space="preserve"> with one estimate</w:t>
      </w:r>
      <w:r w:rsidR="00121EA0" w:rsidRPr="009755AE">
        <w:rPr>
          <w:color w:val="000000" w:themeColor="text1"/>
          <w:rPrChange w:id="1099" w:author="Kevin Bairos-Novak" w:date="2021-07-21T22:42:00Z">
            <w:rPr/>
          </w:rPrChange>
        </w:rPr>
        <w:t>)</w:t>
      </w:r>
      <w:r w:rsidR="00D97001" w:rsidRPr="009755AE">
        <w:rPr>
          <w:color w:val="000000" w:themeColor="text1"/>
          <w:rPrChange w:id="1100" w:author="Kevin Bairos-Novak" w:date="2021-07-21T22:42:00Z">
            <w:rPr/>
          </w:rPrChange>
        </w:rPr>
        <w:t>, or (2) there was insufficient or expected null variation in the phenotype being examined (two studies, with one and six estimates each)</w:t>
      </w:r>
      <w:r w:rsidR="00121EA0" w:rsidRPr="009755AE">
        <w:rPr>
          <w:color w:val="000000" w:themeColor="text1"/>
          <w:rPrChange w:id="1101" w:author="Kevin Bairos-Novak" w:date="2021-07-21T22:42:00Z">
            <w:rPr/>
          </w:rPrChange>
        </w:rPr>
        <w:t>.</w:t>
      </w:r>
      <w:r w:rsidR="00D97001" w:rsidRPr="009755AE">
        <w:rPr>
          <w:color w:val="000000" w:themeColor="text1"/>
          <w:rPrChange w:id="1102" w:author="Kevin Bairos-Novak" w:date="2021-07-21T22:42:00Z">
            <w:rPr/>
          </w:rPrChange>
        </w:rPr>
        <w:t xml:space="preserve"> The latter was the case when studies estimated heritabilities associated with coral mortality or bleaching while in ambient conditions</w:t>
      </w:r>
      <w:r w:rsidR="00984498" w:rsidRPr="009755AE">
        <w:rPr>
          <w:color w:val="000000" w:themeColor="text1"/>
          <w:rPrChange w:id="1103" w:author="Kevin Bairos-Novak" w:date="2021-07-21T22:42:00Z">
            <w:rPr/>
          </w:rPrChange>
        </w:rPr>
        <w:t>, which results</w:t>
      </w:r>
      <w:r w:rsidR="002A3860" w:rsidRPr="009755AE">
        <w:rPr>
          <w:color w:val="000000" w:themeColor="text1"/>
          <w:rPrChange w:id="1104" w:author="Kevin Bairos-Novak" w:date="2021-07-21T22:42:00Z">
            <w:rPr/>
          </w:rPrChange>
        </w:rPr>
        <w:t xml:space="preserve"> in</w:t>
      </w:r>
      <w:r w:rsidR="00D97001" w:rsidRPr="009755AE">
        <w:rPr>
          <w:color w:val="000000" w:themeColor="text1"/>
          <w:rPrChange w:id="1105" w:author="Kevin Bairos-Novak" w:date="2021-07-21T22:42:00Z">
            <w:rPr/>
          </w:rPrChange>
        </w:rPr>
        <w:t xml:space="preserve"> little </w:t>
      </w:r>
      <w:r w:rsidR="002A3860" w:rsidRPr="009755AE">
        <w:rPr>
          <w:color w:val="000000" w:themeColor="text1"/>
          <w:rPrChange w:id="1106" w:author="Kevin Bairos-Novak" w:date="2021-07-21T22:42:00Z">
            <w:rPr/>
          </w:rPrChange>
        </w:rPr>
        <w:t>to</w:t>
      </w:r>
      <w:r w:rsidR="00D97001" w:rsidRPr="009755AE">
        <w:rPr>
          <w:color w:val="000000" w:themeColor="text1"/>
          <w:rPrChange w:id="1107" w:author="Kevin Bairos-Novak" w:date="2021-07-21T22:42:00Z">
            <w:rPr/>
          </w:rPrChange>
        </w:rPr>
        <w:t xml:space="preserve"> no phenotypic variation</w:t>
      </w:r>
      <w:r w:rsidR="0011486D" w:rsidRPr="009755AE">
        <w:rPr>
          <w:color w:val="000000" w:themeColor="text1"/>
          <w:rPrChange w:id="1108" w:author="Kevin Bairos-Novak" w:date="2021-07-21T22:42:00Z">
            <w:rPr/>
          </w:rPrChange>
        </w:rPr>
        <w:t xml:space="preserve"> from which to calculate narrow-sense </w:t>
      </w:r>
      <w:r w:rsidR="002A3860" w:rsidRPr="009755AE">
        <w:rPr>
          <w:color w:val="000000" w:themeColor="text1"/>
          <w:rPrChange w:id="1109" w:author="Kevin Bairos-Novak" w:date="2021-07-21T22:42:00Z">
            <w:rPr/>
          </w:rPrChange>
        </w:rPr>
        <w:t>heritability</w:t>
      </w:r>
      <w:r w:rsidR="00AF048C" w:rsidRPr="009755AE">
        <w:rPr>
          <w:color w:val="000000" w:themeColor="text1"/>
          <w:rPrChange w:id="1110" w:author="Kevin Bairos-Novak" w:date="2021-07-21T22:42:00Z">
            <w:rPr/>
          </w:rPrChange>
        </w:rPr>
        <w:t xml:space="preserve"> (</w:t>
      </w:r>
      <w:r w:rsidR="00984391" w:rsidRPr="009755AE">
        <w:rPr>
          <w:color w:val="000000" w:themeColor="text1"/>
          <w:rPrChange w:id="1111" w:author="Kevin Bairos-Novak" w:date="2021-07-21T22:42:00Z">
            <w:rPr/>
          </w:rPrChange>
        </w:rPr>
        <w:t>i.e.,</w:t>
      </w:r>
      <w:r w:rsidR="00AF048C" w:rsidRPr="009755AE">
        <w:rPr>
          <w:color w:val="000000" w:themeColor="text1"/>
          <w:rPrChange w:id="1112" w:author="Kevin Bairos-Novak" w:date="2021-07-21T22:42:00Z">
            <w:rPr/>
          </w:rPrChange>
        </w:rPr>
        <w:t xml:space="preserve"> none of the corals </w:t>
      </w:r>
      <w:r w:rsidR="00132515" w:rsidRPr="009755AE">
        <w:rPr>
          <w:color w:val="000000" w:themeColor="text1"/>
          <w:rPrChange w:id="1113" w:author="Kevin Bairos-Novak" w:date="2021-07-21T22:42:00Z">
            <w:rPr/>
          </w:rPrChange>
        </w:rPr>
        <w:t xml:space="preserve">bleached or </w:t>
      </w:r>
      <w:r w:rsidR="00AF048C" w:rsidRPr="009755AE">
        <w:rPr>
          <w:color w:val="000000" w:themeColor="text1"/>
          <w:rPrChange w:id="1114" w:author="Kevin Bairos-Novak" w:date="2021-07-21T22:42:00Z">
            <w:rPr/>
          </w:rPrChange>
        </w:rPr>
        <w:t>died)</w:t>
      </w:r>
      <w:r w:rsidR="002A3860" w:rsidRPr="009755AE">
        <w:rPr>
          <w:color w:val="000000" w:themeColor="text1"/>
          <w:rPrChange w:id="1115" w:author="Kevin Bairos-Novak" w:date="2021-07-21T22:42:00Z">
            <w:rPr/>
          </w:rPrChange>
        </w:rPr>
        <w:t>.</w:t>
      </w:r>
      <w:r w:rsidR="00984498" w:rsidRPr="009755AE">
        <w:rPr>
          <w:color w:val="000000" w:themeColor="text1"/>
          <w:rPrChange w:id="1116" w:author="Kevin Bairos-Novak" w:date="2021-07-21T22:42:00Z">
            <w:rPr/>
          </w:rPrChange>
        </w:rPr>
        <w:t xml:space="preserve"> This left </w:t>
      </w:r>
      <w:r w:rsidR="004D280D" w:rsidRPr="009755AE">
        <w:rPr>
          <w:color w:val="000000" w:themeColor="text1"/>
          <w:rPrChange w:id="1117" w:author="Kevin Bairos-Novak" w:date="2021-07-21T22:42:00Z">
            <w:rPr/>
          </w:rPrChange>
        </w:rPr>
        <w:t>95</w:t>
      </w:r>
      <w:r w:rsidR="00984498" w:rsidRPr="009755AE">
        <w:rPr>
          <w:color w:val="000000" w:themeColor="text1"/>
          <w:rPrChange w:id="1118" w:author="Kevin Bairos-Novak" w:date="2021-07-21T22:42:00Z">
            <w:rPr/>
          </w:rPrChange>
        </w:rPr>
        <w:t xml:space="preserve"> unique and valid heritability estimates from 19 studies.</w:t>
      </w:r>
      <w:ins w:id="1119" w:author="Kevin Bairos-Novak" w:date="2021-07-21T22:42:00Z">
        <w:r w:rsidR="00DC74A8" w:rsidRPr="009755AE">
          <w:rPr>
            <w:color w:val="000000" w:themeColor="text1"/>
          </w:rPr>
          <w:t xml:space="preserve"> </w:t>
        </w:r>
      </w:ins>
    </w:p>
    <w:p w14:paraId="6AA99335" w14:textId="06814FD8" w:rsidR="00984498" w:rsidRPr="009755AE" w:rsidRDefault="00984498" w:rsidP="00FC6D79">
      <w:pPr>
        <w:spacing w:line="480" w:lineRule="auto"/>
        <w:rPr>
          <w:color w:val="000000" w:themeColor="text1"/>
          <w:rPrChange w:id="1120" w:author="Kevin Bairos-Novak" w:date="2021-07-21T22:42:00Z">
            <w:rPr/>
          </w:rPrChange>
        </w:rPr>
      </w:pPr>
    </w:p>
    <w:p w14:paraId="2E5AD050" w14:textId="77777777" w:rsidR="00984498" w:rsidRPr="009755AE" w:rsidRDefault="00984498" w:rsidP="00FC6D79">
      <w:pPr>
        <w:spacing w:line="480" w:lineRule="auto"/>
        <w:rPr>
          <w:i/>
          <w:color w:val="000000" w:themeColor="text1"/>
          <w:rPrChange w:id="1121" w:author="Kevin Bairos-Novak" w:date="2021-07-21T22:42:00Z">
            <w:rPr>
              <w:i/>
            </w:rPr>
          </w:rPrChange>
        </w:rPr>
      </w:pPr>
      <w:r w:rsidRPr="009755AE">
        <w:rPr>
          <w:i/>
          <w:color w:val="000000" w:themeColor="text1"/>
          <w:rPrChange w:id="1122" w:author="Kevin Bairos-Novak" w:date="2021-07-21T22:42:00Z">
            <w:rPr>
              <w:i/>
            </w:rPr>
          </w:rPrChange>
        </w:rPr>
        <w:lastRenderedPageBreak/>
        <w:t>Pre-processing</w:t>
      </w:r>
    </w:p>
    <w:p w14:paraId="6CF65691" w14:textId="59988C44" w:rsidR="00984498" w:rsidRPr="009755AE" w:rsidRDefault="00984498" w:rsidP="00FC6D79">
      <w:pPr>
        <w:spacing w:line="480" w:lineRule="auto"/>
        <w:ind w:firstLine="720"/>
        <w:rPr>
          <w:color w:val="000000" w:themeColor="text1"/>
          <w:rPrChange w:id="1123" w:author="Kevin Bairos-Novak" w:date="2021-07-21T22:42:00Z">
            <w:rPr/>
          </w:rPrChange>
        </w:rPr>
      </w:pPr>
      <w:r w:rsidRPr="009755AE">
        <w:rPr>
          <w:color w:val="000000" w:themeColor="text1"/>
          <w:rPrChange w:id="1124" w:author="Kevin Bairos-Novak" w:date="2021-07-21T22:42:00Z">
            <w:rPr/>
          </w:rPrChange>
        </w:rPr>
        <w:t xml:space="preserve">Heritability is calculated as a proportion of total phenotypic variation, and thus is constrained to fall between </w:t>
      </w:r>
      <w:r w:rsidR="00184058" w:rsidRPr="009755AE">
        <w:rPr>
          <w:color w:val="000000" w:themeColor="text1"/>
          <w:rPrChange w:id="1125" w:author="Kevin Bairos-Novak" w:date="2021-07-21T22:42:00Z">
            <w:rPr/>
          </w:rPrChange>
        </w:rPr>
        <w:t>zero</w:t>
      </w:r>
      <w:r w:rsidRPr="009755AE">
        <w:rPr>
          <w:color w:val="000000" w:themeColor="text1"/>
          <w:rPrChange w:id="1126" w:author="Kevin Bairos-Novak" w:date="2021-07-21T22:42:00Z">
            <w:rPr/>
          </w:rPrChange>
        </w:rPr>
        <w:t xml:space="preserve"> and </w:t>
      </w:r>
      <w:r w:rsidR="00184058" w:rsidRPr="009755AE">
        <w:rPr>
          <w:color w:val="000000" w:themeColor="text1"/>
          <w:rPrChange w:id="1127" w:author="Kevin Bairos-Novak" w:date="2021-07-21T22:42:00Z">
            <w:rPr/>
          </w:rPrChange>
        </w:rPr>
        <w:t>one</w:t>
      </w:r>
      <w:r w:rsidRPr="009755AE">
        <w:rPr>
          <w:color w:val="000000" w:themeColor="text1"/>
          <w:rPrChange w:id="1128" w:author="Kevin Bairos-Novak" w:date="2021-07-21T22:42:00Z">
            <w:rPr/>
          </w:rPrChange>
        </w:rPr>
        <w:t xml:space="preserve"> </w:t>
      </w:r>
      <w:r w:rsidRPr="009755AE">
        <w:rPr>
          <w:color w:val="000000" w:themeColor="text1"/>
          <w:rPrChange w:id="1129" w:author="Kevin Bairos-Novak" w:date="2021-07-21T22:42:00Z">
            <w:rPr/>
          </w:rPrChange>
        </w:rPr>
        <w:fldChar w:fldCharType="begin" w:fldLock="1"/>
      </w:r>
      <w:r w:rsidR="007C30A2" w:rsidRPr="009755AE">
        <w:rPr>
          <w:color w:val="000000" w:themeColor="text1"/>
          <w:rPrChange w:id="1130" w:author="Kevin Bairos-Novak" w:date="2021-07-21T22:42:00Z">
            <w:rPr/>
          </w:rPrChange>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and Mackay 1996)","plainTextFormattedCitation":"(Falconer and Mackay 1996)","previouslyFormattedCitation":"(Falconer and Mackay 1996)"},"properties":{"noteIndex":0},"schema":"https://github.com/citation-style-language/schema/raw/master/csl-citation.json"}</w:instrText>
      </w:r>
      <w:r w:rsidRPr="009755AE">
        <w:rPr>
          <w:color w:val="000000" w:themeColor="text1"/>
          <w:rPrChange w:id="1131" w:author="Kevin Bairos-Novak" w:date="2021-07-21T22:42:00Z">
            <w:rPr/>
          </w:rPrChange>
        </w:rPr>
        <w:fldChar w:fldCharType="separate"/>
      </w:r>
      <w:r w:rsidRPr="009755AE">
        <w:rPr>
          <w:color w:val="000000" w:themeColor="text1"/>
          <w:rPrChange w:id="1132" w:author="Kevin Bairos-Novak" w:date="2021-07-21T22:42:00Z">
            <w:rPr/>
          </w:rPrChange>
        </w:rPr>
        <w:t>(Falconer and Mackay 1996)</w:t>
      </w:r>
      <w:r w:rsidRPr="009755AE">
        <w:rPr>
          <w:color w:val="000000" w:themeColor="text1"/>
          <w:rPrChange w:id="1133" w:author="Kevin Bairos-Novak" w:date="2021-07-21T22:42:00Z">
            <w:rPr/>
          </w:rPrChange>
        </w:rPr>
        <w:fldChar w:fldCharType="end"/>
      </w:r>
      <w:r w:rsidRPr="009755AE">
        <w:rPr>
          <w:color w:val="000000" w:themeColor="text1"/>
          <w:rPrChange w:id="1134" w:author="Kevin Bairos-Novak" w:date="2021-07-21T22:42:00Z">
            <w:rPr/>
          </w:rPrChange>
        </w:rPr>
        <w:t>. Because most</w:t>
      </w:r>
      <w:r w:rsidR="00AF048C" w:rsidRPr="009755AE">
        <w:rPr>
          <w:color w:val="000000" w:themeColor="text1"/>
          <w:rPrChange w:id="1135" w:author="Kevin Bairos-Novak" w:date="2021-07-21T22:42:00Z">
            <w:rPr/>
          </w:rPrChange>
        </w:rPr>
        <w:t xml:space="preserve"> classical</w:t>
      </w:r>
      <w:r w:rsidRPr="009755AE">
        <w:rPr>
          <w:color w:val="000000" w:themeColor="text1"/>
          <w:rPrChange w:id="1136" w:author="Kevin Bairos-Novak" w:date="2021-07-21T22:42:00Z">
            <w:rPr/>
          </w:rPrChange>
        </w:rPr>
        <w:t xml:space="preserve"> meta-analytical statistical models assume normally-distributed uncertainty, transformation of our estimates prior to meta-analysis was necessary</w:t>
      </w:r>
      <w:r w:rsidR="00DE6AAE" w:rsidRPr="009755AE">
        <w:rPr>
          <w:color w:val="000000" w:themeColor="text1"/>
          <w:rPrChange w:id="1137" w:author="Kevin Bairos-Novak" w:date="2021-07-21T22:42:00Z">
            <w:rPr/>
          </w:rPrChange>
        </w:rPr>
        <w:t xml:space="preserve"> </w:t>
      </w:r>
      <w:r w:rsidR="00DE6AAE" w:rsidRPr="009755AE">
        <w:rPr>
          <w:color w:val="000000" w:themeColor="text1"/>
          <w:rPrChange w:id="1138" w:author="Kevin Bairos-Novak" w:date="2021-07-21T22:42:00Z">
            <w:rPr/>
          </w:rPrChange>
        </w:rPr>
        <w:fldChar w:fldCharType="begin" w:fldLock="1"/>
      </w:r>
      <w:r w:rsidR="00DE6AAE" w:rsidRPr="009755AE">
        <w:rPr>
          <w:color w:val="000000" w:themeColor="text1"/>
          <w:rPrChange w:id="1139" w:author="Kevin Bairos-Novak" w:date="2021-07-21T22:42:00Z">
            <w:rPr/>
          </w:rPrChange>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package","type":"article-journal","volume":"36"},"uris":["http://www.mendeley.com/documents/?uuid=70c3f9ef-a9bb-48c3-84c0-799642ed2715"]},{"id":"ITEM-2","itemData":{"DOI":"10.1002/hsr2.178","ISSN":"23988835","abstract":"Meta-analyses have been increasingly used to synthesize proportions (eg, disease prevalence) from multiple studies in recent years. Arcsine-based transformations, especially the Freeman–Tukey double-arcsine transformation, are popular tools for stabilizing the variance of each study's proportion in two-step meta-analysis methods. Although they offer some benefits over the conventional logit transformation, they also suffer from several important limitations (eg, lack of interpretability) and may lead to misleading conclusions. Generalized linear mixed models and Bayesian models are intuitive one-step alternative approaches, and can be readily implemented via many software programs. This article explains various pros and cons of the arcsine-based transformations, and discusses the alternatives that may be generally superior to the currently popular practice.","author":[{"dropping-particle":"","family":"Lin","given":"Lifeng","non-dropping-particle":"","parse-names":false,"suffix":""},{"dropping-particle":"","family":"Xu","given":"Chang","non-dropping-particle":"","parse-names":false,"suffix":""}],"container-title":"Health Science Reports","id":"ITEM-2","issue":"3","issued":{"date-parts":[["2020"]]},"page":"1-6","title":"Arcsine-based transformations for meta-analysis of proportions: Pros, cons, and alternatives","type":"article-journal","volume":"3"},"uris":["http://www.mendeley.com/documents/?uuid=b9728c82-6f6d-4fb9-b52f-08c94f9863a7"]}],"mendeley":{"formattedCitation":"(Viechtbauer 2010; Lin and Xu 2020)","plainTextFormattedCitation":"(Viechtbauer 2010; Lin and Xu 2020)","previouslyFormattedCitation":"(Viechtbauer 2010; Lin and Xu 2020)"},"properties":{"noteIndex":0},"schema":"https://github.com/citation-style-language/schema/raw/master/csl-citation.json"}</w:instrText>
      </w:r>
      <w:r w:rsidR="00DE6AAE" w:rsidRPr="009755AE">
        <w:rPr>
          <w:color w:val="000000" w:themeColor="text1"/>
          <w:rPrChange w:id="1140" w:author="Kevin Bairos-Novak" w:date="2021-07-21T22:42:00Z">
            <w:rPr/>
          </w:rPrChange>
        </w:rPr>
        <w:fldChar w:fldCharType="separate"/>
      </w:r>
      <w:r w:rsidR="00DE6AAE" w:rsidRPr="009755AE">
        <w:rPr>
          <w:color w:val="000000" w:themeColor="text1"/>
          <w:rPrChange w:id="1141" w:author="Kevin Bairos-Novak" w:date="2021-07-21T22:42:00Z">
            <w:rPr/>
          </w:rPrChange>
        </w:rPr>
        <w:t>(Viechtbauer 2010; Lin and Xu 2020)</w:t>
      </w:r>
      <w:r w:rsidR="00DE6AAE" w:rsidRPr="009755AE">
        <w:rPr>
          <w:color w:val="000000" w:themeColor="text1"/>
          <w:rPrChange w:id="1142" w:author="Kevin Bairos-Novak" w:date="2021-07-21T22:42:00Z">
            <w:rPr/>
          </w:rPrChange>
        </w:rPr>
        <w:fldChar w:fldCharType="end"/>
      </w:r>
      <w:r w:rsidRPr="009755AE">
        <w:rPr>
          <w:color w:val="000000" w:themeColor="text1"/>
          <w:rPrChange w:id="1143" w:author="Kevin Bairos-Novak" w:date="2021-07-21T22:42:00Z">
            <w:rPr/>
          </w:rPrChange>
        </w:rPr>
        <w:t xml:space="preserve">. </w:t>
      </w:r>
      <w:r w:rsidR="005F5EC0" w:rsidRPr="009755AE">
        <w:rPr>
          <w:color w:val="000000" w:themeColor="text1"/>
          <w:rPrChange w:id="1144" w:author="Kevin Bairos-Novak" w:date="2021-07-21T22:42:00Z">
            <w:rPr/>
          </w:rPrChange>
        </w:rPr>
        <w:t xml:space="preserve">Thus, we </w:t>
      </w:r>
      <w:r w:rsidR="00B73FD0" w:rsidRPr="009755AE">
        <w:rPr>
          <w:color w:val="000000" w:themeColor="text1"/>
          <w:rPrChange w:id="1145" w:author="Kevin Bairos-Novak" w:date="2021-07-21T22:42:00Z">
            <w:rPr/>
          </w:rPrChange>
        </w:rPr>
        <w:t xml:space="preserve">converted point estimates of </w:t>
      </w:r>
      <w:r w:rsidR="005F5EC0" w:rsidRPr="009755AE">
        <w:rPr>
          <w:color w:val="000000" w:themeColor="text1"/>
          <w:rPrChange w:id="1146" w:author="Kevin Bairos-Novak" w:date="2021-07-21T22:42:00Z">
            <w:rPr/>
          </w:rPrChange>
        </w:rPr>
        <w:t xml:space="preserve">heritabilities and associated standard errors </w:t>
      </w:r>
      <w:r w:rsidR="007778EA" w:rsidRPr="009755AE">
        <w:rPr>
          <w:color w:val="000000" w:themeColor="text1"/>
          <w:rPrChange w:id="1147" w:author="Kevin Bairos-Novak" w:date="2021-07-21T22:42:00Z">
            <w:rPr/>
          </w:rPrChange>
        </w:rPr>
        <w:t xml:space="preserve">(SE) </w:t>
      </w:r>
      <w:r w:rsidR="005F5EC0" w:rsidRPr="009755AE">
        <w:rPr>
          <w:color w:val="000000" w:themeColor="text1"/>
          <w:rPrChange w:id="1148" w:author="Kevin Bairos-Novak" w:date="2021-07-21T22:42:00Z">
            <w:rPr/>
          </w:rPrChange>
        </w:rPr>
        <w:t xml:space="preserve">to </w:t>
      </w:r>
      <w:r w:rsidRPr="009755AE">
        <w:rPr>
          <w:color w:val="000000" w:themeColor="text1"/>
          <w:rPrChange w:id="1149" w:author="Kevin Bairos-Novak" w:date="2021-07-21T22:42:00Z">
            <w:rPr/>
          </w:rPrChange>
        </w:rPr>
        <w:t>95% confidence interval</w:t>
      </w:r>
      <w:r w:rsidR="005F5EC0" w:rsidRPr="009755AE">
        <w:rPr>
          <w:color w:val="000000" w:themeColor="text1"/>
          <w:rPrChange w:id="1150" w:author="Kevin Bairos-Novak" w:date="2021-07-21T22:42:00Z">
            <w:rPr/>
          </w:rPrChange>
        </w:rPr>
        <w:t xml:space="preserve">s, then transformed both the point estimates as well as the </w:t>
      </w:r>
      <w:r w:rsidR="00B73FD0" w:rsidRPr="009755AE">
        <w:rPr>
          <w:color w:val="000000" w:themeColor="text1"/>
          <w:rPrChange w:id="1151" w:author="Kevin Bairos-Novak" w:date="2021-07-21T22:42:00Z">
            <w:rPr/>
          </w:rPrChange>
        </w:rPr>
        <w:t xml:space="preserve">upper and lower </w:t>
      </w:r>
      <w:r w:rsidR="005F5EC0" w:rsidRPr="009755AE">
        <w:rPr>
          <w:color w:val="000000" w:themeColor="text1"/>
          <w:rPrChange w:id="1152" w:author="Kevin Bairos-Novak" w:date="2021-07-21T22:42:00Z">
            <w:rPr/>
          </w:rPrChange>
        </w:rPr>
        <w:t>95% confidence</w:t>
      </w:r>
      <w:r w:rsidR="00B73FD0" w:rsidRPr="009755AE">
        <w:rPr>
          <w:color w:val="000000" w:themeColor="text1"/>
          <w:rPrChange w:id="1153" w:author="Kevin Bairos-Novak" w:date="2021-07-21T22:42:00Z">
            <w:rPr/>
          </w:rPrChange>
        </w:rPr>
        <w:t xml:space="preserve"> (or Bayesian credible)</w:t>
      </w:r>
      <w:r w:rsidR="005F5EC0" w:rsidRPr="009755AE">
        <w:rPr>
          <w:color w:val="000000" w:themeColor="text1"/>
          <w:rPrChange w:id="1154" w:author="Kevin Bairos-Novak" w:date="2021-07-21T22:42:00Z">
            <w:rPr/>
          </w:rPrChange>
        </w:rPr>
        <w:t xml:space="preserve"> </w:t>
      </w:r>
      <w:r w:rsidR="00B73FD0" w:rsidRPr="009755AE">
        <w:rPr>
          <w:color w:val="000000" w:themeColor="text1"/>
          <w:rPrChange w:id="1155" w:author="Kevin Bairos-Novak" w:date="2021-07-21T22:42:00Z">
            <w:rPr/>
          </w:rPrChange>
        </w:rPr>
        <w:t xml:space="preserve">limits </w:t>
      </w:r>
      <w:r w:rsidR="005F5EC0" w:rsidRPr="009755AE">
        <w:rPr>
          <w:color w:val="000000" w:themeColor="text1"/>
          <w:rPrChange w:id="1156" w:author="Kevin Bairos-Novak" w:date="2021-07-21T22:42:00Z">
            <w:rPr/>
          </w:rPrChange>
        </w:rPr>
        <w:t>to the natural logarithmic scale using the transformation: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46"/>
        <w:gridCol w:w="7229"/>
        <w:gridCol w:w="935"/>
      </w:tblGrid>
      <w:tr w:rsidR="00984498" w:rsidRPr="009755AE" w14:paraId="0C4DDBDA" w14:textId="77777777" w:rsidTr="00DA5CE8">
        <w:tc>
          <w:tcPr>
            <w:tcW w:w="846" w:type="dxa"/>
          </w:tcPr>
          <w:p w14:paraId="4163D9C8" w14:textId="77777777" w:rsidR="00984498" w:rsidRPr="009755AE" w:rsidRDefault="00984498" w:rsidP="00FC6D79">
            <w:pPr>
              <w:spacing w:line="480" w:lineRule="auto"/>
              <w:rPr>
                <w:rFonts w:ascii="Times New Roman" w:hAnsi="Times New Roman"/>
                <w:color w:val="000000" w:themeColor="text1"/>
                <w:rPrChange w:id="1157" w:author="Kevin Bairos-Novak" w:date="2021-07-21T22:42:00Z">
                  <w:rPr>
                    <w:rFonts w:ascii="Times New Roman" w:hAnsi="Times New Roman"/>
                  </w:rPr>
                </w:rPrChange>
              </w:rPr>
            </w:pPr>
          </w:p>
        </w:tc>
        <w:tc>
          <w:tcPr>
            <w:tcW w:w="7229" w:type="dxa"/>
            <w:vAlign w:val="center"/>
          </w:tcPr>
          <w:p w14:paraId="2EA6B715" w14:textId="7F2DE97E" w:rsidR="00984498" w:rsidRPr="009755AE" w:rsidRDefault="00762301" w:rsidP="00FC6D79">
            <w:pPr>
              <w:spacing w:line="480" w:lineRule="auto"/>
              <w:rPr>
                <w:rFonts w:ascii="Times New Roman" w:hAnsi="Times New Roman"/>
                <w:color w:val="000000" w:themeColor="text1"/>
                <w:rPrChange w:id="1158" w:author="Kevin Bairos-Novak" w:date="2021-07-21T22:42:00Z">
                  <w:rPr>
                    <w:rFonts w:ascii="Times New Roman" w:hAnsi="Times New Roman"/>
                  </w:rPr>
                </w:rPrChange>
              </w:rPr>
            </w:pPr>
            <m:oMathPara>
              <m:oMathParaPr>
                <m:jc m:val="center"/>
              </m:oMathParaPr>
              <m:oMath>
                <m:sSubSup>
                  <m:sSubSupPr>
                    <m:ctrlPr>
                      <w:rPr>
                        <w:rFonts w:ascii="Cambria Math" w:hAnsi="Cambria Math"/>
                        <w:i/>
                        <w:color w:val="000000" w:themeColor="text1"/>
                        <w:rPrChange w:id="1159" w:author="Kevin Bairos-Novak" w:date="2021-07-21T22:42:00Z">
                          <w:rPr>
                            <w:rFonts w:ascii="Cambria Math" w:hAnsi="Cambria Math"/>
                            <w:i/>
                          </w:rPr>
                        </w:rPrChange>
                      </w:rPr>
                    </m:ctrlPr>
                  </m:sSubSupPr>
                  <m:e>
                    <m:r>
                      <w:rPr>
                        <w:rFonts w:ascii="Cambria Math" w:hAnsi="Cambria Math"/>
                        <w:color w:val="000000" w:themeColor="text1"/>
                        <w:rPrChange w:id="1160" w:author="Kevin Bairos-Novak" w:date="2021-07-21T22:42:00Z">
                          <w:rPr>
                            <w:rFonts w:ascii="Cambria Math" w:hAnsi="Cambria Math"/>
                          </w:rPr>
                        </w:rPrChange>
                      </w:rPr>
                      <m:t>h</m:t>
                    </m:r>
                  </m:e>
                  <m:sub>
                    <m:r>
                      <w:rPr>
                        <w:rFonts w:ascii="Cambria Math" w:hAnsi="Cambria Math"/>
                        <w:color w:val="000000" w:themeColor="text1"/>
                        <w:rPrChange w:id="1161" w:author="Kevin Bairos-Novak" w:date="2021-07-21T22:42:00Z">
                          <w:rPr>
                            <w:rFonts w:ascii="Cambria Math" w:hAnsi="Cambria Math"/>
                          </w:rPr>
                        </w:rPrChange>
                      </w:rPr>
                      <m:t>T</m:t>
                    </m:r>
                  </m:sub>
                  <m:sup>
                    <m:r>
                      <w:rPr>
                        <w:rFonts w:ascii="Cambria Math" w:hAnsi="Cambria Math"/>
                        <w:color w:val="000000" w:themeColor="text1"/>
                        <w:rPrChange w:id="1162" w:author="Kevin Bairos-Novak" w:date="2021-07-21T22:42:00Z">
                          <w:rPr>
                            <w:rFonts w:ascii="Cambria Math" w:hAnsi="Cambria Math"/>
                          </w:rPr>
                        </w:rPrChange>
                      </w:rPr>
                      <m:t>2</m:t>
                    </m:r>
                  </m:sup>
                </m:sSubSup>
                <m:r>
                  <w:rPr>
                    <w:rFonts w:ascii="Cambria Math" w:hAnsi="Cambria Math"/>
                    <w:color w:val="000000" w:themeColor="text1"/>
                    <w:rPrChange w:id="1163" w:author="Kevin Bairos-Novak" w:date="2021-07-21T22:42:00Z">
                      <w:rPr>
                        <w:rFonts w:ascii="Cambria Math" w:hAnsi="Cambria Math"/>
                      </w:rPr>
                    </w:rPrChange>
                  </w:rPr>
                  <m:t>=ln[</m:t>
                </m:r>
                <m:sSup>
                  <m:sSupPr>
                    <m:ctrlPr>
                      <w:rPr>
                        <w:rFonts w:ascii="Cambria Math" w:hAnsi="Cambria Math"/>
                        <w:i/>
                        <w:color w:val="000000" w:themeColor="text1"/>
                        <w:rPrChange w:id="1164" w:author="Kevin Bairos-Novak" w:date="2021-07-21T22:42:00Z">
                          <w:rPr>
                            <w:rFonts w:ascii="Cambria Math" w:hAnsi="Cambria Math"/>
                            <w:i/>
                          </w:rPr>
                        </w:rPrChange>
                      </w:rPr>
                    </m:ctrlPr>
                  </m:sSupPr>
                  <m:e>
                    <m:r>
                      <w:rPr>
                        <w:rFonts w:ascii="Cambria Math" w:hAnsi="Cambria Math"/>
                        <w:color w:val="000000" w:themeColor="text1"/>
                        <w:rPrChange w:id="1165" w:author="Kevin Bairos-Novak" w:date="2021-07-21T22:42:00Z">
                          <w:rPr>
                            <w:rFonts w:ascii="Cambria Math" w:hAnsi="Cambria Math"/>
                          </w:rPr>
                        </w:rPrChange>
                      </w:rPr>
                      <m:t>h</m:t>
                    </m:r>
                  </m:e>
                  <m:sup>
                    <m:r>
                      <w:rPr>
                        <w:rFonts w:ascii="Cambria Math" w:hAnsi="Cambria Math"/>
                        <w:color w:val="000000" w:themeColor="text1"/>
                        <w:rPrChange w:id="1166" w:author="Kevin Bairos-Novak" w:date="2021-07-21T22:42:00Z">
                          <w:rPr>
                            <w:rFonts w:ascii="Cambria Math" w:hAnsi="Cambria Math"/>
                          </w:rPr>
                        </w:rPrChange>
                      </w:rPr>
                      <m:t>2</m:t>
                    </m:r>
                  </m:sup>
                </m:sSup>
                <m:r>
                  <w:rPr>
                    <w:rFonts w:ascii="Cambria Math" w:hAnsi="Cambria Math"/>
                    <w:color w:val="000000" w:themeColor="text1"/>
                    <w:rPrChange w:id="1167" w:author="Kevin Bairos-Novak" w:date="2021-07-21T22:42:00Z">
                      <w:rPr>
                        <w:rFonts w:ascii="Cambria Math" w:hAnsi="Cambria Math"/>
                      </w:rPr>
                    </w:rPrChange>
                  </w:rPr>
                  <m:t>+0.2]</m:t>
                </m:r>
              </m:oMath>
            </m:oMathPara>
          </w:p>
        </w:tc>
        <w:tc>
          <w:tcPr>
            <w:tcW w:w="935" w:type="dxa"/>
            <w:vAlign w:val="center"/>
          </w:tcPr>
          <w:p w14:paraId="4CCA69E9" w14:textId="0B4E2D94" w:rsidR="00984498" w:rsidRPr="009755AE" w:rsidRDefault="00984498" w:rsidP="00FC6D79">
            <w:pPr>
              <w:spacing w:line="480" w:lineRule="auto"/>
              <w:jc w:val="right"/>
              <w:rPr>
                <w:rFonts w:ascii="Times New Roman" w:hAnsi="Times New Roman"/>
                <w:color w:val="000000" w:themeColor="text1"/>
                <w:rPrChange w:id="1168" w:author="Kevin Bairos-Novak" w:date="2021-07-21T22:42:00Z">
                  <w:rPr>
                    <w:rFonts w:ascii="Times New Roman" w:hAnsi="Times New Roman"/>
                  </w:rPr>
                </w:rPrChange>
              </w:rPr>
            </w:pPr>
            <w:r w:rsidRPr="009755AE">
              <w:rPr>
                <w:rFonts w:ascii="Times New Roman" w:hAnsi="Times New Roman"/>
                <w:color w:val="000000" w:themeColor="text1"/>
                <w:rPrChange w:id="1169" w:author="Kevin Bairos-Novak" w:date="2021-07-21T22:42:00Z">
                  <w:rPr>
                    <w:rFonts w:ascii="Times New Roman" w:hAnsi="Times New Roman"/>
                  </w:rPr>
                </w:rPrChange>
              </w:rPr>
              <w:t>(</w:t>
            </w:r>
            <w:r w:rsidR="007967CF" w:rsidRPr="009755AE">
              <w:rPr>
                <w:rFonts w:ascii="Times New Roman" w:hAnsi="Times New Roman"/>
                <w:color w:val="000000" w:themeColor="text1"/>
                <w:rPrChange w:id="1170" w:author="Kevin Bairos-Novak" w:date="2021-07-21T22:42:00Z">
                  <w:rPr>
                    <w:rFonts w:ascii="Times New Roman" w:hAnsi="Times New Roman"/>
                  </w:rPr>
                </w:rPrChange>
              </w:rPr>
              <w:t>1</w:t>
            </w:r>
            <w:r w:rsidRPr="009755AE">
              <w:rPr>
                <w:rFonts w:ascii="Times New Roman" w:hAnsi="Times New Roman"/>
                <w:color w:val="000000" w:themeColor="text1"/>
                <w:rPrChange w:id="1171" w:author="Kevin Bairos-Novak" w:date="2021-07-21T22:42:00Z">
                  <w:rPr>
                    <w:rFonts w:ascii="Times New Roman" w:hAnsi="Times New Roman"/>
                  </w:rPr>
                </w:rPrChange>
              </w:rPr>
              <w:t>)</w:t>
            </w:r>
          </w:p>
        </w:tc>
      </w:tr>
    </w:tbl>
    <w:p w14:paraId="58A6E5A1" w14:textId="61D6019C" w:rsidR="001071FB" w:rsidRPr="009755AE" w:rsidRDefault="005F5EC0" w:rsidP="00FC6D79">
      <w:pPr>
        <w:spacing w:line="480" w:lineRule="auto"/>
        <w:rPr>
          <w:color w:val="000000" w:themeColor="text1"/>
          <w:rPrChange w:id="1172" w:author="Kevin Bairos-Novak" w:date="2021-07-21T22:42:00Z">
            <w:rPr/>
          </w:rPrChange>
        </w:rPr>
      </w:pPr>
      <w:r w:rsidRPr="009755AE">
        <w:rPr>
          <w:color w:val="000000" w:themeColor="text1"/>
          <w:rPrChange w:id="1173" w:author="Kevin Bairos-Novak" w:date="2021-07-21T22:42:00Z">
            <w:rPr/>
          </w:rPrChange>
        </w:rPr>
        <w:t>with a horizontal displacement of + 0.2 to avoid excluding many lower</w:t>
      </w:r>
      <w:r w:rsidRPr="009755AE">
        <w:rPr>
          <w:i/>
          <w:color w:val="000000" w:themeColor="text1"/>
          <w:rPrChange w:id="1174" w:author="Kevin Bairos-Novak" w:date="2021-07-21T22:42:00Z">
            <w:rPr>
              <w:i/>
            </w:rPr>
          </w:rPrChange>
        </w:rPr>
        <w:t xml:space="preserve"> h</w:t>
      </w:r>
      <w:r w:rsidRPr="009755AE">
        <w:rPr>
          <w:i/>
          <w:color w:val="000000" w:themeColor="text1"/>
          <w:vertAlign w:val="superscript"/>
          <w:rPrChange w:id="1175" w:author="Kevin Bairos-Novak" w:date="2021-07-21T22:42:00Z">
            <w:rPr>
              <w:i/>
              <w:vertAlign w:val="superscript"/>
            </w:rPr>
          </w:rPrChange>
        </w:rPr>
        <w:t>2</w:t>
      </w:r>
      <w:r w:rsidRPr="009755AE">
        <w:rPr>
          <w:color w:val="000000" w:themeColor="text1"/>
          <w:vertAlign w:val="superscript"/>
          <w:rPrChange w:id="1176" w:author="Kevin Bairos-Novak" w:date="2021-07-21T22:42:00Z">
            <w:rPr>
              <w:vertAlign w:val="superscript"/>
            </w:rPr>
          </w:rPrChange>
        </w:rPr>
        <w:t xml:space="preserve"> </w:t>
      </w:r>
      <w:r w:rsidRPr="009755AE">
        <w:rPr>
          <w:color w:val="000000" w:themeColor="text1"/>
          <w:rPrChange w:id="1177" w:author="Kevin Bairos-Novak" w:date="2021-07-21T22:42:00Z">
            <w:rPr/>
          </w:rPrChange>
        </w:rPr>
        <w:t xml:space="preserve">CIs that had slightly negative values when the point estimate was close to zero </w:t>
      </w:r>
      <w:r w:rsidR="00984498" w:rsidRPr="009755AE">
        <w:rPr>
          <w:color w:val="000000" w:themeColor="text1"/>
          <w:rPrChange w:id="1178" w:author="Kevin Bairos-Novak" w:date="2021-07-21T22:42:00Z">
            <w:rPr/>
          </w:rPrChange>
        </w:rPr>
        <w:t>(</w:t>
      </w:r>
      <w:r w:rsidR="00F7730B" w:rsidRPr="009755AE">
        <w:rPr>
          <w:color w:val="000000" w:themeColor="text1"/>
          <w:rPrChange w:id="1179" w:author="Kevin Bairos-Novak" w:date="2021-07-21T22:42:00Z">
            <w:rPr/>
          </w:rPrChange>
        </w:rPr>
        <w:t xml:space="preserve">Supplementary Materials Text </w:t>
      </w:r>
      <w:del w:id="1180" w:author="Kevin Bairos-Novak" w:date="2021-07-21T22:42:00Z">
        <w:r w:rsidR="00F7730B" w:rsidRPr="00AB70A3">
          <w:delText>S1</w:delText>
        </w:r>
      </w:del>
      <w:ins w:id="1181" w:author="Kevin Bairos-Novak" w:date="2021-07-21T22:42:00Z">
        <w:r w:rsidR="00F7730B" w:rsidRPr="009755AE">
          <w:rPr>
            <w:color w:val="000000" w:themeColor="text1"/>
          </w:rPr>
          <w:t>S</w:t>
        </w:r>
        <w:r w:rsidR="005043B2" w:rsidRPr="009755AE">
          <w:rPr>
            <w:color w:val="000000" w:themeColor="text1"/>
          </w:rPr>
          <w:t>2</w:t>
        </w:r>
      </w:ins>
      <w:r w:rsidR="001C74DC" w:rsidRPr="009755AE">
        <w:rPr>
          <w:color w:val="000000" w:themeColor="text1"/>
          <w:rPrChange w:id="1182" w:author="Kevin Bairos-Novak" w:date="2021-07-21T22:42:00Z">
            <w:rPr/>
          </w:rPrChange>
        </w:rPr>
        <w:t>;</w:t>
      </w:r>
      <w:r w:rsidR="00F7730B" w:rsidRPr="009755AE">
        <w:rPr>
          <w:color w:val="000000" w:themeColor="text1"/>
          <w:rPrChange w:id="1183" w:author="Kevin Bairos-Novak" w:date="2021-07-21T22:42:00Z">
            <w:rPr/>
          </w:rPrChange>
        </w:rPr>
        <w:t xml:space="preserve"> </w:t>
      </w:r>
      <w:r w:rsidR="00984498" w:rsidRPr="009755AE">
        <w:rPr>
          <w:color w:val="000000" w:themeColor="text1"/>
          <w:rPrChange w:id="1184" w:author="Kevin Bairos-Novak" w:date="2021-07-21T22:42:00Z">
            <w:rPr/>
          </w:rPrChange>
        </w:rPr>
        <w:t xml:space="preserve">Supplementary </w:t>
      </w:r>
      <w:r w:rsidR="00F7730B" w:rsidRPr="009755AE">
        <w:rPr>
          <w:color w:val="000000" w:themeColor="text1"/>
          <w:rPrChange w:id="1185" w:author="Kevin Bairos-Novak" w:date="2021-07-21T22:42:00Z">
            <w:rPr/>
          </w:rPrChange>
        </w:rPr>
        <w:t>Code Documentation</w:t>
      </w:r>
      <w:r w:rsidR="007967CF" w:rsidRPr="009755AE">
        <w:rPr>
          <w:color w:val="000000" w:themeColor="text1"/>
          <w:rPrChange w:id="1186" w:author="Kevin Bairos-Novak" w:date="2021-07-21T22:42:00Z">
            <w:rPr/>
          </w:rPrChange>
        </w:rPr>
        <w:t xml:space="preserve"> </w:t>
      </w:r>
      <w:r w:rsidR="00BA4F20" w:rsidRPr="009755AE">
        <w:rPr>
          <w:color w:val="000000" w:themeColor="text1"/>
          <w:rPrChange w:id="1187" w:author="Kevin Bairos-Novak" w:date="2021-07-21T22:42:00Z">
            <w:rPr/>
          </w:rPrChange>
        </w:rPr>
        <w:t>A</w:t>
      </w:r>
      <w:r w:rsidR="00984498" w:rsidRPr="009755AE">
        <w:rPr>
          <w:color w:val="000000" w:themeColor="text1"/>
          <w:rPrChange w:id="1188" w:author="Kevin Bairos-Novak" w:date="2021-07-21T22:42:00Z">
            <w:rPr/>
          </w:rPrChange>
        </w:rPr>
        <w:t>). Additionally, the logarithmic transformation somewhat normalizes the asymmetric Bayesian posterior distributions that tended to characterize heritability estimates near the lower boundary. We tested seven other transformations</w:t>
      </w:r>
      <w:r w:rsidR="007967CF" w:rsidRPr="009755AE">
        <w:rPr>
          <w:color w:val="000000" w:themeColor="text1"/>
          <w:rPrChange w:id="1189" w:author="Kevin Bairos-Novak" w:date="2021-07-21T22:42:00Z">
            <w:rPr/>
          </w:rPrChange>
        </w:rPr>
        <w:t xml:space="preserve"> of proportions</w:t>
      </w:r>
      <w:r w:rsidR="00984498" w:rsidRPr="009755AE">
        <w:rPr>
          <w:color w:val="000000" w:themeColor="text1"/>
          <w:rPrChange w:id="1190" w:author="Kevin Bairos-Novak" w:date="2021-07-21T22:42:00Z">
            <w:rPr/>
          </w:rPrChange>
        </w:rPr>
        <w:t xml:space="preserve">, such as the logit transformation on SE as well as CI and the double arc-sine square root transformation of SE, all </w:t>
      </w:r>
      <w:r w:rsidR="007967CF" w:rsidRPr="009755AE">
        <w:rPr>
          <w:color w:val="000000" w:themeColor="text1"/>
          <w:rPrChange w:id="1191" w:author="Kevin Bairos-Novak" w:date="2021-07-21T22:42:00Z">
            <w:rPr/>
          </w:rPrChange>
        </w:rPr>
        <w:t>resulted in</w:t>
      </w:r>
      <w:r w:rsidR="00984498" w:rsidRPr="009755AE">
        <w:rPr>
          <w:color w:val="000000" w:themeColor="text1"/>
          <w:rPrChange w:id="1192" w:author="Kevin Bairos-Novak" w:date="2021-07-21T22:42:00Z">
            <w:rPr/>
          </w:rPrChange>
        </w:rPr>
        <w:t xml:space="preserve"> similar</w:t>
      </w:r>
      <w:r w:rsidR="007967CF" w:rsidRPr="009755AE">
        <w:rPr>
          <w:color w:val="000000" w:themeColor="text1"/>
          <w:rPrChange w:id="1193" w:author="Kevin Bairos-Novak" w:date="2021-07-21T22:42:00Z">
            <w:rPr/>
          </w:rPrChange>
        </w:rPr>
        <w:t xml:space="preserve"> </w:t>
      </w:r>
      <w:r w:rsidR="00A45B16" w:rsidRPr="009755AE">
        <w:rPr>
          <w:color w:val="000000" w:themeColor="text1"/>
          <w:rPrChange w:id="1194" w:author="Kevin Bairos-Novak" w:date="2021-07-21T22:42:00Z">
            <w:rPr/>
          </w:rPrChange>
        </w:rPr>
        <w:t>model selection outcomes</w:t>
      </w:r>
      <w:r w:rsidR="00BA4F20" w:rsidRPr="009755AE">
        <w:rPr>
          <w:color w:val="000000" w:themeColor="text1"/>
          <w:rPrChange w:id="1195" w:author="Kevin Bairos-Novak" w:date="2021-07-21T22:42:00Z">
            <w:rPr/>
          </w:rPrChange>
        </w:rPr>
        <w:t xml:space="preserve"> (Supplementary Code Documentation A)</w:t>
      </w:r>
      <w:r w:rsidR="007967CF" w:rsidRPr="009755AE">
        <w:rPr>
          <w:color w:val="000000" w:themeColor="text1"/>
          <w:rPrChange w:id="1196" w:author="Kevin Bairos-Novak" w:date="2021-07-21T22:42:00Z">
            <w:rPr/>
          </w:rPrChange>
        </w:rPr>
        <w:t xml:space="preserve">, suggesting that </w:t>
      </w:r>
      <w:r w:rsidR="00780F00" w:rsidRPr="009755AE">
        <w:rPr>
          <w:color w:val="000000" w:themeColor="text1"/>
          <w:rPrChange w:id="1197" w:author="Kevin Bairos-Novak" w:date="2021-07-21T22:42:00Z">
            <w:rPr/>
          </w:rPrChange>
        </w:rPr>
        <w:t xml:space="preserve">our results </w:t>
      </w:r>
      <w:r w:rsidR="00A45B16" w:rsidRPr="009755AE">
        <w:rPr>
          <w:color w:val="000000" w:themeColor="text1"/>
          <w:rPrChange w:id="1198" w:author="Kevin Bairos-Novak" w:date="2021-07-21T22:42:00Z">
            <w:rPr/>
          </w:rPrChange>
        </w:rPr>
        <w:t>are</w:t>
      </w:r>
      <w:r w:rsidR="007967CF" w:rsidRPr="009755AE">
        <w:rPr>
          <w:color w:val="000000" w:themeColor="text1"/>
          <w:rPrChange w:id="1199" w:author="Kevin Bairos-Novak" w:date="2021-07-21T22:42:00Z">
            <w:rPr/>
          </w:rPrChange>
        </w:rPr>
        <w:t xml:space="preserve"> robust to </w:t>
      </w:r>
      <w:r w:rsidR="00780F00" w:rsidRPr="009755AE">
        <w:rPr>
          <w:color w:val="000000" w:themeColor="text1"/>
          <w:rPrChange w:id="1200" w:author="Kevin Bairos-Novak" w:date="2021-07-21T22:42:00Z">
            <w:rPr/>
          </w:rPrChange>
        </w:rPr>
        <w:t xml:space="preserve">our </w:t>
      </w:r>
      <w:r w:rsidR="007967CF" w:rsidRPr="009755AE">
        <w:rPr>
          <w:color w:val="000000" w:themeColor="text1"/>
          <w:rPrChange w:id="1201" w:author="Kevin Bairos-Novak" w:date="2021-07-21T22:42:00Z">
            <w:rPr/>
          </w:rPrChange>
        </w:rPr>
        <w:t>choice of transformation</w:t>
      </w:r>
      <w:r w:rsidR="00984498" w:rsidRPr="009755AE">
        <w:rPr>
          <w:color w:val="000000" w:themeColor="text1"/>
          <w:rPrChange w:id="1202" w:author="Kevin Bairos-Novak" w:date="2021-07-21T22:42:00Z">
            <w:rPr/>
          </w:rPrChange>
        </w:rPr>
        <w:t>.</w:t>
      </w:r>
    </w:p>
    <w:p w14:paraId="1151C76A" w14:textId="101A5902" w:rsidR="00CA6E05" w:rsidRPr="009755AE" w:rsidRDefault="00984498" w:rsidP="00FC6D79">
      <w:pPr>
        <w:spacing w:line="480" w:lineRule="auto"/>
        <w:ind w:firstLine="720"/>
        <w:rPr>
          <w:color w:val="000000" w:themeColor="text1"/>
          <w:rPrChange w:id="1203" w:author="Kevin Bairos-Novak" w:date="2021-07-21T22:42:00Z">
            <w:rPr/>
          </w:rPrChange>
        </w:rPr>
      </w:pPr>
      <w:r w:rsidRPr="009755AE">
        <w:rPr>
          <w:color w:val="000000" w:themeColor="text1"/>
          <w:rPrChange w:id="1204" w:author="Kevin Bairos-Novak" w:date="2021-07-21T22:42:00Z">
            <w:rPr/>
          </w:rPrChange>
        </w:rPr>
        <w:t xml:space="preserve">There were </w:t>
      </w:r>
      <w:r w:rsidR="00036FC5" w:rsidRPr="009755AE">
        <w:rPr>
          <w:color w:val="000000" w:themeColor="text1"/>
          <w:rPrChange w:id="1205" w:author="Kevin Bairos-Novak" w:date="2021-07-21T22:42:00Z">
            <w:rPr/>
          </w:rPrChange>
        </w:rPr>
        <w:t>four</w:t>
      </w:r>
      <w:r w:rsidR="00085EE6" w:rsidRPr="009755AE">
        <w:rPr>
          <w:color w:val="000000" w:themeColor="text1"/>
          <w:rPrChange w:id="1206" w:author="Kevin Bairos-Novak" w:date="2021-07-21T22:42:00Z">
            <w:rPr/>
          </w:rPrChange>
        </w:rPr>
        <w:t xml:space="preserve"> estimates </w:t>
      </w:r>
      <w:r w:rsidR="00BD2684" w:rsidRPr="009755AE">
        <w:rPr>
          <w:color w:val="000000" w:themeColor="text1"/>
          <w:rPrChange w:id="1207" w:author="Kevin Bairos-Novak" w:date="2021-07-21T22:42:00Z">
            <w:rPr/>
          </w:rPrChange>
        </w:rPr>
        <w:t xml:space="preserve">from two studies </w:t>
      </w:r>
      <w:r w:rsidR="00085EE6" w:rsidRPr="009755AE">
        <w:rPr>
          <w:color w:val="000000" w:themeColor="text1"/>
          <w:rPrChange w:id="1208" w:author="Kevin Bairos-Novak" w:date="2021-07-21T22:42:00Z">
            <w:rPr/>
          </w:rPrChange>
        </w:rPr>
        <w:t xml:space="preserve">that did not </w:t>
      </w:r>
      <w:r w:rsidR="00CE5AD1" w:rsidRPr="009755AE">
        <w:rPr>
          <w:color w:val="000000" w:themeColor="text1"/>
          <w:rPrChange w:id="1209" w:author="Kevin Bairos-Novak" w:date="2021-07-21T22:42:00Z">
            <w:rPr/>
          </w:rPrChange>
        </w:rPr>
        <w:t>report</w:t>
      </w:r>
      <w:r w:rsidR="00085EE6" w:rsidRPr="009755AE">
        <w:rPr>
          <w:color w:val="000000" w:themeColor="text1"/>
          <w:rPrChange w:id="1210" w:author="Kevin Bairos-Novak" w:date="2021-07-21T22:42:00Z">
            <w:rPr/>
          </w:rPrChange>
        </w:rPr>
        <w:t xml:space="preserve"> any associated SE or CI value</w:t>
      </w:r>
      <w:r w:rsidR="000563A6" w:rsidRPr="009755AE">
        <w:rPr>
          <w:color w:val="000000" w:themeColor="text1"/>
          <w:rPrChange w:id="1211" w:author="Kevin Bairos-Novak" w:date="2021-07-21T22:42:00Z">
            <w:rPr/>
          </w:rPrChange>
        </w:rPr>
        <w:t>s</w:t>
      </w:r>
      <w:r w:rsidR="00085EE6" w:rsidRPr="009755AE">
        <w:rPr>
          <w:color w:val="000000" w:themeColor="text1"/>
          <w:rPrChange w:id="1212" w:author="Kevin Bairos-Novak" w:date="2021-07-21T22:42:00Z">
            <w:rPr/>
          </w:rPrChange>
        </w:rPr>
        <w:t xml:space="preserve">, and another </w:t>
      </w:r>
      <w:r w:rsidR="00036FC5" w:rsidRPr="009755AE">
        <w:rPr>
          <w:color w:val="000000" w:themeColor="text1"/>
          <w:rPrChange w:id="1213" w:author="Kevin Bairos-Novak" w:date="2021-07-21T22:42:00Z">
            <w:rPr/>
          </w:rPrChange>
        </w:rPr>
        <w:t>three</w:t>
      </w:r>
      <w:r w:rsidR="00085EE6" w:rsidRPr="009755AE">
        <w:rPr>
          <w:color w:val="000000" w:themeColor="text1"/>
          <w:rPrChange w:id="1214" w:author="Kevin Bairos-Novak" w:date="2021-07-21T22:42:00Z">
            <w:rPr/>
          </w:rPrChange>
        </w:rPr>
        <w:t xml:space="preserve"> estimates whose </w:t>
      </w:r>
      <w:r w:rsidR="00BD2684" w:rsidRPr="009755AE">
        <w:rPr>
          <w:color w:val="000000" w:themeColor="text1"/>
          <w:rPrChange w:id="1215" w:author="Kevin Bairos-Novak" w:date="2021-07-21T22:42:00Z">
            <w:rPr/>
          </w:rPrChange>
        </w:rPr>
        <w:t>lower CI value</w:t>
      </w:r>
      <w:r w:rsidR="00B77453" w:rsidRPr="009755AE">
        <w:rPr>
          <w:color w:val="000000" w:themeColor="text1"/>
          <w:rPrChange w:id="1216" w:author="Kevin Bairos-Novak" w:date="2021-07-21T22:42:00Z">
            <w:rPr/>
          </w:rPrChange>
        </w:rPr>
        <w:t>s</w:t>
      </w:r>
      <w:r w:rsidR="00BD2684" w:rsidRPr="009755AE">
        <w:rPr>
          <w:color w:val="000000" w:themeColor="text1"/>
          <w:rPrChange w:id="1217" w:author="Kevin Bairos-Novak" w:date="2021-07-21T22:42:00Z">
            <w:rPr/>
          </w:rPrChange>
        </w:rPr>
        <w:t xml:space="preserve"> (when calculated from the SE) </w:t>
      </w:r>
      <w:r w:rsidR="00B77453" w:rsidRPr="009755AE">
        <w:rPr>
          <w:color w:val="000000" w:themeColor="text1"/>
          <w:rPrChange w:id="1218" w:author="Kevin Bairos-Novak" w:date="2021-07-21T22:42:00Z">
            <w:rPr/>
          </w:rPrChange>
        </w:rPr>
        <w:t>were</w:t>
      </w:r>
      <w:r w:rsidR="00BD2684" w:rsidRPr="009755AE">
        <w:rPr>
          <w:color w:val="000000" w:themeColor="text1"/>
          <w:rPrChange w:id="1219" w:author="Kevin Bairos-Novak" w:date="2021-07-21T22:42:00Z">
            <w:rPr/>
          </w:rPrChange>
        </w:rPr>
        <w:t xml:space="preserve"> less than </w:t>
      </w:r>
      <w:r w:rsidRPr="009755AE">
        <w:rPr>
          <w:color w:val="000000" w:themeColor="text1"/>
          <w:rPrChange w:id="1220" w:author="Kevin Bairos-Novak" w:date="2021-07-21T22:42:00Z">
            <w:rPr/>
          </w:rPrChange>
        </w:rPr>
        <w:noBreakHyphen/>
        <w:t>0.2</w:t>
      </w:r>
      <w:r w:rsidR="00BD2684" w:rsidRPr="009755AE">
        <w:rPr>
          <w:color w:val="000000" w:themeColor="text1"/>
          <w:rPrChange w:id="1221" w:author="Kevin Bairos-Novak" w:date="2021-07-21T22:42:00Z">
            <w:rPr/>
          </w:rPrChange>
        </w:rPr>
        <w:t xml:space="preserve">, which prevented </w:t>
      </w:r>
      <w:r w:rsidR="00CE5AD1" w:rsidRPr="009755AE">
        <w:rPr>
          <w:color w:val="000000" w:themeColor="text1"/>
          <w:rPrChange w:id="1222" w:author="Kevin Bairos-Novak" w:date="2021-07-21T22:42:00Z">
            <w:rPr/>
          </w:rPrChange>
        </w:rPr>
        <w:t xml:space="preserve">their </w:t>
      </w:r>
      <w:r w:rsidR="00BD2684" w:rsidRPr="009755AE">
        <w:rPr>
          <w:color w:val="000000" w:themeColor="text1"/>
          <w:rPrChange w:id="1223" w:author="Kevin Bairos-Novak" w:date="2021-07-21T22:42:00Z">
            <w:rPr/>
          </w:rPrChange>
        </w:rPr>
        <w:t xml:space="preserve">transformation to the </w:t>
      </w:r>
      <w:r w:rsidR="00162F60" w:rsidRPr="009755AE">
        <w:rPr>
          <w:i/>
          <w:color w:val="000000" w:themeColor="text1"/>
          <w:rPrChange w:id="1224" w:author="Kevin Bairos-Novak" w:date="2021-07-21T22:42:00Z">
            <w:rPr>
              <w:i/>
            </w:rPr>
          </w:rPrChange>
        </w:rPr>
        <w:t>ln</w:t>
      </w:r>
      <w:r w:rsidR="00BD2684" w:rsidRPr="009755AE">
        <w:rPr>
          <w:color w:val="000000" w:themeColor="text1"/>
          <w:rPrChange w:id="1225" w:author="Kevin Bairos-Novak" w:date="2021-07-21T22:42:00Z">
            <w:rPr/>
          </w:rPrChange>
        </w:rPr>
        <w:t xml:space="preserve">-scale. </w:t>
      </w:r>
      <w:r w:rsidR="00CE5AD1" w:rsidRPr="009755AE">
        <w:rPr>
          <w:color w:val="000000" w:themeColor="text1"/>
          <w:rPrChange w:id="1226" w:author="Kevin Bairos-Novak" w:date="2021-07-21T22:42:00Z">
            <w:rPr/>
          </w:rPrChange>
        </w:rPr>
        <w:t>To include these data in the meta-analysis</w:t>
      </w:r>
      <w:r w:rsidR="000563A6" w:rsidRPr="009755AE">
        <w:rPr>
          <w:color w:val="000000" w:themeColor="text1"/>
          <w:rPrChange w:id="1227" w:author="Kevin Bairos-Novak" w:date="2021-07-21T22:42:00Z">
            <w:rPr/>
          </w:rPrChange>
        </w:rPr>
        <w:t xml:space="preserve"> but down-weight their leverage on the overall analysis</w:t>
      </w:r>
      <w:r w:rsidR="00CE5AD1" w:rsidRPr="009755AE">
        <w:rPr>
          <w:color w:val="000000" w:themeColor="text1"/>
          <w:rPrChange w:id="1228" w:author="Kevin Bairos-Novak" w:date="2021-07-21T22:42:00Z">
            <w:rPr/>
          </w:rPrChange>
        </w:rPr>
        <w:t>, we</w:t>
      </w:r>
      <w:r w:rsidR="006C425E" w:rsidRPr="009755AE">
        <w:rPr>
          <w:color w:val="000000" w:themeColor="text1"/>
          <w:rPrChange w:id="1229" w:author="Kevin Bairos-Novak" w:date="2021-07-21T22:42:00Z">
            <w:rPr/>
          </w:rPrChange>
        </w:rPr>
        <w:t xml:space="preserve"> first</w:t>
      </w:r>
      <w:r w:rsidR="00CE5AD1" w:rsidRPr="009755AE">
        <w:rPr>
          <w:color w:val="000000" w:themeColor="text1"/>
          <w:rPrChange w:id="1230" w:author="Kevin Bairos-Novak" w:date="2021-07-21T22:42:00Z">
            <w:rPr/>
          </w:rPrChange>
        </w:rPr>
        <w:t xml:space="preserve"> </w:t>
      </w:r>
      <w:r w:rsidR="00F47589" w:rsidRPr="009755AE">
        <w:rPr>
          <w:color w:val="000000" w:themeColor="text1"/>
          <w:rPrChange w:id="1231" w:author="Kevin Bairos-Novak" w:date="2021-07-21T22:42:00Z">
            <w:rPr/>
          </w:rPrChange>
        </w:rPr>
        <w:t>fit a quantile regression</w:t>
      </w:r>
      <w:r w:rsidR="0039571A" w:rsidRPr="009755AE">
        <w:rPr>
          <w:color w:val="000000" w:themeColor="text1"/>
          <w:rPrChange w:id="1232" w:author="Kevin Bairos-Novak" w:date="2021-07-21T22:42:00Z">
            <w:rPr/>
          </w:rPrChange>
        </w:rPr>
        <w:t xml:space="preserve"> through the 95</w:t>
      </w:r>
      <w:r w:rsidR="0039571A" w:rsidRPr="009755AE">
        <w:rPr>
          <w:color w:val="000000" w:themeColor="text1"/>
          <w:vertAlign w:val="superscript"/>
          <w:rPrChange w:id="1233" w:author="Kevin Bairos-Novak" w:date="2021-07-21T22:42:00Z">
            <w:rPr>
              <w:vertAlign w:val="superscript"/>
            </w:rPr>
          </w:rPrChange>
        </w:rPr>
        <w:t>th</w:t>
      </w:r>
      <w:r w:rsidR="0039571A" w:rsidRPr="009755AE">
        <w:rPr>
          <w:color w:val="000000" w:themeColor="text1"/>
          <w:rPrChange w:id="1234" w:author="Kevin Bairos-Novak" w:date="2021-07-21T22:42:00Z">
            <w:rPr/>
          </w:rPrChange>
        </w:rPr>
        <w:t xml:space="preserve"> quantile</w:t>
      </w:r>
      <w:r w:rsidR="00F47589" w:rsidRPr="009755AE">
        <w:rPr>
          <w:color w:val="000000" w:themeColor="text1"/>
          <w:rPrChange w:id="1235" w:author="Kevin Bairos-Novak" w:date="2021-07-21T22:42:00Z">
            <w:rPr/>
          </w:rPrChange>
        </w:rPr>
        <w:t xml:space="preserve"> </w:t>
      </w:r>
      <w:r w:rsidR="006C425E" w:rsidRPr="009755AE">
        <w:rPr>
          <w:color w:val="000000" w:themeColor="text1"/>
          <w:rPrChange w:id="1236" w:author="Kevin Bairos-Novak" w:date="2021-07-21T22:42:00Z">
            <w:rPr/>
          </w:rPrChange>
        </w:rPr>
        <w:t xml:space="preserve">of transformed SE vs. transformed </w:t>
      </w:r>
      <w:r w:rsidR="006C425E" w:rsidRPr="009755AE">
        <w:rPr>
          <w:i/>
          <w:color w:val="000000" w:themeColor="text1"/>
          <w:rPrChange w:id="1237" w:author="Kevin Bairos-Novak" w:date="2021-07-21T22:42:00Z">
            <w:rPr>
              <w:i/>
            </w:rPr>
          </w:rPrChange>
        </w:rPr>
        <w:t>h</w:t>
      </w:r>
      <w:r w:rsidR="006C425E" w:rsidRPr="009755AE">
        <w:rPr>
          <w:i/>
          <w:color w:val="000000" w:themeColor="text1"/>
          <w:vertAlign w:val="superscript"/>
          <w:rPrChange w:id="1238" w:author="Kevin Bairos-Novak" w:date="2021-07-21T22:42:00Z">
            <w:rPr>
              <w:i/>
              <w:vertAlign w:val="superscript"/>
            </w:rPr>
          </w:rPrChange>
        </w:rPr>
        <w:t>2</w:t>
      </w:r>
      <w:r w:rsidR="006C425E" w:rsidRPr="009755AE">
        <w:rPr>
          <w:color w:val="000000" w:themeColor="text1"/>
          <w:rPrChange w:id="1239" w:author="Kevin Bairos-Novak" w:date="2021-07-21T22:42:00Z">
            <w:rPr/>
          </w:rPrChange>
        </w:rPr>
        <w:t xml:space="preserve"> </w:t>
      </w:r>
      <w:r w:rsidR="00F47589" w:rsidRPr="009755AE">
        <w:rPr>
          <w:color w:val="000000" w:themeColor="text1"/>
          <w:rPrChange w:id="1240" w:author="Kevin Bairos-Novak" w:date="2021-07-21T22:42:00Z">
            <w:rPr/>
          </w:rPrChange>
        </w:rPr>
        <w:fldChar w:fldCharType="begin" w:fldLock="1"/>
      </w:r>
      <w:r w:rsidR="00F47589" w:rsidRPr="009755AE">
        <w:rPr>
          <w:color w:val="000000" w:themeColor="text1"/>
          <w:rPrChange w:id="1241" w:author="Kevin Bairos-Novak" w:date="2021-07-21T22:42:00Z">
            <w:rPr/>
          </w:rPrChange>
        </w:rPr>
        <w:instrText>ADDIN CSL_CITATION {"citationItems":[{"id":"ITEM-1","itemData":{"author":[{"dropping-particle":"","family":"Koenker","given":"Roger","non-dropping-particle":"","parse-names":false,"suffix":""},{"dropping-particle":"","family":"Hallock","given":"Kevin F","non-dropping-particle":"","parse-names":false,"suffix":""}],"container-title":"Journal of Economic Perspectives","id":"ITEM-1","issue":"4","issued":{"date-parts":[["2001"]]},"page":"143-156","title":"Quantile regression","type":"article-journal","volume":"15"},"uris":["http://www.mendeley.com/documents/?uuid=af07b98c-7bd7-460b-b9c0-7c5fab4b2703"]},{"id":"ITEM-2","itemData":{"author":[{"dropping-particle":"","family":"Koenker","given":"Roger","non-dropping-particle":"","parse-names":false,"suffix":""}],"id":"ITEM-2","issued":{"date-parts":[["2020"]]},"title":"quantreg: Quantile Regression. R package version 5.67","type":"article"},"uris":["http://www.mendeley.com/documents/?uuid=44c6624a-956a-4028-bf64-817a4dfc74e7"]}],"mendeley":{"formattedCitation":"(Koenker and Hallock 2001; Koenker 2020)","plainTextFormattedCitation":"(Koenker and Hallock 2001; Koenker 2020)","previouslyFormattedCitation":"(Koenker and Hallock 2001; Koenker 2020)"},"properties":{"noteIndex":0},"schema":"https://github.com/citation-style-language/schema/raw/master/csl-citation.json"}</w:instrText>
      </w:r>
      <w:r w:rsidR="00F47589" w:rsidRPr="009755AE">
        <w:rPr>
          <w:color w:val="000000" w:themeColor="text1"/>
          <w:rPrChange w:id="1242" w:author="Kevin Bairos-Novak" w:date="2021-07-21T22:42:00Z">
            <w:rPr/>
          </w:rPrChange>
        </w:rPr>
        <w:fldChar w:fldCharType="separate"/>
      </w:r>
      <w:r w:rsidR="00F47589" w:rsidRPr="009755AE">
        <w:rPr>
          <w:color w:val="000000" w:themeColor="text1"/>
          <w:rPrChange w:id="1243" w:author="Kevin Bairos-Novak" w:date="2021-07-21T22:42:00Z">
            <w:rPr/>
          </w:rPrChange>
        </w:rPr>
        <w:t>(Koenker and Hallock 2001; Koenker 2020)</w:t>
      </w:r>
      <w:r w:rsidR="00F47589" w:rsidRPr="009755AE">
        <w:rPr>
          <w:color w:val="000000" w:themeColor="text1"/>
          <w:rPrChange w:id="1244" w:author="Kevin Bairos-Novak" w:date="2021-07-21T22:42:00Z">
            <w:rPr/>
          </w:rPrChange>
        </w:rPr>
        <w:fldChar w:fldCharType="end"/>
      </w:r>
      <w:r w:rsidR="00F47589" w:rsidRPr="009755AE">
        <w:rPr>
          <w:color w:val="000000" w:themeColor="text1"/>
          <w:rPrChange w:id="1245" w:author="Kevin Bairos-Novak" w:date="2021-07-21T22:42:00Z">
            <w:rPr/>
          </w:rPrChange>
        </w:rPr>
        <w:t xml:space="preserve"> using </w:t>
      </w:r>
      <w:r w:rsidR="006C425E" w:rsidRPr="009755AE">
        <w:rPr>
          <w:color w:val="000000" w:themeColor="text1"/>
          <w:rPrChange w:id="1246" w:author="Kevin Bairos-Novak" w:date="2021-07-21T22:42:00Z">
            <w:rPr/>
          </w:rPrChange>
        </w:rPr>
        <w:t xml:space="preserve">only heritability estimates that were able to be transformed to the </w:t>
      </w:r>
      <w:r w:rsidR="006C425E" w:rsidRPr="009755AE">
        <w:rPr>
          <w:i/>
          <w:color w:val="000000" w:themeColor="text1"/>
          <w:rPrChange w:id="1247" w:author="Kevin Bairos-Novak" w:date="2021-07-21T22:42:00Z">
            <w:rPr>
              <w:i/>
            </w:rPr>
          </w:rPrChange>
        </w:rPr>
        <w:t>ln</w:t>
      </w:r>
      <w:r w:rsidR="006C425E" w:rsidRPr="009755AE">
        <w:rPr>
          <w:color w:val="000000" w:themeColor="text1"/>
          <w:rPrChange w:id="1248" w:author="Kevin Bairos-Novak" w:date="2021-07-21T22:42:00Z">
            <w:rPr/>
          </w:rPrChange>
        </w:rPr>
        <w:t xml:space="preserve">-scale. </w:t>
      </w:r>
      <w:r w:rsidR="00F47589" w:rsidRPr="009755AE">
        <w:rPr>
          <w:color w:val="000000" w:themeColor="text1"/>
          <w:rPrChange w:id="1249" w:author="Kevin Bairos-Novak" w:date="2021-07-21T22:42:00Z">
            <w:rPr/>
          </w:rPrChange>
        </w:rPr>
        <w:t>value of the heritability on the transformed scale (</w:t>
      </w:r>
      <w:r w:rsidR="00F47589" w:rsidRPr="009755AE">
        <w:rPr>
          <w:i/>
          <w:color w:val="000000" w:themeColor="text1"/>
          <w:rPrChange w:id="1250" w:author="Kevin Bairos-Novak" w:date="2021-07-21T22:42:00Z">
            <w:rPr>
              <w:i/>
            </w:rPr>
          </w:rPrChange>
        </w:rPr>
        <w:t>h</w:t>
      </w:r>
      <w:r w:rsidR="00F47589" w:rsidRPr="009755AE">
        <w:rPr>
          <w:i/>
          <w:color w:val="000000" w:themeColor="text1"/>
          <w:vertAlign w:val="superscript"/>
          <w:rPrChange w:id="1251" w:author="Kevin Bairos-Novak" w:date="2021-07-21T22:42:00Z">
            <w:rPr>
              <w:i/>
              <w:vertAlign w:val="superscript"/>
            </w:rPr>
          </w:rPrChange>
        </w:rPr>
        <w:t>2</w:t>
      </w:r>
      <w:r w:rsidR="00F47589" w:rsidRPr="009755AE">
        <w:rPr>
          <w:i/>
          <w:color w:val="000000" w:themeColor="text1"/>
          <w:vertAlign w:val="subscript"/>
          <w:rPrChange w:id="1252" w:author="Kevin Bairos-Novak" w:date="2021-07-21T22:42:00Z">
            <w:rPr>
              <w:i/>
              <w:vertAlign w:val="subscript"/>
            </w:rPr>
          </w:rPrChange>
        </w:rPr>
        <w:t>T</w:t>
      </w:r>
      <w:r w:rsidR="00F47589" w:rsidRPr="009755AE">
        <w:rPr>
          <w:color w:val="000000" w:themeColor="text1"/>
          <w:rPrChange w:id="1253" w:author="Kevin Bairos-Novak" w:date="2021-07-21T22:42:00Z">
            <w:rPr/>
          </w:rPrChange>
        </w:rPr>
        <w:t xml:space="preserve">) to predict </w:t>
      </w:r>
      <w:r w:rsidR="00CE5AD1" w:rsidRPr="009755AE">
        <w:rPr>
          <w:i/>
          <w:color w:val="000000" w:themeColor="text1"/>
          <w:rPrChange w:id="1254" w:author="Kevin Bairos-Novak" w:date="2021-07-21T22:42:00Z">
            <w:rPr>
              <w:i/>
            </w:rPr>
          </w:rPrChange>
        </w:rPr>
        <w:lastRenderedPageBreak/>
        <w:t>SE</w:t>
      </w:r>
      <w:r w:rsidR="00CE5AD1" w:rsidRPr="009755AE">
        <w:rPr>
          <w:i/>
          <w:color w:val="000000" w:themeColor="text1"/>
          <w:vertAlign w:val="subscript"/>
          <w:rPrChange w:id="1255" w:author="Kevin Bairos-Novak" w:date="2021-07-21T22:42:00Z">
            <w:rPr>
              <w:i/>
              <w:vertAlign w:val="subscript"/>
            </w:rPr>
          </w:rPrChange>
        </w:rPr>
        <w:t>T</w:t>
      </w:r>
      <w:r w:rsidR="00CE5AD1" w:rsidRPr="009755AE">
        <w:rPr>
          <w:color w:val="000000" w:themeColor="text1"/>
          <w:rPrChange w:id="1256" w:author="Kevin Bairos-Novak" w:date="2021-07-21T22:42:00Z">
            <w:rPr/>
          </w:rPrChange>
        </w:rPr>
        <w:t xml:space="preserve"> values</w:t>
      </w:r>
      <w:r w:rsidR="00F47589" w:rsidRPr="009755AE">
        <w:rPr>
          <w:color w:val="000000" w:themeColor="text1"/>
          <w:rPrChange w:id="1257" w:author="Kevin Bairos-Novak" w:date="2021-07-21T22:42:00Z">
            <w:rPr/>
          </w:rPrChange>
        </w:rPr>
        <w:t xml:space="preserve">. We then used this </w:t>
      </w:r>
      <w:r w:rsidR="00AF3D31" w:rsidRPr="009755AE">
        <w:rPr>
          <w:color w:val="000000" w:themeColor="text1"/>
          <w:rPrChange w:id="1258" w:author="Kevin Bairos-Novak" w:date="2021-07-21T22:42:00Z">
            <w:rPr/>
          </w:rPrChange>
        </w:rPr>
        <w:t xml:space="preserve">fitted </w:t>
      </w:r>
      <w:r w:rsidR="00F47589" w:rsidRPr="009755AE">
        <w:rPr>
          <w:color w:val="000000" w:themeColor="text1"/>
          <w:rPrChange w:id="1259" w:author="Kevin Bairos-Novak" w:date="2021-07-21T22:42:00Z">
            <w:rPr/>
          </w:rPrChange>
        </w:rPr>
        <w:t>equation</w:t>
      </w:r>
      <w:r w:rsidR="00CE5AD1" w:rsidRPr="009755AE">
        <w:rPr>
          <w:color w:val="000000" w:themeColor="text1"/>
          <w:rPrChange w:id="1260" w:author="Kevin Bairos-Novak" w:date="2021-07-21T22:42:00Z">
            <w:rPr/>
          </w:rPrChange>
        </w:rPr>
        <w:t xml:space="preserve"> </w:t>
      </w:r>
      <w:r w:rsidR="00AF3D31" w:rsidRPr="009755AE">
        <w:rPr>
          <w:color w:val="000000" w:themeColor="text1"/>
          <w:rPrChange w:id="1261" w:author="Kevin Bairos-Novak" w:date="2021-07-21T22:42:00Z">
            <w:rPr/>
          </w:rPrChange>
        </w:rPr>
        <w:t>(</w:t>
      </w:r>
      <w:r w:rsidR="00AF3D31" w:rsidRPr="009755AE">
        <w:rPr>
          <w:i/>
          <w:color w:val="000000" w:themeColor="text1"/>
          <w:rPrChange w:id="1262" w:author="Kevin Bairos-Novak" w:date="2021-07-21T22:42:00Z">
            <w:rPr>
              <w:i/>
            </w:rPr>
          </w:rPrChange>
        </w:rPr>
        <w:t>SE</w:t>
      </w:r>
      <w:r w:rsidR="00AF3D31" w:rsidRPr="009755AE">
        <w:rPr>
          <w:i/>
          <w:color w:val="000000" w:themeColor="text1"/>
          <w:vertAlign w:val="subscript"/>
          <w:rPrChange w:id="1263" w:author="Kevin Bairos-Novak" w:date="2021-07-21T22:42:00Z">
            <w:rPr>
              <w:i/>
              <w:vertAlign w:val="subscript"/>
            </w:rPr>
          </w:rPrChange>
        </w:rPr>
        <w:t>T</w:t>
      </w:r>
      <w:r w:rsidR="00AF3D31" w:rsidRPr="009755AE">
        <w:rPr>
          <w:color w:val="000000" w:themeColor="text1"/>
          <w:rPrChange w:id="1264" w:author="Kevin Bairos-Novak" w:date="2021-07-21T22:42:00Z">
            <w:rPr/>
          </w:rPrChange>
        </w:rPr>
        <w:t xml:space="preserve"> = 0.255 – 0.452·</w:t>
      </w:r>
      <w:r w:rsidR="00AF3D31" w:rsidRPr="009755AE">
        <w:rPr>
          <w:i/>
          <w:color w:val="000000" w:themeColor="text1"/>
          <w:rPrChange w:id="1265" w:author="Kevin Bairos-Novak" w:date="2021-07-21T22:42:00Z">
            <w:rPr>
              <w:i/>
            </w:rPr>
          </w:rPrChange>
        </w:rPr>
        <w:t>h</w:t>
      </w:r>
      <w:r w:rsidR="00AF3D31" w:rsidRPr="009755AE">
        <w:rPr>
          <w:i/>
          <w:color w:val="000000" w:themeColor="text1"/>
          <w:vertAlign w:val="superscript"/>
          <w:rPrChange w:id="1266" w:author="Kevin Bairos-Novak" w:date="2021-07-21T22:42:00Z">
            <w:rPr>
              <w:i/>
              <w:vertAlign w:val="superscript"/>
            </w:rPr>
          </w:rPrChange>
        </w:rPr>
        <w:t>2</w:t>
      </w:r>
      <w:r w:rsidR="00AF3D31" w:rsidRPr="009755AE">
        <w:rPr>
          <w:i/>
          <w:color w:val="000000" w:themeColor="text1"/>
          <w:vertAlign w:val="subscript"/>
          <w:rPrChange w:id="1267" w:author="Kevin Bairos-Novak" w:date="2021-07-21T22:42:00Z">
            <w:rPr>
              <w:i/>
              <w:vertAlign w:val="subscript"/>
            </w:rPr>
          </w:rPrChange>
        </w:rPr>
        <w:t>T</w:t>
      </w:r>
      <w:r w:rsidR="00AF3D31" w:rsidRPr="009755AE">
        <w:rPr>
          <w:color w:val="000000" w:themeColor="text1"/>
          <w:rPrChange w:id="1268" w:author="Kevin Bairos-Novak" w:date="2021-07-21T22:42:00Z">
            <w:rPr/>
          </w:rPrChange>
        </w:rPr>
        <w:t xml:space="preserve">) </w:t>
      </w:r>
      <w:r w:rsidR="00F47589" w:rsidRPr="009755AE">
        <w:rPr>
          <w:color w:val="000000" w:themeColor="text1"/>
          <w:rPrChange w:id="1269" w:author="Kevin Bairos-Novak" w:date="2021-07-21T22:42:00Z">
            <w:rPr/>
          </w:rPrChange>
        </w:rPr>
        <w:t>to</w:t>
      </w:r>
      <w:r w:rsidR="00AF3D31" w:rsidRPr="009755AE">
        <w:rPr>
          <w:color w:val="000000" w:themeColor="text1"/>
          <w:rPrChange w:id="1270" w:author="Kevin Bairos-Novak" w:date="2021-07-21T22:42:00Z">
            <w:rPr/>
          </w:rPrChange>
        </w:rPr>
        <w:t xml:space="preserve"> interpolate missing </w:t>
      </w:r>
      <w:r w:rsidR="00AF3D31" w:rsidRPr="009755AE">
        <w:rPr>
          <w:i/>
          <w:color w:val="000000" w:themeColor="text1"/>
          <w:rPrChange w:id="1271" w:author="Kevin Bairos-Novak" w:date="2021-07-21T22:42:00Z">
            <w:rPr>
              <w:i/>
            </w:rPr>
          </w:rPrChange>
        </w:rPr>
        <w:t>SE</w:t>
      </w:r>
      <w:r w:rsidR="00AF3D31" w:rsidRPr="009755AE">
        <w:rPr>
          <w:i/>
          <w:color w:val="000000" w:themeColor="text1"/>
          <w:vertAlign w:val="subscript"/>
          <w:rPrChange w:id="1272" w:author="Kevin Bairos-Novak" w:date="2021-07-21T22:42:00Z">
            <w:rPr>
              <w:i/>
              <w:vertAlign w:val="subscript"/>
            </w:rPr>
          </w:rPrChange>
        </w:rPr>
        <w:t>T</w:t>
      </w:r>
      <w:r w:rsidR="00AF3D31" w:rsidRPr="009755AE">
        <w:rPr>
          <w:color w:val="000000" w:themeColor="text1"/>
          <w:rPrChange w:id="1273" w:author="Kevin Bairos-Novak" w:date="2021-07-21T22:42:00Z">
            <w:rPr/>
          </w:rPrChange>
        </w:rPr>
        <w:t xml:space="preserve"> values, making the conservative assumption that they would have values </w:t>
      </w:r>
      <w:r w:rsidR="006C425E" w:rsidRPr="009755AE">
        <w:rPr>
          <w:color w:val="000000" w:themeColor="text1"/>
          <w:rPrChange w:id="1274" w:author="Kevin Bairos-Novak" w:date="2021-07-21T22:42:00Z">
            <w:rPr/>
          </w:rPrChange>
        </w:rPr>
        <w:t xml:space="preserve">at </w:t>
      </w:r>
      <w:r w:rsidR="00AF3D31" w:rsidRPr="009755AE">
        <w:rPr>
          <w:color w:val="000000" w:themeColor="text1"/>
          <w:rPrChange w:id="1275" w:author="Kevin Bairos-Novak" w:date="2021-07-21T22:42:00Z">
            <w:rPr/>
          </w:rPrChange>
        </w:rPr>
        <w:t>the</w:t>
      </w:r>
      <w:r w:rsidR="00CE5AD1" w:rsidRPr="009755AE">
        <w:rPr>
          <w:color w:val="000000" w:themeColor="text1"/>
          <w:rPrChange w:id="1276" w:author="Kevin Bairos-Novak" w:date="2021-07-21T22:42:00Z">
            <w:rPr/>
          </w:rPrChange>
        </w:rPr>
        <w:t xml:space="preserve"> </w:t>
      </w:r>
      <w:r w:rsidR="00AF3D31" w:rsidRPr="009755AE">
        <w:rPr>
          <w:color w:val="000000" w:themeColor="text1"/>
          <w:rPrChange w:id="1277" w:author="Kevin Bairos-Novak" w:date="2021-07-21T22:42:00Z">
            <w:rPr/>
          </w:rPrChange>
        </w:rPr>
        <w:t>upper</w:t>
      </w:r>
      <w:r w:rsidR="006C425E" w:rsidRPr="009755AE">
        <w:rPr>
          <w:color w:val="000000" w:themeColor="text1"/>
          <w:rPrChange w:id="1278" w:author="Kevin Bairos-Novak" w:date="2021-07-21T22:42:00Z">
            <w:rPr/>
          </w:rPrChange>
        </w:rPr>
        <w:t xml:space="preserve"> </w:t>
      </w:r>
      <w:r w:rsidR="00332D28" w:rsidRPr="009755AE">
        <w:rPr>
          <w:color w:val="000000" w:themeColor="text1"/>
          <w:rPrChange w:id="1279" w:author="Kevin Bairos-Novak" w:date="2021-07-21T22:42:00Z">
            <w:rPr/>
          </w:rPrChange>
        </w:rPr>
        <w:t>95</w:t>
      </w:r>
      <w:r w:rsidR="0039571A" w:rsidRPr="009755AE">
        <w:rPr>
          <w:color w:val="000000" w:themeColor="text1"/>
          <w:rPrChange w:id="1280" w:author="Kevin Bairos-Novak" w:date="2021-07-21T22:42:00Z">
            <w:rPr/>
          </w:rPrChange>
        </w:rPr>
        <w:t>th</w:t>
      </w:r>
      <w:r w:rsidR="00AF3D31" w:rsidRPr="009755AE">
        <w:rPr>
          <w:color w:val="000000" w:themeColor="text1"/>
          <w:rPrChange w:id="1281" w:author="Kevin Bairos-Novak" w:date="2021-07-21T22:42:00Z">
            <w:rPr/>
          </w:rPrChange>
        </w:rPr>
        <w:t xml:space="preserve"> quantile</w:t>
      </w:r>
      <w:r w:rsidR="00B73FD0" w:rsidRPr="009755AE">
        <w:rPr>
          <w:color w:val="000000" w:themeColor="text1"/>
          <w:rPrChange w:id="1282" w:author="Kevin Bairos-Novak" w:date="2021-07-21T22:42:00Z">
            <w:rPr/>
          </w:rPrChange>
        </w:rPr>
        <w:t xml:space="preserve"> (i.e., among the most uncertain estimates)</w:t>
      </w:r>
      <w:r w:rsidRPr="009755AE">
        <w:rPr>
          <w:color w:val="000000" w:themeColor="text1"/>
          <w:rPrChange w:id="1283" w:author="Kevin Bairos-Novak" w:date="2021-07-21T22:42:00Z">
            <w:rPr/>
          </w:rPrChange>
        </w:rPr>
        <w:t>.</w:t>
      </w:r>
      <w:r w:rsidR="00BD2684" w:rsidRPr="009755AE">
        <w:rPr>
          <w:color w:val="000000" w:themeColor="text1"/>
          <w:rPrChange w:id="1284" w:author="Kevin Bairos-Novak" w:date="2021-07-21T22:42:00Z">
            <w:rPr/>
          </w:rPrChange>
        </w:rPr>
        <w:t xml:space="preserve"> </w:t>
      </w:r>
      <w:r w:rsidR="00AF3D31" w:rsidRPr="009755AE">
        <w:rPr>
          <w:color w:val="000000" w:themeColor="text1"/>
          <w:rPrChange w:id="1285" w:author="Kevin Bairos-Novak" w:date="2021-07-21T22:42:00Z">
            <w:rPr/>
          </w:rPrChange>
        </w:rPr>
        <w:t>By doing</w:t>
      </w:r>
      <w:r w:rsidR="00BD2684" w:rsidRPr="009755AE">
        <w:rPr>
          <w:color w:val="000000" w:themeColor="text1"/>
          <w:rPrChange w:id="1286" w:author="Kevin Bairos-Novak" w:date="2021-07-21T22:42:00Z">
            <w:rPr/>
          </w:rPrChange>
        </w:rPr>
        <w:t xml:space="preserve"> so</w:t>
      </w:r>
      <w:r w:rsidR="00AF3D31" w:rsidRPr="009755AE">
        <w:rPr>
          <w:color w:val="000000" w:themeColor="text1"/>
          <w:rPrChange w:id="1287" w:author="Kevin Bairos-Novak" w:date="2021-07-21T22:42:00Z">
            <w:rPr/>
          </w:rPrChange>
        </w:rPr>
        <w:t>, the data were able to be included in the analysis</w:t>
      </w:r>
      <w:r w:rsidR="0039571A" w:rsidRPr="009755AE">
        <w:rPr>
          <w:color w:val="000000" w:themeColor="text1"/>
          <w:rPrChange w:id="1288" w:author="Kevin Bairos-Novak" w:date="2021-07-21T22:42:00Z">
            <w:rPr/>
          </w:rPrChange>
        </w:rPr>
        <w:t>, but</w:t>
      </w:r>
      <w:r w:rsidR="00AF3D31" w:rsidRPr="009755AE">
        <w:rPr>
          <w:color w:val="000000" w:themeColor="text1"/>
          <w:rPrChange w:id="1289" w:author="Kevin Bairos-Novak" w:date="2021-07-21T22:42:00Z">
            <w:rPr/>
          </w:rPrChange>
        </w:rPr>
        <w:t xml:space="preserve"> with </w:t>
      </w:r>
      <w:r w:rsidR="0039571A" w:rsidRPr="009755AE">
        <w:rPr>
          <w:color w:val="000000" w:themeColor="text1"/>
          <w:rPrChange w:id="1290" w:author="Kevin Bairos-Novak" w:date="2021-07-21T22:42:00Z">
            <w:rPr/>
          </w:rPrChange>
        </w:rPr>
        <w:t>reduced</w:t>
      </w:r>
      <w:r w:rsidR="00AF3D31" w:rsidRPr="009755AE">
        <w:rPr>
          <w:color w:val="000000" w:themeColor="text1"/>
          <w:rPrChange w:id="1291" w:author="Kevin Bairos-Novak" w:date="2021-07-21T22:42:00Z">
            <w:rPr/>
          </w:rPrChange>
        </w:rPr>
        <w:t xml:space="preserve"> </w:t>
      </w:r>
      <w:r w:rsidR="00256CC5" w:rsidRPr="009755AE">
        <w:rPr>
          <w:color w:val="000000" w:themeColor="text1"/>
          <w:rPrChange w:id="1292" w:author="Kevin Bairos-Novak" w:date="2021-07-21T22:42:00Z">
            <w:rPr/>
          </w:rPrChange>
        </w:rPr>
        <w:t>leverage</w:t>
      </w:r>
      <w:r w:rsidR="00AF3D31" w:rsidRPr="009755AE">
        <w:rPr>
          <w:color w:val="000000" w:themeColor="text1"/>
          <w:rPrChange w:id="1293" w:author="Kevin Bairos-Novak" w:date="2021-07-21T22:42:00Z">
            <w:rPr/>
          </w:rPrChange>
        </w:rPr>
        <w:t xml:space="preserve"> on subsequent analyses</w:t>
      </w:r>
      <w:r w:rsidR="00BD2684" w:rsidRPr="009755AE">
        <w:rPr>
          <w:color w:val="000000" w:themeColor="text1"/>
          <w:rPrChange w:id="1294" w:author="Kevin Bairos-Novak" w:date="2021-07-21T22:42:00Z">
            <w:rPr/>
          </w:rPrChange>
        </w:rPr>
        <w:t>.</w:t>
      </w:r>
    </w:p>
    <w:p w14:paraId="01271F3D" w14:textId="54E60E59" w:rsidR="00DA5CE8" w:rsidRPr="009755AE" w:rsidRDefault="00DA5CE8" w:rsidP="00FC6D79">
      <w:pPr>
        <w:spacing w:line="480" w:lineRule="auto"/>
        <w:rPr>
          <w:color w:val="000000" w:themeColor="text1"/>
          <w:rPrChange w:id="1295" w:author="Kevin Bairos-Novak" w:date="2021-07-21T22:42:00Z">
            <w:rPr/>
          </w:rPrChange>
        </w:rPr>
      </w:pPr>
    </w:p>
    <w:p w14:paraId="18C1461A" w14:textId="7DE61B32" w:rsidR="00DA5CE8" w:rsidRPr="009755AE" w:rsidRDefault="00DA5CE8" w:rsidP="00FC6D79">
      <w:pPr>
        <w:spacing w:line="480" w:lineRule="auto"/>
        <w:rPr>
          <w:i/>
          <w:color w:val="000000" w:themeColor="text1"/>
          <w:rPrChange w:id="1296" w:author="Kevin Bairos-Novak" w:date="2021-07-21T22:42:00Z">
            <w:rPr>
              <w:i/>
            </w:rPr>
          </w:rPrChange>
        </w:rPr>
      </w:pPr>
      <w:r w:rsidRPr="009755AE">
        <w:rPr>
          <w:i/>
          <w:color w:val="000000" w:themeColor="text1"/>
          <w:rPrChange w:id="1297" w:author="Kevin Bairos-Novak" w:date="2021-07-21T22:42:00Z">
            <w:rPr>
              <w:i/>
            </w:rPr>
          </w:rPrChange>
        </w:rPr>
        <w:t>Factors of interest</w:t>
      </w:r>
    </w:p>
    <w:p w14:paraId="303BEF79" w14:textId="1060BC9E" w:rsidR="004414CD" w:rsidRPr="009755AE" w:rsidRDefault="00DA5CE8" w:rsidP="00FC6D79">
      <w:pPr>
        <w:spacing w:line="480" w:lineRule="auto"/>
        <w:ind w:firstLine="720"/>
        <w:rPr>
          <w:color w:val="000000" w:themeColor="text1"/>
          <w:rPrChange w:id="1298" w:author="Kevin Bairos-Novak" w:date="2021-07-21T22:42:00Z">
            <w:rPr/>
          </w:rPrChange>
        </w:rPr>
      </w:pPr>
      <w:r w:rsidRPr="009755AE">
        <w:rPr>
          <w:color w:val="000000" w:themeColor="text1"/>
          <w:rPrChange w:id="1299" w:author="Kevin Bairos-Novak" w:date="2021-07-21T22:42:00Z">
            <w:rPr/>
          </w:rPrChange>
        </w:rPr>
        <w:t>We</w:t>
      </w:r>
      <w:r w:rsidR="000C4B2E" w:rsidRPr="009755AE">
        <w:rPr>
          <w:color w:val="000000" w:themeColor="text1"/>
          <w:rPrChange w:id="1300" w:author="Kevin Bairos-Novak" w:date="2021-07-21T22:42:00Z">
            <w:rPr/>
          </w:rPrChange>
        </w:rPr>
        <w:t xml:space="preserve"> identified </w:t>
      </w:r>
      <w:r w:rsidRPr="009755AE">
        <w:rPr>
          <w:color w:val="000000" w:themeColor="text1"/>
          <w:rPrChange w:id="1301" w:author="Kevin Bairos-Novak" w:date="2021-07-21T22:42:00Z">
            <w:rPr/>
          </w:rPrChange>
        </w:rPr>
        <w:t>five</w:t>
      </w:r>
      <w:r w:rsidR="000C4B2E" w:rsidRPr="009755AE">
        <w:rPr>
          <w:color w:val="000000" w:themeColor="text1"/>
          <w:rPrChange w:id="1302" w:author="Kevin Bairos-Novak" w:date="2021-07-21T22:42:00Z">
            <w:rPr/>
          </w:rPrChange>
        </w:rPr>
        <w:t xml:space="preserve"> explanatory factors present </w:t>
      </w:r>
      <w:r w:rsidR="00390EEC" w:rsidRPr="009755AE">
        <w:rPr>
          <w:color w:val="000000" w:themeColor="text1"/>
          <w:rPrChange w:id="1303" w:author="Kevin Bairos-Novak" w:date="2021-07-21T22:42:00Z">
            <w:rPr/>
          </w:rPrChange>
        </w:rPr>
        <w:t>in</w:t>
      </w:r>
      <w:r w:rsidR="000C4B2E" w:rsidRPr="009755AE">
        <w:rPr>
          <w:color w:val="000000" w:themeColor="text1"/>
          <w:rPrChange w:id="1304" w:author="Kevin Bairos-Novak" w:date="2021-07-21T22:42:00Z">
            <w:rPr/>
          </w:rPrChange>
        </w:rPr>
        <w:t xml:space="preserve"> most studies</w:t>
      </w:r>
      <w:r w:rsidRPr="009755AE">
        <w:rPr>
          <w:color w:val="000000" w:themeColor="text1"/>
          <w:rPrChange w:id="1305" w:author="Kevin Bairos-Novak" w:date="2021-07-21T22:42:00Z">
            <w:rPr/>
          </w:rPrChange>
        </w:rPr>
        <w:t xml:space="preserve">: trait type, heritability type, </w:t>
      </w:r>
      <w:r w:rsidR="00390EEC" w:rsidRPr="009755AE">
        <w:rPr>
          <w:color w:val="000000" w:themeColor="text1"/>
          <w:rPrChange w:id="1306" w:author="Kevin Bairos-Novak" w:date="2021-07-21T22:42:00Z">
            <w:rPr/>
          </w:rPrChange>
        </w:rPr>
        <w:t xml:space="preserve">life stage, growth form, and </w:t>
      </w:r>
      <w:r w:rsidR="00BF2AC6" w:rsidRPr="009755AE">
        <w:rPr>
          <w:color w:val="000000" w:themeColor="text1"/>
          <w:rPrChange w:id="1307" w:author="Kevin Bairos-Novak" w:date="2021-07-21T22:42:00Z">
            <w:rPr/>
          </w:rPrChange>
        </w:rPr>
        <w:t xml:space="preserve">temperature </w:t>
      </w:r>
      <w:r w:rsidR="000265A8" w:rsidRPr="009755AE">
        <w:rPr>
          <w:color w:val="000000" w:themeColor="text1"/>
          <w:rPrChange w:id="1308" w:author="Kevin Bairos-Novak" w:date="2021-07-21T22:42:00Z">
            <w:rPr/>
          </w:rPrChange>
        </w:rPr>
        <w:t>manipulation (Table 1).</w:t>
      </w:r>
      <w:r w:rsidR="000C4B2E" w:rsidRPr="009755AE">
        <w:rPr>
          <w:color w:val="000000" w:themeColor="text1"/>
          <w:rPrChange w:id="1309" w:author="Kevin Bairos-Novak" w:date="2021-07-21T22:42:00Z">
            <w:rPr/>
          </w:rPrChange>
        </w:rPr>
        <w:t xml:space="preserve"> Differences in heritability estimates </w:t>
      </w:r>
      <w:r w:rsidR="00256CC5" w:rsidRPr="009755AE">
        <w:rPr>
          <w:color w:val="000000" w:themeColor="text1"/>
          <w:rPrChange w:id="1310" w:author="Kevin Bairos-Novak" w:date="2021-07-21T22:42:00Z">
            <w:rPr/>
          </w:rPrChange>
        </w:rPr>
        <w:t xml:space="preserve">among </w:t>
      </w:r>
      <w:r w:rsidR="000265A8" w:rsidRPr="009755AE">
        <w:rPr>
          <w:color w:val="000000" w:themeColor="text1"/>
          <w:rPrChange w:id="1311" w:author="Kevin Bairos-Novak" w:date="2021-07-21T22:42:00Z">
            <w:rPr/>
          </w:rPrChange>
        </w:rPr>
        <w:t xml:space="preserve">specific </w:t>
      </w:r>
      <w:r w:rsidR="000C4B2E" w:rsidRPr="009755AE">
        <w:rPr>
          <w:color w:val="000000" w:themeColor="text1"/>
          <w:rPrChange w:id="1312" w:author="Kevin Bairos-Novak" w:date="2021-07-21T22:42:00Z">
            <w:rPr/>
          </w:rPrChange>
        </w:rPr>
        <w:t>coral</w:t>
      </w:r>
      <w:r w:rsidR="000265A8" w:rsidRPr="009755AE">
        <w:rPr>
          <w:color w:val="000000" w:themeColor="text1"/>
          <w:rPrChange w:id="1313" w:author="Kevin Bairos-Novak" w:date="2021-07-21T22:42:00Z">
            <w:rPr/>
          </w:rPrChange>
        </w:rPr>
        <w:t>/</w:t>
      </w:r>
      <w:r w:rsidR="000C4B2E" w:rsidRPr="009755AE">
        <w:rPr>
          <w:color w:val="000000" w:themeColor="text1"/>
          <w:rPrChange w:id="1314" w:author="Kevin Bairos-Novak" w:date="2021-07-21T22:42:00Z">
            <w:rPr/>
          </w:rPrChange>
        </w:rPr>
        <w:t xml:space="preserve">symbiont species were also of interest; however, </w:t>
      </w:r>
      <w:r w:rsidR="00390EEC" w:rsidRPr="009755AE">
        <w:rPr>
          <w:color w:val="000000" w:themeColor="text1"/>
          <w:rPrChange w:id="1315" w:author="Kevin Bairos-Novak" w:date="2021-07-21T22:42:00Z">
            <w:rPr/>
          </w:rPrChange>
        </w:rPr>
        <w:t>most studies examined only a single species and there was little overlap in species</w:t>
      </w:r>
      <w:r w:rsidR="00256CC5" w:rsidRPr="009755AE">
        <w:rPr>
          <w:color w:val="000000" w:themeColor="text1"/>
          <w:rPrChange w:id="1316" w:author="Kevin Bairos-Novak" w:date="2021-07-21T22:42:00Z">
            <w:rPr/>
          </w:rPrChange>
        </w:rPr>
        <w:t xml:space="preserve"> </w:t>
      </w:r>
      <w:r w:rsidR="000265A8" w:rsidRPr="009755AE">
        <w:rPr>
          <w:color w:val="000000" w:themeColor="text1"/>
          <w:rPrChange w:id="1317" w:author="Kevin Bairos-Novak" w:date="2021-07-21T22:42:00Z">
            <w:rPr/>
          </w:rPrChange>
        </w:rPr>
        <w:t xml:space="preserve">across </w:t>
      </w:r>
      <w:r w:rsidR="00256CC5" w:rsidRPr="009755AE">
        <w:rPr>
          <w:color w:val="000000" w:themeColor="text1"/>
          <w:rPrChange w:id="1318" w:author="Kevin Bairos-Novak" w:date="2021-07-21T22:42:00Z">
            <w:rPr/>
          </w:rPrChange>
        </w:rPr>
        <w:t>studies</w:t>
      </w:r>
      <w:r w:rsidR="000265A8" w:rsidRPr="009755AE">
        <w:rPr>
          <w:color w:val="000000" w:themeColor="text1"/>
          <w:rPrChange w:id="1319" w:author="Kevin Bairos-Novak" w:date="2021-07-21T22:42:00Z">
            <w:rPr/>
          </w:rPrChange>
        </w:rPr>
        <w:t>,</w:t>
      </w:r>
      <w:r w:rsidR="00390EEC" w:rsidRPr="009755AE">
        <w:rPr>
          <w:color w:val="000000" w:themeColor="text1"/>
          <w:rPrChange w:id="1320" w:author="Kevin Bairos-Novak" w:date="2021-07-21T22:42:00Z">
            <w:rPr/>
          </w:rPrChange>
        </w:rPr>
        <w:t xml:space="preserve"> with the exception of </w:t>
      </w:r>
      <w:r w:rsidR="000265A8" w:rsidRPr="009755AE">
        <w:rPr>
          <w:color w:val="000000" w:themeColor="text1"/>
          <w:rPrChange w:id="1321" w:author="Kevin Bairos-Novak" w:date="2021-07-21T22:42:00Z">
            <w:rPr/>
          </w:rPrChange>
        </w:rPr>
        <w:t xml:space="preserve">a number of studies examining </w:t>
      </w:r>
      <w:r w:rsidR="00390EEC" w:rsidRPr="009755AE">
        <w:rPr>
          <w:i/>
          <w:color w:val="000000" w:themeColor="text1"/>
          <w:rPrChange w:id="1322" w:author="Kevin Bairos-Novak" w:date="2021-07-21T22:42:00Z">
            <w:rPr>
              <w:i/>
            </w:rPr>
          </w:rPrChange>
        </w:rPr>
        <w:t xml:space="preserve">Acropora </w:t>
      </w:r>
      <w:proofErr w:type="spellStart"/>
      <w:r w:rsidR="00390EEC" w:rsidRPr="009755AE">
        <w:rPr>
          <w:i/>
          <w:color w:val="000000" w:themeColor="text1"/>
          <w:rPrChange w:id="1323" w:author="Kevin Bairos-Novak" w:date="2021-07-21T22:42:00Z">
            <w:rPr>
              <w:i/>
            </w:rPr>
          </w:rPrChange>
        </w:rPr>
        <w:t>mill</w:t>
      </w:r>
      <w:r w:rsidR="00256CC5" w:rsidRPr="009755AE">
        <w:rPr>
          <w:i/>
          <w:color w:val="000000" w:themeColor="text1"/>
          <w:rPrChange w:id="1324" w:author="Kevin Bairos-Novak" w:date="2021-07-21T22:42:00Z">
            <w:rPr>
              <w:i/>
            </w:rPr>
          </w:rPrChange>
        </w:rPr>
        <w:t>e</w:t>
      </w:r>
      <w:r w:rsidR="00390EEC" w:rsidRPr="009755AE">
        <w:rPr>
          <w:i/>
          <w:color w:val="000000" w:themeColor="text1"/>
          <w:rPrChange w:id="1325" w:author="Kevin Bairos-Novak" w:date="2021-07-21T22:42:00Z">
            <w:rPr>
              <w:i/>
            </w:rPr>
          </w:rPrChange>
        </w:rPr>
        <w:t>pora</w:t>
      </w:r>
      <w:proofErr w:type="spellEnd"/>
      <w:r w:rsidR="000265A8" w:rsidRPr="009755AE">
        <w:rPr>
          <w:color w:val="000000" w:themeColor="text1"/>
          <w:rPrChange w:id="1326" w:author="Kevin Bairos-Novak" w:date="2021-07-21T22:42:00Z">
            <w:rPr/>
          </w:rPrChange>
        </w:rPr>
        <w:t xml:space="preserve"> heritability</w:t>
      </w:r>
      <w:r w:rsidR="00390EEC" w:rsidRPr="009755AE">
        <w:rPr>
          <w:color w:val="000000" w:themeColor="text1"/>
          <w:rPrChange w:id="1327" w:author="Kevin Bairos-Novak" w:date="2021-07-21T22:42:00Z">
            <w:rPr/>
          </w:rPrChange>
        </w:rPr>
        <w:t>.</w:t>
      </w:r>
      <w:r w:rsidR="00C0281C" w:rsidRPr="009755AE">
        <w:rPr>
          <w:color w:val="000000" w:themeColor="text1"/>
          <w:rPrChange w:id="1328" w:author="Kevin Bairos-Novak" w:date="2021-07-21T22:42:00Z">
            <w:rPr/>
          </w:rPrChange>
        </w:rPr>
        <w:t xml:space="preserve"> </w:t>
      </w:r>
      <w:bookmarkStart w:id="1329" w:name="_Toc42254781"/>
    </w:p>
    <w:p w14:paraId="78B3D372" w14:textId="77777777" w:rsidR="00A163AE" w:rsidRPr="009755AE" w:rsidRDefault="00A163AE" w:rsidP="00FC6D79">
      <w:pPr>
        <w:spacing w:line="480" w:lineRule="auto"/>
        <w:rPr>
          <w:color w:val="000000" w:themeColor="text1"/>
          <w:rPrChange w:id="1330" w:author="Kevin Bairos-Novak" w:date="2021-07-21T22:42:00Z">
            <w:rPr/>
          </w:rPrChange>
        </w:rPr>
      </w:pPr>
    </w:p>
    <w:bookmarkEnd w:id="1329"/>
    <w:p w14:paraId="77B2866D" w14:textId="58C0C22A" w:rsidR="000957BE" w:rsidRPr="009755AE" w:rsidRDefault="000957BE" w:rsidP="00FC6D79">
      <w:pPr>
        <w:spacing w:line="480" w:lineRule="auto"/>
        <w:rPr>
          <w:color w:val="000000" w:themeColor="text1"/>
          <w:rPrChange w:id="1331" w:author="Kevin Bairos-Novak" w:date="2021-07-21T22:42:00Z">
            <w:rPr/>
          </w:rPrChange>
        </w:rPr>
        <w:sectPr w:rsidR="000957BE" w:rsidRPr="009755AE" w:rsidSect="00B232CB">
          <w:headerReference w:type="default" r:id="rId8"/>
          <w:footerReference w:type="even" r:id="rId9"/>
          <w:footerReference w:type="default" r:id="rId10"/>
          <w:footerReference w:type="first" r:id="rId11"/>
          <w:pgSz w:w="11900" w:h="16840"/>
          <w:pgMar w:top="1440" w:right="1440" w:bottom="1440" w:left="1440" w:header="708" w:footer="708" w:gutter="0"/>
          <w:lnNumType w:countBy="1" w:restart="continuous"/>
          <w:cols w:space="708"/>
          <w:docGrid w:linePitch="360"/>
        </w:sectPr>
      </w:pPr>
    </w:p>
    <w:p w14:paraId="328BBC8C" w14:textId="1ADAC590" w:rsidR="004069A6" w:rsidRPr="009755AE" w:rsidRDefault="004069A6" w:rsidP="00FC6D79">
      <w:pPr>
        <w:spacing w:line="480" w:lineRule="auto"/>
        <w:rPr>
          <w:color w:val="000000" w:themeColor="text1"/>
          <w:rPrChange w:id="1332" w:author="Kevin Bairos-Novak" w:date="2021-07-21T22:42:00Z">
            <w:rPr/>
          </w:rPrChange>
        </w:rPr>
      </w:pPr>
      <w:r w:rsidRPr="009755AE">
        <w:rPr>
          <w:b/>
          <w:color w:val="000000" w:themeColor="text1"/>
          <w:rPrChange w:id="1333" w:author="Kevin Bairos-Novak" w:date="2021-07-21T22:42:00Z">
            <w:rPr>
              <w:b/>
            </w:rPr>
          </w:rPrChange>
        </w:rPr>
        <w:lastRenderedPageBreak/>
        <w:t>Table 1.</w:t>
      </w:r>
      <w:r w:rsidRPr="009755AE">
        <w:rPr>
          <w:color w:val="000000" w:themeColor="text1"/>
          <w:rPrChange w:id="1334" w:author="Kevin Bairos-Novak" w:date="2021-07-21T22:42:00Z">
            <w:rPr/>
          </w:rPrChange>
        </w:rPr>
        <w:t xml:space="preserve"> Explanatory factors </w:t>
      </w:r>
      <w:r w:rsidR="00F1156B" w:rsidRPr="009755AE">
        <w:rPr>
          <w:color w:val="000000" w:themeColor="text1"/>
          <w:rPrChange w:id="1335" w:author="Kevin Bairos-Novak" w:date="2021-07-21T22:42:00Z">
            <w:rPr/>
          </w:rPrChange>
        </w:rPr>
        <w:t xml:space="preserve">and covariates </w:t>
      </w:r>
      <w:r w:rsidRPr="009755AE">
        <w:rPr>
          <w:color w:val="000000" w:themeColor="text1"/>
          <w:rPrChange w:id="1336" w:author="Kevin Bairos-Novak" w:date="2021-07-21T22:42:00Z">
            <w:rPr/>
          </w:rPrChange>
        </w:rPr>
        <w:t>examined in the meta-analysis of coral heritability estimates</w:t>
      </w:r>
    </w:p>
    <w:tbl>
      <w:tblPr>
        <w:tblW w:w="14039" w:type="dxa"/>
        <w:tblLook w:val="04A0" w:firstRow="1" w:lastRow="0" w:firstColumn="1" w:lastColumn="0" w:noHBand="0" w:noVBand="1"/>
      </w:tblPr>
      <w:tblGrid>
        <w:gridCol w:w="1976"/>
        <w:gridCol w:w="1761"/>
        <w:gridCol w:w="10302"/>
      </w:tblGrid>
      <w:tr w:rsidR="004069A6" w:rsidRPr="009755AE" w14:paraId="2433D220" w14:textId="77777777" w:rsidTr="003C366E">
        <w:trPr>
          <w:trHeight w:val="360"/>
        </w:trPr>
        <w:tc>
          <w:tcPr>
            <w:tcW w:w="1976" w:type="dxa"/>
            <w:tcBorders>
              <w:top w:val="single" w:sz="8" w:space="0" w:color="auto"/>
              <w:left w:val="nil"/>
              <w:bottom w:val="single" w:sz="4" w:space="0" w:color="auto"/>
              <w:right w:val="nil"/>
            </w:tcBorders>
            <w:shd w:val="clear" w:color="auto" w:fill="auto"/>
            <w:vAlign w:val="center"/>
            <w:hideMark/>
          </w:tcPr>
          <w:p w14:paraId="46BD5421" w14:textId="56D534CD" w:rsidR="004069A6" w:rsidRPr="009755AE" w:rsidRDefault="0085703C" w:rsidP="00FC6D79">
            <w:pPr>
              <w:spacing w:line="480" w:lineRule="auto"/>
              <w:jc w:val="center"/>
              <w:rPr>
                <w:b/>
                <w:color w:val="000000" w:themeColor="text1"/>
                <w:rPrChange w:id="1337" w:author="Kevin Bairos-Novak" w:date="2021-07-21T22:42:00Z">
                  <w:rPr>
                    <w:b/>
                    <w:color w:val="000000"/>
                  </w:rPr>
                </w:rPrChange>
              </w:rPr>
            </w:pPr>
            <w:r w:rsidRPr="009755AE">
              <w:rPr>
                <w:b/>
                <w:color w:val="000000" w:themeColor="text1"/>
                <w:rPrChange w:id="1338" w:author="Kevin Bairos-Novak" w:date="2021-07-21T22:42:00Z">
                  <w:rPr>
                    <w:b/>
                    <w:color w:val="000000"/>
                  </w:rPr>
                </w:rPrChange>
              </w:rPr>
              <w:t>F</w:t>
            </w:r>
            <w:r w:rsidR="004069A6" w:rsidRPr="009755AE">
              <w:rPr>
                <w:b/>
                <w:color w:val="000000" w:themeColor="text1"/>
                <w:rPrChange w:id="1339" w:author="Kevin Bairos-Novak" w:date="2021-07-21T22:42:00Z">
                  <w:rPr>
                    <w:b/>
                    <w:color w:val="000000"/>
                  </w:rPr>
                </w:rPrChange>
              </w:rPr>
              <w:t>actor</w:t>
            </w:r>
            <w:r w:rsidR="00F1156B" w:rsidRPr="009755AE">
              <w:rPr>
                <w:b/>
                <w:color w:val="000000" w:themeColor="text1"/>
                <w:rPrChange w:id="1340" w:author="Kevin Bairos-Novak" w:date="2021-07-21T22:42:00Z">
                  <w:rPr>
                    <w:b/>
                    <w:color w:val="000000"/>
                  </w:rPr>
                </w:rPrChange>
              </w:rPr>
              <w:t>/Covariate</w:t>
            </w:r>
          </w:p>
        </w:tc>
        <w:tc>
          <w:tcPr>
            <w:tcW w:w="1761" w:type="dxa"/>
            <w:tcBorders>
              <w:top w:val="single" w:sz="8" w:space="0" w:color="auto"/>
              <w:left w:val="nil"/>
              <w:bottom w:val="single" w:sz="4" w:space="0" w:color="auto"/>
              <w:right w:val="nil"/>
            </w:tcBorders>
            <w:shd w:val="clear" w:color="auto" w:fill="auto"/>
            <w:vAlign w:val="center"/>
            <w:hideMark/>
          </w:tcPr>
          <w:p w14:paraId="68514BDB" w14:textId="244E2A1A" w:rsidR="004069A6" w:rsidRPr="009755AE" w:rsidRDefault="0085703C" w:rsidP="00FC6D79">
            <w:pPr>
              <w:spacing w:line="480" w:lineRule="auto"/>
              <w:jc w:val="center"/>
              <w:rPr>
                <w:b/>
                <w:color w:val="000000" w:themeColor="text1"/>
                <w:rPrChange w:id="1341" w:author="Kevin Bairos-Novak" w:date="2021-07-21T22:42:00Z">
                  <w:rPr>
                    <w:b/>
                    <w:color w:val="000000"/>
                  </w:rPr>
                </w:rPrChange>
              </w:rPr>
            </w:pPr>
            <w:r w:rsidRPr="009755AE">
              <w:rPr>
                <w:b/>
                <w:color w:val="000000" w:themeColor="text1"/>
                <w:rPrChange w:id="1342" w:author="Kevin Bairos-Novak" w:date="2021-07-21T22:42:00Z">
                  <w:rPr>
                    <w:b/>
                    <w:color w:val="000000"/>
                  </w:rPr>
                </w:rPrChange>
              </w:rPr>
              <w:t>L</w:t>
            </w:r>
            <w:r w:rsidR="004069A6" w:rsidRPr="009755AE">
              <w:rPr>
                <w:b/>
                <w:color w:val="000000" w:themeColor="text1"/>
                <w:rPrChange w:id="1343" w:author="Kevin Bairos-Novak" w:date="2021-07-21T22:42:00Z">
                  <w:rPr>
                    <w:b/>
                    <w:color w:val="000000"/>
                  </w:rPr>
                </w:rPrChange>
              </w:rPr>
              <w:t>evels</w:t>
            </w:r>
          </w:p>
        </w:tc>
        <w:tc>
          <w:tcPr>
            <w:tcW w:w="10302" w:type="dxa"/>
            <w:tcBorders>
              <w:top w:val="single" w:sz="8" w:space="0" w:color="auto"/>
              <w:left w:val="nil"/>
              <w:bottom w:val="single" w:sz="4" w:space="0" w:color="auto"/>
              <w:right w:val="nil"/>
            </w:tcBorders>
            <w:shd w:val="clear" w:color="auto" w:fill="auto"/>
            <w:vAlign w:val="center"/>
            <w:hideMark/>
          </w:tcPr>
          <w:p w14:paraId="11D7F08B" w14:textId="77777777" w:rsidR="004069A6" w:rsidRPr="009755AE" w:rsidRDefault="004069A6" w:rsidP="00FC6D79">
            <w:pPr>
              <w:spacing w:line="480" w:lineRule="auto"/>
              <w:jc w:val="center"/>
              <w:rPr>
                <w:b/>
                <w:color w:val="000000" w:themeColor="text1"/>
                <w:rPrChange w:id="1344" w:author="Kevin Bairos-Novak" w:date="2021-07-21T22:42:00Z">
                  <w:rPr>
                    <w:b/>
                    <w:color w:val="000000"/>
                  </w:rPr>
                </w:rPrChange>
              </w:rPr>
            </w:pPr>
            <w:r w:rsidRPr="009755AE">
              <w:rPr>
                <w:b/>
                <w:color w:val="000000" w:themeColor="text1"/>
                <w:rPrChange w:id="1345" w:author="Kevin Bairos-Novak" w:date="2021-07-21T22:42:00Z">
                  <w:rPr>
                    <w:b/>
                    <w:color w:val="000000"/>
                  </w:rPr>
                </w:rPrChange>
              </w:rPr>
              <w:t>Definition</w:t>
            </w:r>
          </w:p>
        </w:tc>
      </w:tr>
      <w:tr w:rsidR="004069A6" w:rsidRPr="009755AE" w14:paraId="308C2CA8" w14:textId="77777777" w:rsidTr="003C366E">
        <w:trPr>
          <w:trHeight w:val="540"/>
        </w:trPr>
        <w:tc>
          <w:tcPr>
            <w:tcW w:w="1976" w:type="dxa"/>
            <w:tcBorders>
              <w:top w:val="nil"/>
              <w:left w:val="nil"/>
              <w:bottom w:val="nil"/>
              <w:right w:val="nil"/>
            </w:tcBorders>
            <w:shd w:val="clear" w:color="auto" w:fill="auto"/>
            <w:hideMark/>
          </w:tcPr>
          <w:p w14:paraId="7310CFFE" w14:textId="77777777" w:rsidR="004069A6" w:rsidRPr="009755AE" w:rsidRDefault="004069A6" w:rsidP="00FC6D79">
            <w:pPr>
              <w:spacing w:line="480" w:lineRule="auto"/>
              <w:jc w:val="center"/>
              <w:rPr>
                <w:i/>
                <w:color w:val="000000" w:themeColor="text1"/>
                <w:rPrChange w:id="1346" w:author="Kevin Bairos-Novak" w:date="2021-07-21T22:42:00Z">
                  <w:rPr>
                    <w:i/>
                    <w:color w:val="000000"/>
                  </w:rPr>
                </w:rPrChange>
              </w:rPr>
            </w:pPr>
            <w:r w:rsidRPr="009755AE">
              <w:rPr>
                <w:i/>
                <w:color w:val="000000" w:themeColor="text1"/>
                <w:rPrChange w:id="1347" w:author="Kevin Bairos-Novak" w:date="2021-07-21T22:42:00Z">
                  <w:rPr>
                    <w:i/>
                    <w:color w:val="000000"/>
                  </w:rPr>
                </w:rPrChange>
              </w:rPr>
              <w:t>Heritability type</w:t>
            </w:r>
          </w:p>
        </w:tc>
        <w:tc>
          <w:tcPr>
            <w:tcW w:w="1761" w:type="dxa"/>
            <w:tcBorders>
              <w:top w:val="nil"/>
              <w:left w:val="nil"/>
              <w:bottom w:val="dotted" w:sz="4" w:space="0" w:color="auto"/>
              <w:right w:val="nil"/>
            </w:tcBorders>
            <w:shd w:val="clear" w:color="auto" w:fill="auto"/>
            <w:hideMark/>
          </w:tcPr>
          <w:p w14:paraId="67083038" w14:textId="5800EA33" w:rsidR="004069A6" w:rsidRPr="009755AE" w:rsidRDefault="004069A6" w:rsidP="00FC6D79">
            <w:pPr>
              <w:spacing w:line="480" w:lineRule="auto"/>
              <w:jc w:val="center"/>
              <w:rPr>
                <w:color w:val="000000" w:themeColor="text1"/>
                <w:rPrChange w:id="1348" w:author="Kevin Bairos-Novak" w:date="2021-07-21T22:42:00Z">
                  <w:rPr>
                    <w:color w:val="000000"/>
                  </w:rPr>
                </w:rPrChange>
              </w:rPr>
            </w:pPr>
            <w:r w:rsidRPr="009755AE">
              <w:rPr>
                <w:color w:val="000000" w:themeColor="text1"/>
                <w:rPrChange w:id="1349" w:author="Kevin Bairos-Novak" w:date="2021-07-21T22:42:00Z">
                  <w:rPr>
                    <w:color w:val="000000"/>
                  </w:rPr>
                </w:rPrChange>
              </w:rPr>
              <w:t>Broad-sense</w:t>
            </w:r>
            <w:r w:rsidR="0085703C" w:rsidRPr="009755AE">
              <w:rPr>
                <w:color w:val="000000" w:themeColor="text1"/>
                <w:rPrChange w:id="1350" w:author="Kevin Bairos-Novak" w:date="2021-07-21T22:42:00Z">
                  <w:rPr>
                    <w:color w:val="000000"/>
                  </w:rPr>
                </w:rPrChange>
              </w:rPr>
              <w:t xml:space="preserve"> heritability, </w:t>
            </w:r>
            <w:r w:rsidRPr="009755AE">
              <w:rPr>
                <w:i/>
                <w:color w:val="000000" w:themeColor="text1"/>
                <w:rPrChange w:id="1351" w:author="Kevin Bairos-Novak" w:date="2021-07-21T22:42:00Z">
                  <w:rPr>
                    <w:i/>
                    <w:color w:val="000000"/>
                  </w:rPr>
                </w:rPrChange>
              </w:rPr>
              <w:t>H</w:t>
            </w:r>
            <w:r w:rsidRPr="009755AE">
              <w:rPr>
                <w:i/>
                <w:color w:val="000000" w:themeColor="text1"/>
                <w:vertAlign w:val="superscript"/>
                <w:rPrChange w:id="1352" w:author="Kevin Bairos-Novak" w:date="2021-07-21T22:42:00Z">
                  <w:rPr>
                    <w:i/>
                    <w:color w:val="000000"/>
                    <w:vertAlign w:val="superscript"/>
                  </w:rPr>
                </w:rPrChange>
              </w:rPr>
              <w:t>2</w:t>
            </w:r>
          </w:p>
        </w:tc>
        <w:tc>
          <w:tcPr>
            <w:tcW w:w="10302" w:type="dxa"/>
            <w:tcBorders>
              <w:top w:val="nil"/>
              <w:left w:val="nil"/>
              <w:bottom w:val="dotted" w:sz="4" w:space="0" w:color="auto"/>
              <w:right w:val="nil"/>
            </w:tcBorders>
            <w:shd w:val="clear" w:color="auto" w:fill="auto"/>
            <w:hideMark/>
          </w:tcPr>
          <w:p w14:paraId="5A7E0B81" w14:textId="5AC7B0BD" w:rsidR="004069A6" w:rsidRPr="009755AE" w:rsidRDefault="004069A6" w:rsidP="00FC6D79">
            <w:pPr>
              <w:spacing w:line="480" w:lineRule="auto"/>
              <w:jc w:val="center"/>
              <w:rPr>
                <w:color w:val="000000" w:themeColor="text1"/>
                <w:rPrChange w:id="1353" w:author="Kevin Bairos-Novak" w:date="2021-07-21T22:42:00Z">
                  <w:rPr>
                    <w:color w:val="000000"/>
                  </w:rPr>
                </w:rPrChange>
              </w:rPr>
            </w:pPr>
            <w:r w:rsidRPr="009755AE">
              <w:rPr>
                <w:color w:val="000000" w:themeColor="text1"/>
                <w:rPrChange w:id="1354" w:author="Kevin Bairos-Novak" w:date="2021-07-21T22:42:00Z">
                  <w:rPr>
                    <w:color w:val="000000"/>
                  </w:rPr>
                </w:rPrChange>
              </w:rPr>
              <w:t>The proportion of phenotypic variation</w:t>
            </w:r>
            <w:r w:rsidR="0092539C" w:rsidRPr="009755AE">
              <w:rPr>
                <w:color w:val="000000" w:themeColor="text1"/>
                <w:rPrChange w:id="1355" w:author="Kevin Bairos-Novak" w:date="2021-07-21T22:42:00Z">
                  <w:rPr>
                    <w:color w:val="000000"/>
                  </w:rPr>
                </w:rPrChange>
              </w:rPr>
              <w:t xml:space="preserve"> </w:t>
            </w:r>
            <w:r w:rsidRPr="009755AE">
              <w:rPr>
                <w:color w:val="000000" w:themeColor="text1"/>
                <w:rPrChange w:id="1356" w:author="Kevin Bairos-Novak" w:date="2021-07-21T22:42:00Z">
                  <w:rPr>
                    <w:color w:val="000000"/>
                  </w:rPr>
                </w:rPrChange>
              </w:rPr>
              <w:t xml:space="preserve">explained by </w:t>
            </w:r>
            <w:r w:rsidR="0092539C" w:rsidRPr="009755AE">
              <w:rPr>
                <w:color w:val="000000" w:themeColor="text1"/>
                <w:rPrChange w:id="1357" w:author="Kevin Bairos-Novak" w:date="2021-07-21T22:42:00Z">
                  <w:rPr>
                    <w:color w:val="000000"/>
                  </w:rPr>
                </w:rPrChange>
              </w:rPr>
              <w:t xml:space="preserve">all </w:t>
            </w:r>
            <w:r w:rsidRPr="009755AE">
              <w:rPr>
                <w:color w:val="000000" w:themeColor="text1"/>
                <w:rPrChange w:id="1358" w:author="Kevin Bairos-Novak" w:date="2021-07-21T22:42:00Z">
                  <w:rPr>
                    <w:color w:val="000000"/>
                  </w:rPr>
                </w:rPrChange>
              </w:rPr>
              <w:t>genetic effects</w:t>
            </w:r>
            <w:r w:rsidR="0092539C" w:rsidRPr="009755AE">
              <w:rPr>
                <w:color w:val="000000" w:themeColor="text1"/>
                <w:rPrChange w:id="1359" w:author="Kevin Bairos-Novak" w:date="2021-07-21T22:42:00Z">
                  <w:rPr>
                    <w:color w:val="000000"/>
                  </w:rPr>
                </w:rPrChange>
              </w:rPr>
              <w:t>,</w:t>
            </w:r>
            <w:r w:rsidRPr="009755AE">
              <w:rPr>
                <w:color w:val="000000" w:themeColor="text1"/>
                <w:rPrChange w:id="1360" w:author="Kevin Bairos-Novak" w:date="2021-07-21T22:42:00Z">
                  <w:rPr>
                    <w:color w:val="000000"/>
                  </w:rPr>
                </w:rPrChange>
              </w:rPr>
              <w:t xml:space="preserve"> which includes sources of variance associated with additive</w:t>
            </w:r>
            <w:r w:rsidR="0092539C" w:rsidRPr="009755AE">
              <w:rPr>
                <w:color w:val="000000" w:themeColor="text1"/>
                <w:rPrChange w:id="1361" w:author="Kevin Bairos-Novak" w:date="2021-07-21T22:42:00Z">
                  <w:rPr>
                    <w:color w:val="000000"/>
                  </w:rPr>
                </w:rPrChange>
              </w:rPr>
              <w:t>,</w:t>
            </w:r>
            <w:r w:rsidRPr="009755AE">
              <w:rPr>
                <w:color w:val="000000" w:themeColor="text1"/>
                <w:rPrChange w:id="1362" w:author="Kevin Bairos-Novak" w:date="2021-07-21T22:42:00Z">
                  <w:rPr>
                    <w:color w:val="000000"/>
                  </w:rPr>
                </w:rPrChange>
              </w:rPr>
              <w:t xml:space="preserve"> dominance</w:t>
            </w:r>
            <w:r w:rsidR="0092539C" w:rsidRPr="009755AE">
              <w:rPr>
                <w:color w:val="000000" w:themeColor="text1"/>
                <w:rPrChange w:id="1363" w:author="Kevin Bairos-Novak" w:date="2021-07-21T22:42:00Z">
                  <w:rPr>
                    <w:color w:val="000000"/>
                  </w:rPr>
                </w:rPrChange>
              </w:rPr>
              <w:t xml:space="preserve">, </w:t>
            </w:r>
            <w:r w:rsidRPr="009755AE">
              <w:rPr>
                <w:color w:val="000000" w:themeColor="text1"/>
                <w:rPrChange w:id="1364" w:author="Kevin Bairos-Novak" w:date="2021-07-21T22:42:00Z">
                  <w:rPr>
                    <w:color w:val="000000"/>
                  </w:rPr>
                </w:rPrChange>
              </w:rPr>
              <w:t>and epistatic effects</w:t>
            </w:r>
          </w:p>
        </w:tc>
      </w:tr>
      <w:tr w:rsidR="004069A6" w:rsidRPr="009755AE" w14:paraId="0F72CBF5" w14:textId="77777777" w:rsidTr="003C366E">
        <w:trPr>
          <w:trHeight w:val="392"/>
        </w:trPr>
        <w:tc>
          <w:tcPr>
            <w:tcW w:w="1976" w:type="dxa"/>
            <w:tcBorders>
              <w:top w:val="nil"/>
              <w:left w:val="nil"/>
              <w:bottom w:val="single" w:sz="4" w:space="0" w:color="auto"/>
              <w:right w:val="nil"/>
            </w:tcBorders>
            <w:shd w:val="clear" w:color="auto" w:fill="auto"/>
            <w:hideMark/>
          </w:tcPr>
          <w:p w14:paraId="0C99E5E0" w14:textId="77777777" w:rsidR="004069A6" w:rsidRPr="009755AE" w:rsidRDefault="004069A6" w:rsidP="00FC6D79">
            <w:pPr>
              <w:spacing w:line="480" w:lineRule="auto"/>
              <w:jc w:val="center"/>
              <w:rPr>
                <w:i/>
                <w:color w:val="000000" w:themeColor="text1"/>
                <w:rPrChange w:id="1365" w:author="Kevin Bairos-Novak" w:date="2021-07-21T22:42:00Z">
                  <w:rPr>
                    <w:i/>
                    <w:color w:val="000000"/>
                  </w:rPr>
                </w:rPrChange>
              </w:rPr>
            </w:pPr>
            <w:r w:rsidRPr="009755AE">
              <w:rPr>
                <w:i/>
                <w:color w:val="000000" w:themeColor="text1"/>
                <w:rPrChange w:id="1366" w:author="Kevin Bairos-Novak" w:date="2021-07-21T22:42:00Z">
                  <w:rPr>
                    <w:i/>
                    <w:color w:val="000000"/>
                  </w:rPr>
                </w:rPrChange>
              </w:rPr>
              <w:t> </w:t>
            </w:r>
          </w:p>
        </w:tc>
        <w:tc>
          <w:tcPr>
            <w:tcW w:w="1761" w:type="dxa"/>
            <w:tcBorders>
              <w:top w:val="dotted" w:sz="4" w:space="0" w:color="auto"/>
              <w:left w:val="nil"/>
              <w:bottom w:val="single" w:sz="4" w:space="0" w:color="auto"/>
              <w:right w:val="nil"/>
            </w:tcBorders>
            <w:shd w:val="clear" w:color="auto" w:fill="auto"/>
            <w:hideMark/>
          </w:tcPr>
          <w:p w14:paraId="071488BD" w14:textId="56D9F67D" w:rsidR="004069A6" w:rsidRPr="009755AE" w:rsidRDefault="004069A6" w:rsidP="00FC6D79">
            <w:pPr>
              <w:spacing w:line="480" w:lineRule="auto"/>
              <w:jc w:val="center"/>
              <w:rPr>
                <w:color w:val="000000" w:themeColor="text1"/>
                <w:rPrChange w:id="1367" w:author="Kevin Bairos-Novak" w:date="2021-07-21T22:42:00Z">
                  <w:rPr>
                    <w:color w:val="000000"/>
                  </w:rPr>
                </w:rPrChange>
              </w:rPr>
            </w:pPr>
            <w:r w:rsidRPr="009755AE">
              <w:rPr>
                <w:color w:val="000000" w:themeColor="text1"/>
                <w:rPrChange w:id="1368" w:author="Kevin Bairos-Novak" w:date="2021-07-21T22:42:00Z">
                  <w:rPr>
                    <w:color w:val="000000"/>
                  </w:rPr>
                </w:rPrChange>
              </w:rPr>
              <w:t>Narrow-sense</w:t>
            </w:r>
            <w:r w:rsidR="0085703C" w:rsidRPr="009755AE">
              <w:rPr>
                <w:color w:val="000000" w:themeColor="text1"/>
                <w:rPrChange w:id="1369" w:author="Kevin Bairos-Novak" w:date="2021-07-21T22:42:00Z">
                  <w:rPr>
                    <w:color w:val="000000"/>
                  </w:rPr>
                </w:rPrChange>
              </w:rPr>
              <w:t xml:space="preserve"> heritability, </w:t>
            </w:r>
            <w:r w:rsidRPr="009755AE">
              <w:rPr>
                <w:i/>
                <w:color w:val="000000" w:themeColor="text1"/>
                <w:rPrChange w:id="1370" w:author="Kevin Bairos-Novak" w:date="2021-07-21T22:42:00Z">
                  <w:rPr>
                    <w:i/>
                    <w:color w:val="000000"/>
                  </w:rPr>
                </w:rPrChange>
              </w:rPr>
              <w:t>h</w:t>
            </w:r>
            <w:r w:rsidRPr="009755AE">
              <w:rPr>
                <w:i/>
                <w:color w:val="000000" w:themeColor="text1"/>
                <w:vertAlign w:val="superscript"/>
                <w:rPrChange w:id="1371" w:author="Kevin Bairos-Novak" w:date="2021-07-21T22:42:00Z">
                  <w:rPr>
                    <w:i/>
                    <w:color w:val="000000"/>
                    <w:vertAlign w:val="superscript"/>
                  </w:rPr>
                </w:rPrChange>
              </w:rPr>
              <w:t>2</w:t>
            </w:r>
          </w:p>
        </w:tc>
        <w:tc>
          <w:tcPr>
            <w:tcW w:w="10302" w:type="dxa"/>
            <w:tcBorders>
              <w:top w:val="dotted" w:sz="4" w:space="0" w:color="auto"/>
              <w:left w:val="nil"/>
              <w:bottom w:val="single" w:sz="4" w:space="0" w:color="auto"/>
              <w:right w:val="nil"/>
            </w:tcBorders>
            <w:shd w:val="clear" w:color="auto" w:fill="auto"/>
            <w:hideMark/>
          </w:tcPr>
          <w:p w14:paraId="3CDD437C" w14:textId="00AEC55A" w:rsidR="004069A6" w:rsidRPr="009755AE" w:rsidRDefault="004069A6" w:rsidP="00FC6D79">
            <w:pPr>
              <w:spacing w:line="480" w:lineRule="auto"/>
              <w:jc w:val="center"/>
              <w:rPr>
                <w:color w:val="000000" w:themeColor="text1"/>
                <w:rPrChange w:id="1372" w:author="Kevin Bairos-Novak" w:date="2021-07-21T22:42:00Z">
                  <w:rPr>
                    <w:color w:val="000000"/>
                  </w:rPr>
                </w:rPrChange>
              </w:rPr>
            </w:pPr>
            <w:r w:rsidRPr="009755AE">
              <w:rPr>
                <w:color w:val="000000" w:themeColor="text1"/>
                <w:rPrChange w:id="1373" w:author="Kevin Bairos-Novak" w:date="2021-07-21T22:42:00Z">
                  <w:rPr>
                    <w:color w:val="000000"/>
                  </w:rPr>
                </w:rPrChange>
              </w:rPr>
              <w:t>the proportion of phenotypic variation explained by additive genetic effects</w:t>
            </w:r>
          </w:p>
        </w:tc>
      </w:tr>
      <w:tr w:rsidR="007E63EB" w:rsidRPr="009755AE" w14:paraId="796A56E8" w14:textId="77777777" w:rsidTr="003C366E">
        <w:trPr>
          <w:trHeight w:val="540"/>
        </w:trPr>
        <w:tc>
          <w:tcPr>
            <w:tcW w:w="1976" w:type="dxa"/>
            <w:tcBorders>
              <w:top w:val="nil"/>
              <w:left w:val="nil"/>
              <w:bottom w:val="nil"/>
              <w:right w:val="nil"/>
            </w:tcBorders>
            <w:shd w:val="clear" w:color="auto" w:fill="auto"/>
            <w:hideMark/>
          </w:tcPr>
          <w:p w14:paraId="42073CA9" w14:textId="77777777" w:rsidR="007E63EB" w:rsidRPr="009755AE" w:rsidRDefault="007E63EB" w:rsidP="00FC6D79">
            <w:pPr>
              <w:spacing w:line="480" w:lineRule="auto"/>
              <w:jc w:val="center"/>
              <w:rPr>
                <w:i/>
                <w:color w:val="000000" w:themeColor="text1"/>
                <w:rPrChange w:id="1374" w:author="Kevin Bairos-Novak" w:date="2021-07-21T22:42:00Z">
                  <w:rPr>
                    <w:i/>
                    <w:color w:val="000000"/>
                  </w:rPr>
                </w:rPrChange>
              </w:rPr>
            </w:pPr>
            <w:r w:rsidRPr="009755AE">
              <w:rPr>
                <w:i/>
                <w:color w:val="000000" w:themeColor="text1"/>
                <w:rPrChange w:id="1375" w:author="Kevin Bairos-Novak" w:date="2021-07-21T22:42:00Z">
                  <w:rPr>
                    <w:i/>
                    <w:color w:val="000000"/>
                  </w:rPr>
                </w:rPrChange>
              </w:rPr>
              <w:t>Trait type</w:t>
            </w:r>
          </w:p>
        </w:tc>
        <w:tc>
          <w:tcPr>
            <w:tcW w:w="1761" w:type="dxa"/>
            <w:tcBorders>
              <w:top w:val="nil"/>
              <w:left w:val="nil"/>
              <w:bottom w:val="dotted" w:sz="4" w:space="0" w:color="auto"/>
              <w:right w:val="nil"/>
            </w:tcBorders>
            <w:shd w:val="clear" w:color="auto" w:fill="auto"/>
            <w:hideMark/>
          </w:tcPr>
          <w:p w14:paraId="2AAF0440" w14:textId="2BD15BA4" w:rsidR="007E63EB" w:rsidRPr="009755AE" w:rsidRDefault="0085703C" w:rsidP="00FC6D79">
            <w:pPr>
              <w:spacing w:line="480" w:lineRule="auto"/>
              <w:jc w:val="center"/>
              <w:rPr>
                <w:color w:val="000000" w:themeColor="text1"/>
                <w:rPrChange w:id="1376" w:author="Kevin Bairos-Novak" w:date="2021-07-21T22:42:00Z">
                  <w:rPr>
                    <w:color w:val="000000"/>
                  </w:rPr>
                </w:rPrChange>
              </w:rPr>
            </w:pPr>
            <w:r w:rsidRPr="009755AE">
              <w:rPr>
                <w:color w:val="000000" w:themeColor="text1"/>
                <w:rPrChange w:id="1377" w:author="Kevin Bairos-Novak" w:date="2021-07-21T22:42:00Z">
                  <w:rPr>
                    <w:color w:val="000000"/>
                  </w:rPr>
                </w:rPrChange>
              </w:rPr>
              <w:t>G</w:t>
            </w:r>
            <w:r w:rsidR="007E63EB" w:rsidRPr="009755AE">
              <w:rPr>
                <w:color w:val="000000" w:themeColor="text1"/>
                <w:rPrChange w:id="1378" w:author="Kevin Bairos-Novak" w:date="2021-07-21T22:42:00Z">
                  <w:rPr>
                    <w:color w:val="000000"/>
                  </w:rPr>
                </w:rPrChange>
              </w:rPr>
              <w:t>ene expression</w:t>
            </w:r>
          </w:p>
        </w:tc>
        <w:tc>
          <w:tcPr>
            <w:tcW w:w="10302" w:type="dxa"/>
            <w:tcBorders>
              <w:top w:val="nil"/>
              <w:left w:val="nil"/>
              <w:bottom w:val="dotted" w:sz="4" w:space="0" w:color="auto"/>
              <w:right w:val="nil"/>
            </w:tcBorders>
            <w:shd w:val="clear" w:color="auto" w:fill="auto"/>
            <w:hideMark/>
          </w:tcPr>
          <w:p w14:paraId="1742D176" w14:textId="5849E18C" w:rsidR="007E63EB" w:rsidRPr="009755AE" w:rsidRDefault="007E63EB" w:rsidP="00FC6D79">
            <w:pPr>
              <w:spacing w:line="480" w:lineRule="auto"/>
              <w:jc w:val="center"/>
              <w:rPr>
                <w:color w:val="000000" w:themeColor="text1"/>
                <w:rPrChange w:id="1379" w:author="Kevin Bairos-Novak" w:date="2021-07-21T22:42:00Z">
                  <w:rPr>
                    <w:color w:val="000000"/>
                  </w:rPr>
                </w:rPrChange>
              </w:rPr>
            </w:pPr>
            <w:r w:rsidRPr="009755AE">
              <w:rPr>
                <w:color w:val="000000" w:themeColor="text1"/>
                <w:rPrChange w:id="1380" w:author="Kevin Bairos-Novak" w:date="2021-07-21T22:42:00Z">
                  <w:rPr>
                    <w:color w:val="000000"/>
                  </w:rPr>
                </w:rPrChange>
              </w:rPr>
              <w:t>Up- or down-regulation of various genes involved in intracellular stress pathways</w:t>
            </w:r>
          </w:p>
        </w:tc>
      </w:tr>
      <w:tr w:rsidR="00B12B13" w:rsidRPr="009755AE" w14:paraId="32B4B427" w14:textId="77777777" w:rsidTr="003C366E">
        <w:trPr>
          <w:trHeight w:val="540"/>
        </w:trPr>
        <w:tc>
          <w:tcPr>
            <w:tcW w:w="1976" w:type="dxa"/>
            <w:tcBorders>
              <w:top w:val="nil"/>
              <w:left w:val="nil"/>
              <w:bottom w:val="nil"/>
              <w:right w:val="nil"/>
            </w:tcBorders>
            <w:shd w:val="clear" w:color="auto" w:fill="auto"/>
          </w:tcPr>
          <w:p w14:paraId="312C988D" w14:textId="77777777" w:rsidR="00B12B13" w:rsidRPr="009755AE" w:rsidRDefault="00B12B13" w:rsidP="00FC6D79">
            <w:pPr>
              <w:spacing w:line="480" w:lineRule="auto"/>
              <w:jc w:val="center"/>
              <w:rPr>
                <w:color w:val="000000" w:themeColor="text1"/>
                <w:rPrChange w:id="1381"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tcPr>
          <w:p w14:paraId="16E51C10" w14:textId="273B5D68" w:rsidR="00B12B13" w:rsidRPr="009755AE" w:rsidRDefault="0085703C" w:rsidP="00FC6D79">
            <w:pPr>
              <w:spacing w:line="480" w:lineRule="auto"/>
              <w:jc w:val="center"/>
              <w:rPr>
                <w:color w:val="000000" w:themeColor="text1"/>
                <w:rPrChange w:id="1382" w:author="Kevin Bairos-Novak" w:date="2021-07-21T22:42:00Z">
                  <w:rPr>
                    <w:color w:val="000000"/>
                  </w:rPr>
                </w:rPrChange>
              </w:rPr>
            </w:pPr>
            <w:r w:rsidRPr="009755AE">
              <w:rPr>
                <w:color w:val="000000" w:themeColor="text1"/>
                <w:rPrChange w:id="1383" w:author="Kevin Bairos-Novak" w:date="2021-07-21T22:42:00Z">
                  <w:rPr>
                    <w:color w:val="000000"/>
                  </w:rPr>
                </w:rPrChange>
              </w:rPr>
              <w:t>P</w:t>
            </w:r>
            <w:r w:rsidR="00B12B13" w:rsidRPr="009755AE">
              <w:rPr>
                <w:color w:val="000000" w:themeColor="text1"/>
                <w:rPrChange w:id="1384" w:author="Kevin Bairos-Novak" w:date="2021-07-21T22:42:00Z">
                  <w:rPr>
                    <w:color w:val="000000"/>
                  </w:rPr>
                </w:rPrChange>
              </w:rPr>
              <w:t>hotochemistry</w:t>
            </w:r>
          </w:p>
        </w:tc>
        <w:tc>
          <w:tcPr>
            <w:tcW w:w="10302" w:type="dxa"/>
            <w:tcBorders>
              <w:top w:val="dotted" w:sz="4" w:space="0" w:color="auto"/>
              <w:left w:val="nil"/>
              <w:bottom w:val="dotted" w:sz="4" w:space="0" w:color="auto"/>
              <w:right w:val="nil"/>
            </w:tcBorders>
            <w:shd w:val="clear" w:color="auto" w:fill="auto"/>
          </w:tcPr>
          <w:p w14:paraId="6E7251B0" w14:textId="742A32BD" w:rsidR="00B12B13" w:rsidRPr="009755AE" w:rsidRDefault="00B12B13" w:rsidP="00FC6D79">
            <w:pPr>
              <w:spacing w:line="480" w:lineRule="auto"/>
              <w:jc w:val="center"/>
              <w:rPr>
                <w:color w:val="000000" w:themeColor="text1"/>
                <w:rPrChange w:id="1385" w:author="Kevin Bairos-Novak" w:date="2021-07-21T22:42:00Z">
                  <w:rPr>
                    <w:color w:val="000000"/>
                  </w:rPr>
                </w:rPrChange>
              </w:rPr>
            </w:pPr>
            <w:r w:rsidRPr="009755AE">
              <w:rPr>
                <w:color w:val="000000" w:themeColor="text1"/>
                <w:rPrChange w:id="1386" w:author="Kevin Bairos-Novak" w:date="2021-07-21T22:42:00Z">
                  <w:rPr>
                    <w:color w:val="000000"/>
                  </w:rPr>
                </w:rPrChange>
              </w:rPr>
              <w:t>Measures of symbiont photochemistry, chromoprotein content</w:t>
            </w:r>
          </w:p>
        </w:tc>
      </w:tr>
      <w:tr w:rsidR="00B12B13" w:rsidRPr="009755AE" w14:paraId="1A92976A" w14:textId="77777777" w:rsidTr="003C366E">
        <w:trPr>
          <w:trHeight w:val="540"/>
        </w:trPr>
        <w:tc>
          <w:tcPr>
            <w:tcW w:w="1976" w:type="dxa"/>
            <w:tcBorders>
              <w:top w:val="nil"/>
              <w:left w:val="nil"/>
              <w:bottom w:val="nil"/>
              <w:right w:val="nil"/>
            </w:tcBorders>
            <w:shd w:val="clear" w:color="auto" w:fill="auto"/>
            <w:hideMark/>
          </w:tcPr>
          <w:p w14:paraId="1EC7291F" w14:textId="77777777" w:rsidR="00B12B13" w:rsidRPr="009755AE" w:rsidRDefault="00B12B13" w:rsidP="00FC6D79">
            <w:pPr>
              <w:spacing w:line="480" w:lineRule="auto"/>
              <w:jc w:val="center"/>
              <w:rPr>
                <w:color w:val="000000" w:themeColor="text1"/>
                <w:rPrChange w:id="1387"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hideMark/>
          </w:tcPr>
          <w:p w14:paraId="59813F03" w14:textId="18DFCBB7" w:rsidR="00B12B13" w:rsidRPr="009755AE" w:rsidRDefault="0085703C" w:rsidP="00FC6D79">
            <w:pPr>
              <w:spacing w:line="480" w:lineRule="auto"/>
              <w:jc w:val="center"/>
              <w:rPr>
                <w:color w:val="000000" w:themeColor="text1"/>
                <w:rPrChange w:id="1388" w:author="Kevin Bairos-Novak" w:date="2021-07-21T22:42:00Z">
                  <w:rPr>
                    <w:color w:val="000000"/>
                  </w:rPr>
                </w:rPrChange>
              </w:rPr>
            </w:pPr>
            <w:r w:rsidRPr="009755AE">
              <w:rPr>
                <w:color w:val="000000" w:themeColor="text1"/>
                <w:rPrChange w:id="1389" w:author="Kevin Bairos-Novak" w:date="2021-07-21T22:42:00Z">
                  <w:rPr>
                    <w:color w:val="000000"/>
                  </w:rPr>
                </w:rPrChange>
              </w:rPr>
              <w:t>G</w:t>
            </w:r>
            <w:r w:rsidR="00B12B13" w:rsidRPr="009755AE">
              <w:rPr>
                <w:color w:val="000000" w:themeColor="text1"/>
                <w:rPrChange w:id="1390" w:author="Kevin Bairos-Novak" w:date="2021-07-21T22:42:00Z">
                  <w:rPr>
                    <w:color w:val="000000"/>
                  </w:rPr>
                </w:rPrChange>
              </w:rPr>
              <w:t>rowth</w:t>
            </w:r>
          </w:p>
        </w:tc>
        <w:tc>
          <w:tcPr>
            <w:tcW w:w="10302" w:type="dxa"/>
            <w:tcBorders>
              <w:top w:val="dotted" w:sz="4" w:space="0" w:color="auto"/>
              <w:left w:val="nil"/>
              <w:bottom w:val="dotted" w:sz="4" w:space="0" w:color="auto"/>
              <w:right w:val="nil"/>
            </w:tcBorders>
            <w:shd w:val="clear" w:color="auto" w:fill="auto"/>
            <w:hideMark/>
          </w:tcPr>
          <w:p w14:paraId="4E5B2B22" w14:textId="6295FC3D" w:rsidR="00B12B13" w:rsidRPr="009755AE" w:rsidRDefault="00B12B13" w:rsidP="00FC6D79">
            <w:pPr>
              <w:spacing w:line="480" w:lineRule="auto"/>
              <w:jc w:val="center"/>
              <w:rPr>
                <w:color w:val="000000" w:themeColor="text1"/>
                <w:rPrChange w:id="1391" w:author="Kevin Bairos-Novak" w:date="2021-07-21T22:42:00Z">
                  <w:rPr>
                    <w:color w:val="000000"/>
                  </w:rPr>
                </w:rPrChange>
              </w:rPr>
            </w:pPr>
            <w:r w:rsidRPr="009755AE">
              <w:rPr>
                <w:color w:val="000000" w:themeColor="text1"/>
                <w:rPrChange w:id="1392" w:author="Kevin Bairos-Novak" w:date="2021-07-21T22:42:00Z">
                  <w:rPr>
                    <w:color w:val="000000"/>
                  </w:rPr>
                </w:rPrChange>
              </w:rPr>
              <w:t>Coral or corallite growth measures including calcification rates, buoyant weight change, larval areal expansion, linear extension, and new growth branches</w:t>
            </w:r>
          </w:p>
        </w:tc>
      </w:tr>
      <w:tr w:rsidR="0085703C" w:rsidRPr="009755AE" w14:paraId="2480DD37" w14:textId="77777777" w:rsidTr="003C366E">
        <w:trPr>
          <w:trHeight w:val="179"/>
        </w:trPr>
        <w:tc>
          <w:tcPr>
            <w:tcW w:w="1976" w:type="dxa"/>
            <w:tcBorders>
              <w:top w:val="nil"/>
              <w:left w:val="nil"/>
              <w:bottom w:val="nil"/>
              <w:right w:val="nil"/>
            </w:tcBorders>
            <w:shd w:val="clear" w:color="auto" w:fill="auto"/>
          </w:tcPr>
          <w:p w14:paraId="7B35663E" w14:textId="77777777" w:rsidR="0085703C" w:rsidRPr="009755AE" w:rsidRDefault="0085703C" w:rsidP="00FC6D79">
            <w:pPr>
              <w:spacing w:line="480" w:lineRule="auto"/>
              <w:jc w:val="center"/>
              <w:rPr>
                <w:color w:val="000000" w:themeColor="text1"/>
                <w:rPrChange w:id="1393"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tcPr>
          <w:p w14:paraId="4AA0453E" w14:textId="607BDD2C" w:rsidR="0085703C" w:rsidRPr="009755AE" w:rsidRDefault="0085703C" w:rsidP="00FC6D79">
            <w:pPr>
              <w:spacing w:line="480" w:lineRule="auto"/>
              <w:jc w:val="center"/>
              <w:rPr>
                <w:color w:val="000000" w:themeColor="text1"/>
                <w:rPrChange w:id="1394" w:author="Kevin Bairos-Novak" w:date="2021-07-21T22:42:00Z">
                  <w:rPr>
                    <w:color w:val="000000"/>
                  </w:rPr>
                </w:rPrChange>
              </w:rPr>
            </w:pPr>
            <w:r w:rsidRPr="009755AE">
              <w:rPr>
                <w:color w:val="000000" w:themeColor="text1"/>
                <w:rPrChange w:id="1395" w:author="Kevin Bairos-Novak" w:date="2021-07-21T22:42:00Z">
                  <w:rPr>
                    <w:color w:val="000000"/>
                  </w:rPr>
                </w:rPrChange>
              </w:rPr>
              <w:t>Nutrient content</w:t>
            </w:r>
          </w:p>
        </w:tc>
        <w:tc>
          <w:tcPr>
            <w:tcW w:w="10302" w:type="dxa"/>
            <w:tcBorders>
              <w:top w:val="dotted" w:sz="4" w:space="0" w:color="auto"/>
              <w:left w:val="nil"/>
              <w:bottom w:val="dotted" w:sz="4" w:space="0" w:color="auto"/>
              <w:right w:val="nil"/>
            </w:tcBorders>
            <w:shd w:val="clear" w:color="auto" w:fill="auto"/>
          </w:tcPr>
          <w:p w14:paraId="018D4AF2" w14:textId="13D80B5A" w:rsidR="0085703C" w:rsidRPr="009755AE" w:rsidRDefault="00535555" w:rsidP="00FC6D79">
            <w:pPr>
              <w:spacing w:line="480" w:lineRule="auto"/>
              <w:jc w:val="center"/>
              <w:rPr>
                <w:color w:val="000000" w:themeColor="text1"/>
                <w:rPrChange w:id="1396" w:author="Kevin Bairos-Novak" w:date="2021-07-21T22:42:00Z">
                  <w:rPr>
                    <w:color w:val="000000"/>
                  </w:rPr>
                </w:rPrChange>
              </w:rPr>
            </w:pPr>
            <w:r w:rsidRPr="009755AE">
              <w:rPr>
                <w:color w:val="000000" w:themeColor="text1"/>
                <w:rPrChange w:id="1397" w:author="Kevin Bairos-Novak" w:date="2021-07-21T22:42:00Z">
                  <w:rPr>
                    <w:color w:val="000000"/>
                  </w:rPr>
                </w:rPrChange>
              </w:rPr>
              <w:t xml:space="preserve">Total protein or carbohydrate content present in hosts or whole </w:t>
            </w:r>
            <w:proofErr w:type="spellStart"/>
            <w:r w:rsidRPr="009755AE">
              <w:rPr>
                <w:color w:val="000000" w:themeColor="text1"/>
                <w:rPrChange w:id="1398" w:author="Kevin Bairos-Novak" w:date="2021-07-21T22:42:00Z">
                  <w:rPr>
                    <w:color w:val="000000"/>
                  </w:rPr>
                </w:rPrChange>
              </w:rPr>
              <w:t>holobiont</w:t>
            </w:r>
            <w:proofErr w:type="spellEnd"/>
            <w:r w:rsidRPr="009755AE">
              <w:rPr>
                <w:color w:val="000000" w:themeColor="text1"/>
                <w:rPrChange w:id="1399" w:author="Kevin Bairos-Novak" w:date="2021-07-21T22:42:00Z">
                  <w:rPr>
                    <w:color w:val="000000"/>
                  </w:rPr>
                </w:rPrChange>
              </w:rPr>
              <w:t xml:space="preserve"> tissues</w:t>
            </w:r>
          </w:p>
        </w:tc>
      </w:tr>
      <w:tr w:rsidR="0085703C" w:rsidRPr="009755AE" w14:paraId="1FB7D87F" w14:textId="77777777" w:rsidTr="003C366E">
        <w:trPr>
          <w:trHeight w:val="179"/>
        </w:trPr>
        <w:tc>
          <w:tcPr>
            <w:tcW w:w="1976" w:type="dxa"/>
            <w:tcBorders>
              <w:top w:val="nil"/>
              <w:left w:val="nil"/>
              <w:bottom w:val="nil"/>
              <w:right w:val="nil"/>
            </w:tcBorders>
            <w:shd w:val="clear" w:color="auto" w:fill="auto"/>
          </w:tcPr>
          <w:p w14:paraId="61A22B64" w14:textId="77777777" w:rsidR="0085703C" w:rsidRPr="009755AE" w:rsidRDefault="0085703C" w:rsidP="00FC6D79">
            <w:pPr>
              <w:spacing w:line="480" w:lineRule="auto"/>
              <w:jc w:val="center"/>
              <w:rPr>
                <w:color w:val="000000" w:themeColor="text1"/>
                <w:rPrChange w:id="1400"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tcPr>
          <w:p w14:paraId="256794CA" w14:textId="3D9B1983" w:rsidR="0085703C" w:rsidRPr="009755AE" w:rsidRDefault="0085703C" w:rsidP="00FC6D79">
            <w:pPr>
              <w:spacing w:line="480" w:lineRule="auto"/>
              <w:jc w:val="center"/>
              <w:rPr>
                <w:color w:val="000000" w:themeColor="text1"/>
                <w:rPrChange w:id="1401" w:author="Kevin Bairos-Novak" w:date="2021-07-21T22:42:00Z">
                  <w:rPr>
                    <w:color w:val="000000"/>
                  </w:rPr>
                </w:rPrChange>
              </w:rPr>
            </w:pPr>
            <w:r w:rsidRPr="009755AE">
              <w:rPr>
                <w:color w:val="000000" w:themeColor="text1"/>
                <w:rPrChange w:id="1402" w:author="Kevin Bairos-Novak" w:date="2021-07-21T22:42:00Z">
                  <w:rPr>
                    <w:color w:val="000000"/>
                  </w:rPr>
                </w:rPrChange>
              </w:rPr>
              <w:t>Bleaching</w:t>
            </w:r>
          </w:p>
        </w:tc>
        <w:tc>
          <w:tcPr>
            <w:tcW w:w="10302" w:type="dxa"/>
            <w:tcBorders>
              <w:top w:val="dotted" w:sz="4" w:space="0" w:color="auto"/>
              <w:left w:val="nil"/>
              <w:bottom w:val="dotted" w:sz="4" w:space="0" w:color="auto"/>
              <w:right w:val="nil"/>
            </w:tcBorders>
            <w:shd w:val="clear" w:color="auto" w:fill="auto"/>
          </w:tcPr>
          <w:p w14:paraId="11C3CDB8" w14:textId="1036674A" w:rsidR="0085703C" w:rsidRPr="009755AE" w:rsidRDefault="009F1EA8" w:rsidP="00FC6D79">
            <w:pPr>
              <w:spacing w:line="480" w:lineRule="auto"/>
              <w:jc w:val="center"/>
              <w:rPr>
                <w:color w:val="000000" w:themeColor="text1"/>
                <w:rPrChange w:id="1403" w:author="Kevin Bairos-Novak" w:date="2021-07-21T22:42:00Z">
                  <w:rPr>
                    <w:color w:val="000000"/>
                  </w:rPr>
                </w:rPrChange>
              </w:rPr>
            </w:pPr>
            <w:r w:rsidRPr="009755AE">
              <w:rPr>
                <w:color w:val="000000" w:themeColor="text1"/>
                <w:rPrChange w:id="1404" w:author="Kevin Bairos-Novak" w:date="2021-07-21T22:42:00Z">
                  <w:rPr>
                    <w:color w:val="000000"/>
                  </w:rPr>
                </w:rPrChange>
              </w:rPr>
              <w:t>Symbiont cell densities or change in cell densities</w:t>
            </w:r>
            <w:r w:rsidR="00E73A8D" w:rsidRPr="009755AE">
              <w:rPr>
                <w:color w:val="000000" w:themeColor="text1"/>
                <w:rPrChange w:id="1405" w:author="Kevin Bairos-Novak" w:date="2021-07-21T22:42:00Z">
                  <w:rPr>
                    <w:color w:val="000000"/>
                  </w:rPr>
                </w:rPrChange>
              </w:rPr>
              <w:t xml:space="preserve">, </w:t>
            </w:r>
            <w:r w:rsidRPr="009755AE">
              <w:rPr>
                <w:color w:val="000000" w:themeColor="text1"/>
                <w:rPrChange w:id="1406" w:author="Kevin Bairos-Novak" w:date="2021-07-21T22:42:00Z">
                  <w:rPr>
                    <w:color w:val="000000"/>
                  </w:rPr>
                </w:rPrChange>
              </w:rPr>
              <w:t>bleaching index scores (</w:t>
            </w:r>
            <w:r w:rsidR="00E73A8D" w:rsidRPr="009755AE">
              <w:rPr>
                <w:color w:val="000000" w:themeColor="text1"/>
                <w:rPrChange w:id="1407" w:author="Kevin Bairos-Novak" w:date="2021-07-21T22:42:00Z">
                  <w:rPr>
                    <w:color w:val="000000"/>
                  </w:rPr>
                </w:rPrChange>
              </w:rPr>
              <w:t xml:space="preserve">a </w:t>
            </w:r>
            <w:r w:rsidRPr="009755AE">
              <w:rPr>
                <w:color w:val="000000" w:themeColor="text1"/>
                <w:rPrChange w:id="1408" w:author="Kevin Bairos-Novak" w:date="2021-07-21T22:42:00Z">
                  <w:rPr>
                    <w:color w:val="000000"/>
                  </w:rPr>
                </w:rPrChange>
              </w:rPr>
              <w:t>proxy for symbiont cell density), and Chlorophyll A content (correlated to symbiont cell density)</w:t>
            </w:r>
          </w:p>
        </w:tc>
      </w:tr>
      <w:tr w:rsidR="00B12B13" w:rsidRPr="009755AE" w14:paraId="472D6267" w14:textId="77777777" w:rsidTr="003C366E">
        <w:trPr>
          <w:trHeight w:val="179"/>
        </w:trPr>
        <w:tc>
          <w:tcPr>
            <w:tcW w:w="1976" w:type="dxa"/>
            <w:tcBorders>
              <w:top w:val="nil"/>
              <w:left w:val="nil"/>
              <w:bottom w:val="nil"/>
              <w:right w:val="nil"/>
            </w:tcBorders>
            <w:shd w:val="clear" w:color="auto" w:fill="auto"/>
            <w:hideMark/>
          </w:tcPr>
          <w:p w14:paraId="04C76BBE" w14:textId="77777777" w:rsidR="00B12B13" w:rsidRPr="009755AE" w:rsidRDefault="00B12B13" w:rsidP="00FC6D79">
            <w:pPr>
              <w:spacing w:line="480" w:lineRule="auto"/>
              <w:jc w:val="center"/>
              <w:rPr>
                <w:color w:val="000000" w:themeColor="text1"/>
                <w:rPrChange w:id="1409"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hideMark/>
          </w:tcPr>
          <w:p w14:paraId="717D0E45" w14:textId="4D28B77F" w:rsidR="00B12B13" w:rsidRPr="009755AE" w:rsidRDefault="0085703C" w:rsidP="00FC6D79">
            <w:pPr>
              <w:spacing w:line="480" w:lineRule="auto"/>
              <w:jc w:val="center"/>
              <w:rPr>
                <w:color w:val="000000" w:themeColor="text1"/>
                <w:rPrChange w:id="1410" w:author="Kevin Bairos-Novak" w:date="2021-07-21T22:42:00Z">
                  <w:rPr>
                    <w:color w:val="000000"/>
                  </w:rPr>
                </w:rPrChange>
              </w:rPr>
            </w:pPr>
            <w:r w:rsidRPr="009755AE">
              <w:rPr>
                <w:color w:val="000000" w:themeColor="text1"/>
                <w:rPrChange w:id="1411" w:author="Kevin Bairos-Novak" w:date="2021-07-21T22:42:00Z">
                  <w:rPr>
                    <w:color w:val="000000"/>
                  </w:rPr>
                </w:rPrChange>
              </w:rPr>
              <w:t>M</w:t>
            </w:r>
            <w:r w:rsidR="00B12B13" w:rsidRPr="009755AE">
              <w:rPr>
                <w:color w:val="000000" w:themeColor="text1"/>
                <w:rPrChange w:id="1412" w:author="Kevin Bairos-Novak" w:date="2021-07-21T22:42:00Z">
                  <w:rPr>
                    <w:color w:val="000000"/>
                  </w:rPr>
                </w:rPrChange>
              </w:rPr>
              <w:t>orphology</w:t>
            </w:r>
          </w:p>
        </w:tc>
        <w:tc>
          <w:tcPr>
            <w:tcW w:w="10302" w:type="dxa"/>
            <w:tcBorders>
              <w:top w:val="dotted" w:sz="4" w:space="0" w:color="auto"/>
              <w:left w:val="nil"/>
              <w:bottom w:val="dotted" w:sz="4" w:space="0" w:color="auto"/>
              <w:right w:val="nil"/>
            </w:tcBorders>
            <w:shd w:val="clear" w:color="auto" w:fill="auto"/>
            <w:hideMark/>
          </w:tcPr>
          <w:p w14:paraId="65995A63" w14:textId="0AE37E3E" w:rsidR="00B12B13" w:rsidRPr="009755AE" w:rsidRDefault="009F1EA8" w:rsidP="00FC6D79">
            <w:pPr>
              <w:spacing w:line="480" w:lineRule="auto"/>
              <w:jc w:val="center"/>
              <w:rPr>
                <w:color w:val="000000" w:themeColor="text1"/>
                <w:rPrChange w:id="1413" w:author="Kevin Bairos-Novak" w:date="2021-07-21T22:42:00Z">
                  <w:rPr>
                    <w:color w:val="000000"/>
                  </w:rPr>
                </w:rPrChange>
              </w:rPr>
            </w:pPr>
            <w:r w:rsidRPr="009755AE">
              <w:rPr>
                <w:color w:val="000000" w:themeColor="text1"/>
                <w:rPrChange w:id="1414" w:author="Kevin Bairos-Novak" w:date="2021-07-21T22:42:00Z">
                  <w:rPr>
                    <w:color w:val="000000"/>
                  </w:rPr>
                </w:rPrChange>
              </w:rPr>
              <w:t>Static intraspecific corallite measurements and larval volumes upon birth</w:t>
            </w:r>
          </w:p>
        </w:tc>
      </w:tr>
      <w:tr w:rsidR="0085703C" w:rsidRPr="009755AE" w14:paraId="2481C4D5" w14:textId="77777777" w:rsidTr="003C366E">
        <w:trPr>
          <w:trHeight w:val="360"/>
        </w:trPr>
        <w:tc>
          <w:tcPr>
            <w:tcW w:w="1976" w:type="dxa"/>
            <w:tcBorders>
              <w:top w:val="nil"/>
              <w:left w:val="nil"/>
              <w:bottom w:val="nil"/>
              <w:right w:val="nil"/>
            </w:tcBorders>
            <w:shd w:val="clear" w:color="auto" w:fill="auto"/>
            <w:hideMark/>
          </w:tcPr>
          <w:p w14:paraId="3324EC79" w14:textId="77777777" w:rsidR="0085703C" w:rsidRPr="009755AE" w:rsidRDefault="0085703C" w:rsidP="00FC6D79">
            <w:pPr>
              <w:spacing w:line="480" w:lineRule="auto"/>
              <w:jc w:val="center"/>
              <w:rPr>
                <w:color w:val="000000" w:themeColor="text1"/>
                <w:rPrChange w:id="1415"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hideMark/>
          </w:tcPr>
          <w:p w14:paraId="2A90BCBE" w14:textId="76604B87" w:rsidR="0085703C" w:rsidRPr="009755AE" w:rsidRDefault="0085703C" w:rsidP="00FC6D79">
            <w:pPr>
              <w:spacing w:line="480" w:lineRule="auto"/>
              <w:jc w:val="center"/>
              <w:rPr>
                <w:color w:val="000000" w:themeColor="text1"/>
                <w:rPrChange w:id="1416" w:author="Kevin Bairos-Novak" w:date="2021-07-21T22:42:00Z">
                  <w:rPr>
                    <w:color w:val="000000"/>
                  </w:rPr>
                </w:rPrChange>
              </w:rPr>
            </w:pPr>
            <w:r w:rsidRPr="009755AE">
              <w:rPr>
                <w:color w:val="000000" w:themeColor="text1"/>
                <w:rPrChange w:id="1417" w:author="Kevin Bairos-Novak" w:date="2021-07-21T22:42:00Z">
                  <w:rPr>
                    <w:color w:val="000000"/>
                  </w:rPr>
                </w:rPrChange>
              </w:rPr>
              <w:t>Symbiont community</w:t>
            </w:r>
          </w:p>
        </w:tc>
        <w:tc>
          <w:tcPr>
            <w:tcW w:w="10302" w:type="dxa"/>
            <w:tcBorders>
              <w:top w:val="dotted" w:sz="4" w:space="0" w:color="auto"/>
              <w:left w:val="nil"/>
              <w:bottom w:val="dotted" w:sz="4" w:space="0" w:color="auto"/>
              <w:right w:val="nil"/>
            </w:tcBorders>
            <w:shd w:val="clear" w:color="auto" w:fill="auto"/>
            <w:hideMark/>
          </w:tcPr>
          <w:p w14:paraId="0DA59640" w14:textId="08A481EC" w:rsidR="0085703C" w:rsidRPr="009755AE" w:rsidRDefault="0085703C" w:rsidP="00FC6D79">
            <w:pPr>
              <w:spacing w:line="480" w:lineRule="auto"/>
              <w:jc w:val="center"/>
              <w:rPr>
                <w:color w:val="000000" w:themeColor="text1"/>
                <w:rPrChange w:id="1418" w:author="Kevin Bairos-Novak" w:date="2021-07-21T22:42:00Z">
                  <w:rPr>
                    <w:color w:val="000000"/>
                  </w:rPr>
                </w:rPrChange>
              </w:rPr>
            </w:pPr>
            <w:r w:rsidRPr="009755AE">
              <w:rPr>
                <w:color w:val="000000" w:themeColor="text1"/>
                <w:rPrChange w:id="1419" w:author="Kevin Bairos-Novak" w:date="2021-07-21T22:42:00Z">
                  <w:rPr>
                    <w:color w:val="000000"/>
                  </w:rPr>
                </w:rPrChange>
              </w:rPr>
              <w:t xml:space="preserve">Symbiont community indices (Leinster and </w:t>
            </w:r>
            <w:proofErr w:type="spellStart"/>
            <w:r w:rsidRPr="009755AE">
              <w:rPr>
                <w:color w:val="000000" w:themeColor="text1"/>
                <w:rPrChange w:id="1420" w:author="Kevin Bairos-Novak" w:date="2021-07-21T22:42:00Z">
                  <w:rPr>
                    <w:color w:val="000000"/>
                  </w:rPr>
                </w:rPrChange>
              </w:rPr>
              <w:t>Cobbald's</w:t>
            </w:r>
            <w:proofErr w:type="spellEnd"/>
            <w:r w:rsidRPr="009755AE">
              <w:rPr>
                <w:color w:val="000000" w:themeColor="text1"/>
                <w:rPrChange w:id="1421" w:author="Kevin Bairos-Novak" w:date="2021-07-21T22:42:00Z">
                  <w:rPr>
                    <w:color w:val="000000"/>
                  </w:rPr>
                </w:rPrChange>
              </w:rPr>
              <w:t xml:space="preserve"> </w:t>
            </w:r>
            <w:r w:rsidRPr="009755AE">
              <w:rPr>
                <w:i/>
                <w:color w:val="000000" w:themeColor="text1"/>
                <w:rPrChange w:id="1422" w:author="Kevin Bairos-Novak" w:date="2021-07-21T22:42:00Z">
                  <w:rPr>
                    <w:i/>
                    <w:color w:val="000000"/>
                  </w:rPr>
                </w:rPrChange>
              </w:rPr>
              <w:t>D</w:t>
            </w:r>
            <w:r w:rsidRPr="009755AE">
              <w:rPr>
                <w:color w:val="000000" w:themeColor="text1"/>
                <w:rPrChange w:id="1423" w:author="Kevin Bairos-Novak" w:date="2021-07-21T22:42:00Z">
                  <w:rPr>
                    <w:color w:val="000000"/>
                  </w:rPr>
                </w:rPrChange>
              </w:rPr>
              <w:t xml:space="preserve">) and proportion of </w:t>
            </w:r>
            <w:r w:rsidR="00005EFA" w:rsidRPr="009755AE">
              <w:rPr>
                <w:color w:val="000000" w:themeColor="text1"/>
                <w:rPrChange w:id="1424" w:author="Kevin Bairos-Novak" w:date="2021-07-21T22:42:00Z">
                  <w:rPr>
                    <w:color w:val="000000"/>
                  </w:rPr>
                </w:rPrChange>
              </w:rPr>
              <w:t xml:space="preserve">symbionts that are more the </w:t>
            </w:r>
            <w:r w:rsidR="009F1EA8" w:rsidRPr="009755AE">
              <w:rPr>
                <w:color w:val="000000" w:themeColor="text1"/>
                <w:rPrChange w:id="1425" w:author="Kevin Bairos-Novak" w:date="2021-07-21T22:42:00Z">
                  <w:rPr>
                    <w:color w:val="000000"/>
                  </w:rPr>
                </w:rPrChange>
              </w:rPr>
              <w:t>thermally-tolerant</w:t>
            </w:r>
            <w:r w:rsidR="00005EFA" w:rsidRPr="009755AE">
              <w:rPr>
                <w:color w:val="000000" w:themeColor="text1"/>
                <w:rPrChange w:id="1426" w:author="Kevin Bairos-Novak" w:date="2021-07-21T22:42:00Z">
                  <w:rPr>
                    <w:color w:val="000000"/>
                  </w:rPr>
                </w:rPrChange>
              </w:rPr>
              <w:t xml:space="preserve"> </w:t>
            </w:r>
            <w:r w:rsidR="00272066" w:rsidRPr="009755AE">
              <w:rPr>
                <w:color w:val="000000" w:themeColor="text1"/>
                <w:rPrChange w:id="1427" w:author="Kevin Bairos-Novak" w:date="2021-07-21T22:42:00Z">
                  <w:rPr>
                    <w:color w:val="000000"/>
                  </w:rPr>
                </w:rPrChange>
              </w:rPr>
              <w:t>species</w:t>
            </w:r>
            <w:r w:rsidR="009F1EA8" w:rsidRPr="009755AE">
              <w:rPr>
                <w:color w:val="000000" w:themeColor="text1"/>
                <w:rPrChange w:id="1428" w:author="Kevin Bairos-Novak" w:date="2021-07-21T22:42:00Z">
                  <w:rPr>
                    <w:color w:val="000000"/>
                  </w:rPr>
                </w:rPrChange>
              </w:rPr>
              <w:t xml:space="preserve"> </w:t>
            </w:r>
            <w:r w:rsidR="00005EFA" w:rsidRPr="009755AE">
              <w:rPr>
                <w:color w:val="000000" w:themeColor="text1"/>
                <w:rPrChange w:id="1429" w:author="Kevin Bairos-Novak" w:date="2021-07-21T22:42:00Z">
                  <w:rPr>
                    <w:color w:val="000000"/>
                  </w:rPr>
                </w:rPrChange>
              </w:rPr>
              <w:t>(</w:t>
            </w:r>
            <w:proofErr w:type="spellStart"/>
            <w:r w:rsidRPr="009755AE">
              <w:rPr>
                <w:i/>
                <w:color w:val="000000" w:themeColor="text1"/>
                <w:rPrChange w:id="1430" w:author="Kevin Bairos-Novak" w:date="2021-07-21T22:42:00Z">
                  <w:rPr>
                    <w:i/>
                    <w:color w:val="000000"/>
                  </w:rPr>
                </w:rPrChange>
              </w:rPr>
              <w:t>Durusdinium</w:t>
            </w:r>
            <w:proofErr w:type="spellEnd"/>
            <w:r w:rsidR="003A3859" w:rsidRPr="009755AE">
              <w:rPr>
                <w:i/>
                <w:color w:val="000000" w:themeColor="text1"/>
                <w:rPrChange w:id="1431" w:author="Kevin Bairos-Novak" w:date="2021-07-21T22:42:00Z">
                  <w:rPr>
                    <w:i/>
                    <w:color w:val="000000"/>
                  </w:rPr>
                </w:rPrChange>
              </w:rPr>
              <w:t xml:space="preserve"> </w:t>
            </w:r>
            <w:r w:rsidR="003A3859" w:rsidRPr="009755AE">
              <w:rPr>
                <w:color w:val="000000" w:themeColor="text1"/>
                <w:rPrChange w:id="1432" w:author="Kevin Bairos-Novak" w:date="2021-07-21T22:42:00Z">
                  <w:rPr>
                    <w:color w:val="000000"/>
                  </w:rPr>
                </w:rPrChange>
              </w:rPr>
              <w:t>sp</w:t>
            </w:r>
            <w:r w:rsidR="002E1F13" w:rsidRPr="009755AE">
              <w:rPr>
                <w:color w:val="000000" w:themeColor="text1"/>
                <w:rPrChange w:id="1433" w:author="Kevin Bairos-Novak" w:date="2021-07-21T22:42:00Z">
                  <w:rPr>
                    <w:color w:val="000000"/>
                  </w:rPr>
                </w:rPrChange>
              </w:rPr>
              <w:t>p</w:t>
            </w:r>
            <w:r w:rsidR="003A3859" w:rsidRPr="009755AE">
              <w:rPr>
                <w:color w:val="000000" w:themeColor="text1"/>
                <w:rPrChange w:id="1434" w:author="Kevin Bairos-Novak" w:date="2021-07-21T22:42:00Z">
                  <w:rPr>
                    <w:color w:val="000000"/>
                  </w:rPr>
                </w:rPrChange>
              </w:rPr>
              <w:t>.</w:t>
            </w:r>
            <w:r w:rsidR="00005EFA" w:rsidRPr="009755AE">
              <w:rPr>
                <w:color w:val="000000" w:themeColor="text1"/>
                <w:rPrChange w:id="1435" w:author="Kevin Bairos-Novak" w:date="2021-07-21T22:42:00Z">
                  <w:rPr>
                    <w:color w:val="000000"/>
                  </w:rPr>
                </w:rPrChange>
              </w:rPr>
              <w:t>)</w:t>
            </w:r>
          </w:p>
        </w:tc>
      </w:tr>
      <w:tr w:rsidR="0085703C" w:rsidRPr="009755AE" w14:paraId="06A52941" w14:textId="77777777" w:rsidTr="003C366E">
        <w:trPr>
          <w:trHeight w:val="721"/>
        </w:trPr>
        <w:tc>
          <w:tcPr>
            <w:tcW w:w="1976" w:type="dxa"/>
            <w:tcBorders>
              <w:top w:val="nil"/>
              <w:left w:val="nil"/>
              <w:bottom w:val="nil"/>
              <w:right w:val="nil"/>
            </w:tcBorders>
            <w:shd w:val="clear" w:color="auto" w:fill="auto"/>
          </w:tcPr>
          <w:p w14:paraId="57D3A822" w14:textId="77777777" w:rsidR="0085703C" w:rsidRPr="009755AE" w:rsidRDefault="0085703C" w:rsidP="00FC6D79">
            <w:pPr>
              <w:spacing w:line="480" w:lineRule="auto"/>
              <w:jc w:val="center"/>
              <w:rPr>
                <w:color w:val="000000" w:themeColor="text1"/>
                <w:rPrChange w:id="1436"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tcPr>
          <w:p w14:paraId="6DE5FC5C" w14:textId="33F54D5F" w:rsidR="0085703C" w:rsidRPr="009755AE" w:rsidRDefault="0085703C" w:rsidP="00FC6D79">
            <w:pPr>
              <w:spacing w:line="480" w:lineRule="auto"/>
              <w:jc w:val="center"/>
              <w:rPr>
                <w:color w:val="000000" w:themeColor="text1"/>
                <w:rPrChange w:id="1437" w:author="Kevin Bairos-Novak" w:date="2021-07-21T22:42:00Z">
                  <w:rPr>
                    <w:color w:val="000000"/>
                  </w:rPr>
                </w:rPrChange>
              </w:rPr>
            </w:pPr>
            <w:r w:rsidRPr="009755AE">
              <w:rPr>
                <w:color w:val="000000" w:themeColor="text1"/>
                <w:rPrChange w:id="1438" w:author="Kevin Bairos-Novak" w:date="2021-07-21T22:42:00Z">
                  <w:rPr>
                    <w:color w:val="000000"/>
                  </w:rPr>
                </w:rPrChange>
              </w:rPr>
              <w:t>Immune response</w:t>
            </w:r>
          </w:p>
        </w:tc>
        <w:tc>
          <w:tcPr>
            <w:tcW w:w="10302" w:type="dxa"/>
            <w:tcBorders>
              <w:top w:val="dotted" w:sz="4" w:space="0" w:color="auto"/>
              <w:left w:val="nil"/>
              <w:bottom w:val="dotted" w:sz="4" w:space="0" w:color="auto"/>
              <w:right w:val="nil"/>
            </w:tcBorders>
            <w:shd w:val="clear" w:color="auto" w:fill="auto"/>
          </w:tcPr>
          <w:p w14:paraId="2B0F57B9" w14:textId="6ED8F410" w:rsidR="0085703C" w:rsidRPr="009755AE" w:rsidRDefault="0085703C" w:rsidP="00FC6D79">
            <w:pPr>
              <w:spacing w:line="480" w:lineRule="auto"/>
              <w:jc w:val="center"/>
              <w:rPr>
                <w:color w:val="000000" w:themeColor="text1"/>
                <w:rPrChange w:id="1439" w:author="Kevin Bairos-Novak" w:date="2021-07-21T22:42:00Z">
                  <w:rPr>
                    <w:color w:val="000000"/>
                  </w:rPr>
                </w:rPrChange>
              </w:rPr>
            </w:pPr>
            <w:r w:rsidRPr="009755AE">
              <w:rPr>
                <w:color w:val="000000" w:themeColor="text1"/>
                <w:rPrChange w:id="1440" w:author="Kevin Bairos-Novak" w:date="2021-07-21T22:42:00Z">
                  <w:rPr>
                    <w:color w:val="000000"/>
                  </w:rPr>
                </w:rPrChange>
              </w:rPr>
              <w:t xml:space="preserve">Catalase and </w:t>
            </w:r>
            <w:proofErr w:type="spellStart"/>
            <w:r w:rsidRPr="009755AE">
              <w:rPr>
                <w:color w:val="000000" w:themeColor="text1"/>
                <w:rPrChange w:id="1441" w:author="Kevin Bairos-Novak" w:date="2021-07-21T22:42:00Z">
                  <w:rPr>
                    <w:color w:val="000000"/>
                  </w:rPr>
                </w:rPrChange>
              </w:rPr>
              <w:t>phenoloxidase</w:t>
            </w:r>
            <w:proofErr w:type="spellEnd"/>
            <w:r w:rsidRPr="009755AE">
              <w:rPr>
                <w:color w:val="000000" w:themeColor="text1"/>
                <w:rPrChange w:id="1442" w:author="Kevin Bairos-Novak" w:date="2021-07-21T22:42:00Z">
                  <w:rPr>
                    <w:color w:val="000000"/>
                  </w:rPr>
                </w:rPrChange>
              </w:rPr>
              <w:t xml:space="preserve"> activity within </w:t>
            </w:r>
            <w:proofErr w:type="spellStart"/>
            <w:r w:rsidRPr="009755AE">
              <w:rPr>
                <w:color w:val="000000" w:themeColor="text1"/>
                <w:rPrChange w:id="1443" w:author="Kevin Bairos-Novak" w:date="2021-07-21T22:42:00Z">
                  <w:rPr>
                    <w:color w:val="000000"/>
                  </w:rPr>
                </w:rPrChange>
              </w:rPr>
              <w:t>holobiont</w:t>
            </w:r>
            <w:proofErr w:type="spellEnd"/>
            <w:r w:rsidRPr="009755AE">
              <w:rPr>
                <w:color w:val="000000" w:themeColor="text1"/>
                <w:rPrChange w:id="1444" w:author="Kevin Bairos-Novak" w:date="2021-07-21T22:42:00Z">
                  <w:rPr>
                    <w:color w:val="000000"/>
                  </w:rPr>
                </w:rPrChange>
              </w:rPr>
              <w:t xml:space="preserve"> tissues</w:t>
            </w:r>
          </w:p>
        </w:tc>
      </w:tr>
      <w:tr w:rsidR="0085703C" w:rsidRPr="009755AE" w14:paraId="31A0455D" w14:textId="77777777" w:rsidTr="003C366E">
        <w:trPr>
          <w:trHeight w:val="721"/>
        </w:trPr>
        <w:tc>
          <w:tcPr>
            <w:tcW w:w="1976" w:type="dxa"/>
            <w:tcBorders>
              <w:top w:val="nil"/>
              <w:left w:val="nil"/>
              <w:bottom w:val="nil"/>
              <w:right w:val="nil"/>
            </w:tcBorders>
            <w:shd w:val="clear" w:color="auto" w:fill="auto"/>
            <w:hideMark/>
          </w:tcPr>
          <w:p w14:paraId="2168DFF8" w14:textId="77777777" w:rsidR="0085703C" w:rsidRPr="009755AE" w:rsidRDefault="0085703C" w:rsidP="00FC6D79">
            <w:pPr>
              <w:spacing w:line="480" w:lineRule="auto"/>
              <w:jc w:val="center"/>
              <w:rPr>
                <w:color w:val="000000" w:themeColor="text1"/>
                <w:rPrChange w:id="1445"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hideMark/>
          </w:tcPr>
          <w:p w14:paraId="4F64F699" w14:textId="62439BE0" w:rsidR="0085703C" w:rsidRPr="009755AE" w:rsidRDefault="0085703C" w:rsidP="00FC6D79">
            <w:pPr>
              <w:spacing w:line="480" w:lineRule="auto"/>
              <w:jc w:val="center"/>
              <w:rPr>
                <w:color w:val="000000" w:themeColor="text1"/>
                <w:rPrChange w:id="1446" w:author="Kevin Bairos-Novak" w:date="2021-07-21T22:42:00Z">
                  <w:rPr>
                    <w:color w:val="000000"/>
                  </w:rPr>
                </w:rPrChange>
              </w:rPr>
            </w:pPr>
            <w:r w:rsidRPr="009755AE">
              <w:rPr>
                <w:color w:val="000000" w:themeColor="text1"/>
                <w:rPrChange w:id="1447" w:author="Kevin Bairos-Novak" w:date="2021-07-21T22:42:00Z">
                  <w:rPr>
                    <w:color w:val="000000"/>
                  </w:rPr>
                </w:rPrChange>
              </w:rPr>
              <w:t>Survival</w:t>
            </w:r>
          </w:p>
        </w:tc>
        <w:tc>
          <w:tcPr>
            <w:tcW w:w="10302" w:type="dxa"/>
            <w:tcBorders>
              <w:top w:val="dotted" w:sz="4" w:space="0" w:color="auto"/>
              <w:left w:val="nil"/>
              <w:bottom w:val="dotted" w:sz="4" w:space="0" w:color="auto"/>
              <w:right w:val="nil"/>
            </w:tcBorders>
            <w:shd w:val="clear" w:color="auto" w:fill="auto"/>
            <w:hideMark/>
          </w:tcPr>
          <w:p w14:paraId="6F552CB0" w14:textId="4B8C2C25" w:rsidR="0085703C" w:rsidRPr="009755AE" w:rsidRDefault="0085703C" w:rsidP="00FC6D79">
            <w:pPr>
              <w:spacing w:line="480" w:lineRule="auto"/>
              <w:jc w:val="center"/>
              <w:rPr>
                <w:color w:val="000000" w:themeColor="text1"/>
                <w:rPrChange w:id="1448" w:author="Kevin Bairos-Novak" w:date="2021-07-21T22:42:00Z">
                  <w:rPr>
                    <w:color w:val="000000"/>
                  </w:rPr>
                </w:rPrChange>
              </w:rPr>
            </w:pPr>
            <w:r w:rsidRPr="009755AE">
              <w:rPr>
                <w:color w:val="000000" w:themeColor="text1"/>
                <w:rPrChange w:id="1449" w:author="Kevin Bairos-Novak" w:date="2021-07-21T22:42:00Z">
                  <w:rPr>
                    <w:color w:val="000000"/>
                  </w:rPr>
                </w:rPrChange>
              </w:rPr>
              <w:t>Measures of survival/mortality/settlement success</w:t>
            </w:r>
            <w:r w:rsidR="00CA5B0D" w:rsidRPr="009755AE">
              <w:rPr>
                <w:color w:val="000000" w:themeColor="text1"/>
                <w:rPrChange w:id="1450" w:author="Kevin Bairos-Novak" w:date="2021-07-21T22:42:00Z">
                  <w:rPr>
                    <w:color w:val="000000"/>
                  </w:rPr>
                </w:rPrChange>
              </w:rPr>
              <w:t>,</w:t>
            </w:r>
            <w:r w:rsidRPr="009755AE">
              <w:rPr>
                <w:color w:val="000000" w:themeColor="text1"/>
                <w:rPrChange w:id="1451" w:author="Kevin Bairos-Novak" w:date="2021-07-21T22:42:00Z">
                  <w:rPr>
                    <w:color w:val="000000"/>
                  </w:rPr>
                </w:rPrChange>
              </w:rPr>
              <w:t xml:space="preserve"> including counts of settlement success or survival, percent survival/mortality at the end of a fixed period, larval survival through high temperatures, or differences in survival between control and temperature treatments</w:t>
            </w:r>
          </w:p>
        </w:tc>
      </w:tr>
      <w:tr w:rsidR="0085703C" w:rsidRPr="009755AE" w14:paraId="442453DC" w14:textId="77777777" w:rsidTr="003C366E">
        <w:trPr>
          <w:trHeight w:val="721"/>
        </w:trPr>
        <w:tc>
          <w:tcPr>
            <w:tcW w:w="1976" w:type="dxa"/>
            <w:tcBorders>
              <w:top w:val="nil"/>
              <w:left w:val="nil"/>
              <w:bottom w:val="single" w:sz="4" w:space="0" w:color="auto"/>
              <w:right w:val="nil"/>
            </w:tcBorders>
            <w:shd w:val="clear" w:color="auto" w:fill="auto"/>
            <w:hideMark/>
          </w:tcPr>
          <w:p w14:paraId="6C91CA23" w14:textId="77777777" w:rsidR="0085703C" w:rsidRPr="009755AE" w:rsidRDefault="0085703C" w:rsidP="00FC6D79">
            <w:pPr>
              <w:spacing w:line="480" w:lineRule="auto"/>
              <w:jc w:val="center"/>
              <w:rPr>
                <w:i/>
                <w:color w:val="000000" w:themeColor="text1"/>
                <w:rPrChange w:id="1452" w:author="Kevin Bairos-Novak" w:date="2021-07-21T22:42:00Z">
                  <w:rPr>
                    <w:i/>
                    <w:color w:val="000000"/>
                  </w:rPr>
                </w:rPrChange>
              </w:rPr>
            </w:pPr>
            <w:r w:rsidRPr="009755AE">
              <w:rPr>
                <w:i/>
                <w:color w:val="000000" w:themeColor="text1"/>
                <w:rPrChange w:id="1453" w:author="Kevin Bairos-Novak" w:date="2021-07-21T22:42:00Z">
                  <w:rPr>
                    <w:i/>
                    <w:color w:val="000000"/>
                  </w:rPr>
                </w:rPrChange>
              </w:rPr>
              <w:t> </w:t>
            </w:r>
          </w:p>
        </w:tc>
        <w:tc>
          <w:tcPr>
            <w:tcW w:w="1761" w:type="dxa"/>
            <w:tcBorders>
              <w:top w:val="dotted" w:sz="4" w:space="0" w:color="auto"/>
              <w:left w:val="nil"/>
              <w:bottom w:val="single" w:sz="4" w:space="0" w:color="auto"/>
              <w:right w:val="nil"/>
            </w:tcBorders>
            <w:shd w:val="clear" w:color="auto" w:fill="auto"/>
            <w:hideMark/>
          </w:tcPr>
          <w:p w14:paraId="30049A40" w14:textId="1568B55F" w:rsidR="0085703C" w:rsidRPr="009755AE" w:rsidRDefault="0085703C" w:rsidP="00FC6D79">
            <w:pPr>
              <w:spacing w:line="480" w:lineRule="auto"/>
              <w:jc w:val="center"/>
              <w:rPr>
                <w:color w:val="000000" w:themeColor="text1"/>
                <w:rPrChange w:id="1454" w:author="Kevin Bairos-Novak" w:date="2021-07-21T22:42:00Z">
                  <w:rPr>
                    <w:color w:val="000000"/>
                  </w:rPr>
                </w:rPrChange>
              </w:rPr>
            </w:pPr>
            <w:r w:rsidRPr="009755AE">
              <w:rPr>
                <w:color w:val="000000" w:themeColor="text1"/>
                <w:rPrChange w:id="1455" w:author="Kevin Bairos-Novak" w:date="2021-07-21T22:42:00Z">
                  <w:rPr>
                    <w:color w:val="000000"/>
                  </w:rPr>
                </w:rPrChange>
              </w:rPr>
              <w:t>Gamete compatibility</w:t>
            </w:r>
          </w:p>
        </w:tc>
        <w:tc>
          <w:tcPr>
            <w:tcW w:w="10302" w:type="dxa"/>
            <w:tcBorders>
              <w:top w:val="dotted" w:sz="4" w:space="0" w:color="auto"/>
              <w:left w:val="nil"/>
              <w:bottom w:val="single" w:sz="4" w:space="0" w:color="auto"/>
              <w:right w:val="nil"/>
            </w:tcBorders>
            <w:shd w:val="clear" w:color="auto" w:fill="auto"/>
            <w:hideMark/>
          </w:tcPr>
          <w:p w14:paraId="3B9E54B4" w14:textId="5F773712" w:rsidR="0085703C" w:rsidRPr="009755AE" w:rsidRDefault="0085703C" w:rsidP="00FC6D79">
            <w:pPr>
              <w:spacing w:line="480" w:lineRule="auto"/>
              <w:jc w:val="center"/>
              <w:rPr>
                <w:color w:val="000000" w:themeColor="text1"/>
                <w:rPrChange w:id="1456" w:author="Kevin Bairos-Novak" w:date="2021-07-21T22:42:00Z">
                  <w:rPr>
                    <w:color w:val="000000"/>
                  </w:rPr>
                </w:rPrChange>
              </w:rPr>
            </w:pPr>
            <w:r w:rsidRPr="009755AE">
              <w:rPr>
                <w:color w:val="000000" w:themeColor="text1"/>
                <w:rPrChange w:id="1457" w:author="Kevin Bairos-Novak" w:date="2021-07-21T22:42:00Z">
                  <w:rPr>
                    <w:color w:val="000000"/>
                  </w:rPr>
                </w:rPrChange>
              </w:rPr>
              <w:t>π-value, the percent larval contribution of various sires to various dams</w:t>
            </w:r>
            <w:r w:rsidR="009F1EA8" w:rsidRPr="009755AE">
              <w:rPr>
                <w:color w:val="000000" w:themeColor="text1"/>
                <w:rPrChange w:id="1458" w:author="Kevin Bairos-Novak" w:date="2021-07-21T22:42:00Z">
                  <w:rPr>
                    <w:color w:val="000000"/>
                  </w:rPr>
                </w:rPrChange>
              </w:rPr>
              <w:t xml:space="preserve">. </w:t>
            </w:r>
            <w:r w:rsidR="0084500F" w:rsidRPr="009755AE">
              <w:rPr>
                <w:color w:val="000000" w:themeColor="text1"/>
                <w:rPrChange w:id="1459" w:author="Kevin Bairos-Novak" w:date="2021-07-21T22:42:00Z">
                  <w:rPr>
                    <w:color w:val="000000"/>
                  </w:rPr>
                </w:rPrChange>
              </w:rPr>
              <w:t>Excluded from meta-analysis due to the presence of only a single estimate</w:t>
            </w:r>
          </w:p>
        </w:tc>
      </w:tr>
      <w:tr w:rsidR="0085703C" w:rsidRPr="009755AE" w14:paraId="128E44EA" w14:textId="77777777" w:rsidTr="003C366E">
        <w:trPr>
          <w:trHeight w:val="360"/>
        </w:trPr>
        <w:tc>
          <w:tcPr>
            <w:tcW w:w="1976" w:type="dxa"/>
            <w:tcBorders>
              <w:top w:val="nil"/>
              <w:left w:val="nil"/>
              <w:bottom w:val="nil"/>
              <w:right w:val="nil"/>
            </w:tcBorders>
            <w:shd w:val="clear" w:color="auto" w:fill="auto"/>
            <w:hideMark/>
          </w:tcPr>
          <w:p w14:paraId="02A9682C" w14:textId="77777777" w:rsidR="0085703C" w:rsidRPr="009755AE" w:rsidRDefault="0085703C" w:rsidP="00FC6D79">
            <w:pPr>
              <w:spacing w:line="480" w:lineRule="auto"/>
              <w:jc w:val="center"/>
              <w:rPr>
                <w:i/>
                <w:color w:val="000000" w:themeColor="text1"/>
                <w:rPrChange w:id="1460" w:author="Kevin Bairos-Novak" w:date="2021-07-21T22:42:00Z">
                  <w:rPr>
                    <w:i/>
                    <w:color w:val="000000"/>
                  </w:rPr>
                </w:rPrChange>
              </w:rPr>
            </w:pPr>
            <w:r w:rsidRPr="009755AE">
              <w:rPr>
                <w:i/>
                <w:color w:val="000000" w:themeColor="text1"/>
                <w:rPrChange w:id="1461" w:author="Kevin Bairos-Novak" w:date="2021-07-21T22:42:00Z">
                  <w:rPr>
                    <w:i/>
                    <w:color w:val="000000"/>
                  </w:rPr>
                </w:rPrChange>
              </w:rPr>
              <w:t>Coral life stage</w:t>
            </w:r>
          </w:p>
        </w:tc>
        <w:tc>
          <w:tcPr>
            <w:tcW w:w="1761" w:type="dxa"/>
            <w:tcBorders>
              <w:top w:val="nil"/>
              <w:left w:val="nil"/>
              <w:bottom w:val="dotted" w:sz="4" w:space="0" w:color="auto"/>
              <w:right w:val="nil"/>
            </w:tcBorders>
            <w:shd w:val="clear" w:color="auto" w:fill="auto"/>
            <w:hideMark/>
          </w:tcPr>
          <w:p w14:paraId="380E078C" w14:textId="77777777" w:rsidR="0085703C" w:rsidRPr="009755AE" w:rsidRDefault="0085703C" w:rsidP="00FC6D79">
            <w:pPr>
              <w:spacing w:line="480" w:lineRule="auto"/>
              <w:jc w:val="center"/>
              <w:rPr>
                <w:color w:val="000000" w:themeColor="text1"/>
                <w:rPrChange w:id="1462" w:author="Kevin Bairos-Novak" w:date="2021-07-21T22:42:00Z">
                  <w:rPr>
                    <w:color w:val="000000"/>
                  </w:rPr>
                </w:rPrChange>
              </w:rPr>
            </w:pPr>
            <w:r w:rsidRPr="009755AE">
              <w:rPr>
                <w:color w:val="000000" w:themeColor="text1"/>
                <w:rPrChange w:id="1463" w:author="Kevin Bairos-Novak" w:date="2021-07-21T22:42:00Z">
                  <w:rPr>
                    <w:color w:val="000000"/>
                  </w:rPr>
                </w:rPrChange>
              </w:rPr>
              <w:t>larvae</w:t>
            </w:r>
          </w:p>
        </w:tc>
        <w:tc>
          <w:tcPr>
            <w:tcW w:w="10302" w:type="dxa"/>
            <w:tcBorders>
              <w:top w:val="nil"/>
              <w:left w:val="nil"/>
              <w:bottom w:val="dotted" w:sz="4" w:space="0" w:color="auto"/>
              <w:right w:val="nil"/>
            </w:tcBorders>
            <w:shd w:val="clear" w:color="auto" w:fill="auto"/>
            <w:hideMark/>
          </w:tcPr>
          <w:p w14:paraId="0D445C1C" w14:textId="0F23A8F6" w:rsidR="0085703C" w:rsidRPr="009755AE" w:rsidRDefault="0085703C" w:rsidP="00FC6D79">
            <w:pPr>
              <w:spacing w:line="480" w:lineRule="auto"/>
              <w:jc w:val="center"/>
              <w:rPr>
                <w:color w:val="000000" w:themeColor="text1"/>
                <w:rPrChange w:id="1464" w:author="Kevin Bairos-Novak" w:date="2021-07-21T22:42:00Z">
                  <w:rPr>
                    <w:color w:val="000000"/>
                  </w:rPr>
                </w:rPrChange>
              </w:rPr>
            </w:pPr>
            <w:r w:rsidRPr="009755AE">
              <w:rPr>
                <w:color w:val="000000" w:themeColor="text1"/>
                <w:rPrChange w:id="1465" w:author="Kevin Bairos-Novak" w:date="2021-07-21T22:42:00Z">
                  <w:rPr>
                    <w:color w:val="000000"/>
                  </w:rPr>
                </w:rPrChange>
              </w:rPr>
              <w:t>Estimates for free-swimming gamete or planula larvae stages up to successful settlement</w:t>
            </w:r>
          </w:p>
        </w:tc>
      </w:tr>
      <w:tr w:rsidR="0085703C" w:rsidRPr="009755AE" w14:paraId="3A529C5D" w14:textId="77777777" w:rsidTr="003C366E">
        <w:trPr>
          <w:trHeight w:val="179"/>
        </w:trPr>
        <w:tc>
          <w:tcPr>
            <w:tcW w:w="1976" w:type="dxa"/>
            <w:tcBorders>
              <w:top w:val="nil"/>
              <w:left w:val="nil"/>
              <w:bottom w:val="nil"/>
              <w:right w:val="nil"/>
            </w:tcBorders>
            <w:shd w:val="clear" w:color="auto" w:fill="auto"/>
            <w:hideMark/>
          </w:tcPr>
          <w:p w14:paraId="76F674F5" w14:textId="77777777" w:rsidR="0085703C" w:rsidRPr="009755AE" w:rsidRDefault="0085703C" w:rsidP="00FC6D79">
            <w:pPr>
              <w:spacing w:line="480" w:lineRule="auto"/>
              <w:jc w:val="center"/>
              <w:rPr>
                <w:color w:val="000000" w:themeColor="text1"/>
                <w:rPrChange w:id="1466" w:author="Kevin Bairos-Novak" w:date="2021-07-21T22:42:00Z">
                  <w:rPr>
                    <w:color w:val="000000"/>
                  </w:rPr>
                </w:rPrChange>
              </w:rPr>
            </w:pPr>
          </w:p>
        </w:tc>
        <w:tc>
          <w:tcPr>
            <w:tcW w:w="1761" w:type="dxa"/>
            <w:tcBorders>
              <w:top w:val="dotted" w:sz="4" w:space="0" w:color="auto"/>
              <w:left w:val="nil"/>
              <w:bottom w:val="dotted" w:sz="4" w:space="0" w:color="auto"/>
              <w:right w:val="nil"/>
            </w:tcBorders>
            <w:shd w:val="clear" w:color="auto" w:fill="auto"/>
            <w:hideMark/>
          </w:tcPr>
          <w:p w14:paraId="67F1E4CC" w14:textId="77777777" w:rsidR="0085703C" w:rsidRPr="009755AE" w:rsidRDefault="0085703C" w:rsidP="00FC6D79">
            <w:pPr>
              <w:spacing w:line="480" w:lineRule="auto"/>
              <w:jc w:val="center"/>
              <w:rPr>
                <w:color w:val="000000" w:themeColor="text1"/>
                <w:rPrChange w:id="1467" w:author="Kevin Bairos-Novak" w:date="2021-07-21T22:42:00Z">
                  <w:rPr>
                    <w:color w:val="000000"/>
                  </w:rPr>
                </w:rPrChange>
              </w:rPr>
            </w:pPr>
            <w:r w:rsidRPr="009755AE">
              <w:rPr>
                <w:color w:val="000000" w:themeColor="text1"/>
                <w:rPrChange w:id="1468" w:author="Kevin Bairos-Novak" w:date="2021-07-21T22:42:00Z">
                  <w:rPr>
                    <w:color w:val="000000"/>
                  </w:rPr>
                </w:rPrChange>
              </w:rPr>
              <w:t>juvenile</w:t>
            </w:r>
          </w:p>
        </w:tc>
        <w:tc>
          <w:tcPr>
            <w:tcW w:w="10302" w:type="dxa"/>
            <w:tcBorders>
              <w:top w:val="dotted" w:sz="4" w:space="0" w:color="auto"/>
              <w:left w:val="nil"/>
              <w:bottom w:val="dotted" w:sz="4" w:space="0" w:color="auto"/>
              <w:right w:val="nil"/>
            </w:tcBorders>
            <w:shd w:val="clear" w:color="auto" w:fill="auto"/>
            <w:hideMark/>
          </w:tcPr>
          <w:p w14:paraId="45E34172" w14:textId="77777777" w:rsidR="0085703C" w:rsidRPr="009755AE" w:rsidRDefault="0085703C" w:rsidP="00FC6D79">
            <w:pPr>
              <w:spacing w:line="480" w:lineRule="auto"/>
              <w:jc w:val="center"/>
              <w:rPr>
                <w:color w:val="000000" w:themeColor="text1"/>
                <w:rPrChange w:id="1469" w:author="Kevin Bairos-Novak" w:date="2021-07-21T22:42:00Z">
                  <w:rPr>
                    <w:color w:val="000000"/>
                  </w:rPr>
                </w:rPrChange>
              </w:rPr>
            </w:pPr>
            <w:r w:rsidRPr="009755AE">
              <w:rPr>
                <w:color w:val="000000" w:themeColor="text1"/>
                <w:rPrChange w:id="1470" w:author="Kevin Bairos-Novak" w:date="2021-07-21T22:42:00Z">
                  <w:rPr>
                    <w:color w:val="000000"/>
                  </w:rPr>
                </w:rPrChange>
              </w:rPr>
              <w:t>Estimates from post-settlement to sexually mature adult</w:t>
            </w:r>
          </w:p>
        </w:tc>
      </w:tr>
      <w:tr w:rsidR="0085703C" w:rsidRPr="009755AE" w14:paraId="45DBD719" w14:textId="77777777" w:rsidTr="003C366E">
        <w:trPr>
          <w:trHeight w:val="179"/>
        </w:trPr>
        <w:tc>
          <w:tcPr>
            <w:tcW w:w="1976" w:type="dxa"/>
            <w:tcBorders>
              <w:top w:val="nil"/>
              <w:left w:val="nil"/>
              <w:bottom w:val="single" w:sz="4" w:space="0" w:color="auto"/>
              <w:right w:val="nil"/>
            </w:tcBorders>
            <w:shd w:val="clear" w:color="auto" w:fill="auto"/>
            <w:hideMark/>
          </w:tcPr>
          <w:p w14:paraId="0E456F7C" w14:textId="77777777" w:rsidR="0085703C" w:rsidRPr="009755AE" w:rsidRDefault="0085703C" w:rsidP="00FC6D79">
            <w:pPr>
              <w:spacing w:line="480" w:lineRule="auto"/>
              <w:jc w:val="center"/>
              <w:rPr>
                <w:color w:val="000000" w:themeColor="text1"/>
                <w:rPrChange w:id="1471" w:author="Kevin Bairos-Novak" w:date="2021-07-21T22:42:00Z">
                  <w:rPr>
                    <w:color w:val="000000"/>
                  </w:rPr>
                </w:rPrChange>
              </w:rPr>
            </w:pPr>
          </w:p>
        </w:tc>
        <w:tc>
          <w:tcPr>
            <w:tcW w:w="1761" w:type="dxa"/>
            <w:tcBorders>
              <w:top w:val="dotted" w:sz="4" w:space="0" w:color="auto"/>
              <w:left w:val="nil"/>
              <w:bottom w:val="single" w:sz="4" w:space="0" w:color="auto"/>
              <w:right w:val="nil"/>
            </w:tcBorders>
            <w:shd w:val="clear" w:color="auto" w:fill="auto"/>
            <w:hideMark/>
          </w:tcPr>
          <w:p w14:paraId="18D29767" w14:textId="77777777" w:rsidR="0085703C" w:rsidRPr="009755AE" w:rsidRDefault="0085703C" w:rsidP="00FC6D79">
            <w:pPr>
              <w:spacing w:line="480" w:lineRule="auto"/>
              <w:jc w:val="center"/>
              <w:rPr>
                <w:color w:val="000000" w:themeColor="text1"/>
                <w:rPrChange w:id="1472" w:author="Kevin Bairos-Novak" w:date="2021-07-21T22:42:00Z">
                  <w:rPr>
                    <w:color w:val="000000"/>
                  </w:rPr>
                </w:rPrChange>
              </w:rPr>
            </w:pPr>
            <w:r w:rsidRPr="009755AE">
              <w:rPr>
                <w:color w:val="000000" w:themeColor="text1"/>
                <w:rPrChange w:id="1473" w:author="Kevin Bairos-Novak" w:date="2021-07-21T22:42:00Z">
                  <w:rPr>
                    <w:color w:val="000000"/>
                  </w:rPr>
                </w:rPrChange>
              </w:rPr>
              <w:t>adult</w:t>
            </w:r>
          </w:p>
        </w:tc>
        <w:tc>
          <w:tcPr>
            <w:tcW w:w="10302" w:type="dxa"/>
            <w:tcBorders>
              <w:top w:val="dotted" w:sz="4" w:space="0" w:color="auto"/>
              <w:left w:val="nil"/>
              <w:bottom w:val="single" w:sz="4" w:space="0" w:color="auto"/>
              <w:right w:val="nil"/>
            </w:tcBorders>
            <w:shd w:val="clear" w:color="auto" w:fill="auto"/>
            <w:hideMark/>
          </w:tcPr>
          <w:p w14:paraId="62071C76" w14:textId="49979EF0" w:rsidR="0085703C" w:rsidRPr="009755AE" w:rsidRDefault="0085703C" w:rsidP="00FC6D79">
            <w:pPr>
              <w:spacing w:line="480" w:lineRule="auto"/>
              <w:jc w:val="center"/>
              <w:rPr>
                <w:color w:val="000000" w:themeColor="text1"/>
                <w:rPrChange w:id="1474" w:author="Kevin Bairos-Novak" w:date="2021-07-21T22:42:00Z">
                  <w:rPr>
                    <w:color w:val="000000"/>
                  </w:rPr>
                </w:rPrChange>
              </w:rPr>
            </w:pPr>
            <w:r w:rsidRPr="009755AE">
              <w:rPr>
                <w:color w:val="000000" w:themeColor="text1"/>
                <w:rPrChange w:id="1475" w:author="Kevin Bairos-Novak" w:date="2021-07-21T22:42:00Z">
                  <w:rPr>
                    <w:color w:val="000000"/>
                  </w:rPr>
                </w:rPrChange>
              </w:rPr>
              <w:t xml:space="preserve">Estimates </w:t>
            </w:r>
            <w:r w:rsidR="00F1156B" w:rsidRPr="009755AE">
              <w:rPr>
                <w:color w:val="000000" w:themeColor="text1"/>
                <w:rPrChange w:id="1476" w:author="Kevin Bairos-Novak" w:date="2021-07-21T22:42:00Z">
                  <w:rPr>
                    <w:color w:val="000000"/>
                  </w:rPr>
                </w:rPrChange>
              </w:rPr>
              <w:t xml:space="preserve">from colonies </w:t>
            </w:r>
            <w:r w:rsidRPr="009755AE">
              <w:rPr>
                <w:color w:val="000000" w:themeColor="text1"/>
                <w:rPrChange w:id="1477" w:author="Kevin Bairos-Novak" w:date="2021-07-21T22:42:00Z">
                  <w:rPr>
                    <w:color w:val="000000"/>
                  </w:rPr>
                </w:rPrChange>
              </w:rPr>
              <w:t>after sexual maturity or using coral nubbins</w:t>
            </w:r>
          </w:p>
        </w:tc>
      </w:tr>
      <w:tr w:rsidR="0085703C" w:rsidRPr="009755AE" w14:paraId="0AAE4C4F" w14:textId="77777777" w:rsidTr="003C366E">
        <w:trPr>
          <w:trHeight w:val="551"/>
        </w:trPr>
        <w:tc>
          <w:tcPr>
            <w:tcW w:w="1976" w:type="dxa"/>
            <w:tcBorders>
              <w:top w:val="single" w:sz="4" w:space="0" w:color="auto"/>
              <w:left w:val="nil"/>
              <w:right w:val="nil"/>
            </w:tcBorders>
            <w:shd w:val="clear" w:color="auto" w:fill="auto"/>
          </w:tcPr>
          <w:p w14:paraId="4B960616" w14:textId="476D2E4E" w:rsidR="0085703C" w:rsidRPr="009755AE" w:rsidRDefault="00A51A6E" w:rsidP="00FC6D79">
            <w:pPr>
              <w:spacing w:line="480" w:lineRule="auto"/>
              <w:jc w:val="center"/>
              <w:rPr>
                <w:i/>
                <w:color w:val="000000" w:themeColor="text1"/>
                <w:rPrChange w:id="1478" w:author="Kevin Bairos-Novak" w:date="2021-07-21T22:42:00Z">
                  <w:rPr>
                    <w:i/>
                    <w:color w:val="000000"/>
                  </w:rPr>
                </w:rPrChange>
              </w:rPr>
            </w:pPr>
            <w:r w:rsidRPr="009755AE">
              <w:rPr>
                <w:i/>
                <w:color w:val="000000" w:themeColor="text1"/>
                <w:rPrChange w:id="1479" w:author="Kevin Bairos-Novak" w:date="2021-07-21T22:42:00Z">
                  <w:rPr>
                    <w:i/>
                    <w:color w:val="000000"/>
                  </w:rPr>
                </w:rPrChange>
              </w:rPr>
              <w:t>Coral growth forms</w:t>
            </w:r>
          </w:p>
        </w:tc>
        <w:tc>
          <w:tcPr>
            <w:tcW w:w="1761" w:type="dxa"/>
            <w:tcBorders>
              <w:top w:val="single" w:sz="4" w:space="0" w:color="auto"/>
              <w:left w:val="nil"/>
              <w:bottom w:val="dotted" w:sz="4" w:space="0" w:color="auto"/>
              <w:right w:val="nil"/>
            </w:tcBorders>
            <w:shd w:val="clear" w:color="auto" w:fill="auto"/>
          </w:tcPr>
          <w:p w14:paraId="55745BEC" w14:textId="2E8440C0" w:rsidR="0085703C" w:rsidRPr="009755AE" w:rsidRDefault="00A51A6E" w:rsidP="00FC6D79">
            <w:pPr>
              <w:spacing w:line="480" w:lineRule="auto"/>
              <w:jc w:val="center"/>
              <w:rPr>
                <w:color w:val="000000" w:themeColor="text1"/>
                <w:rPrChange w:id="1480" w:author="Kevin Bairos-Novak" w:date="2021-07-21T22:42:00Z">
                  <w:rPr>
                    <w:color w:val="000000"/>
                  </w:rPr>
                </w:rPrChange>
              </w:rPr>
            </w:pPr>
            <w:r w:rsidRPr="009755AE">
              <w:rPr>
                <w:color w:val="000000" w:themeColor="text1"/>
                <w:rPrChange w:id="1481" w:author="Kevin Bairos-Novak" w:date="2021-07-21T22:42:00Z">
                  <w:rPr>
                    <w:color w:val="000000"/>
                  </w:rPr>
                </w:rPrChange>
              </w:rPr>
              <w:t>branching</w:t>
            </w:r>
          </w:p>
        </w:tc>
        <w:tc>
          <w:tcPr>
            <w:tcW w:w="10302" w:type="dxa"/>
            <w:tcBorders>
              <w:top w:val="single" w:sz="4" w:space="0" w:color="auto"/>
              <w:left w:val="nil"/>
              <w:bottom w:val="dotted" w:sz="4" w:space="0" w:color="auto"/>
              <w:right w:val="nil"/>
            </w:tcBorders>
            <w:shd w:val="clear" w:color="auto" w:fill="auto"/>
          </w:tcPr>
          <w:p w14:paraId="6BF75615" w14:textId="29112657" w:rsidR="0085703C" w:rsidRPr="009755AE" w:rsidRDefault="00A51A6E" w:rsidP="00FC6D79">
            <w:pPr>
              <w:spacing w:line="480" w:lineRule="auto"/>
              <w:jc w:val="center"/>
              <w:rPr>
                <w:color w:val="000000" w:themeColor="text1"/>
                <w:rPrChange w:id="1482" w:author="Kevin Bairos-Novak" w:date="2021-07-21T22:42:00Z">
                  <w:rPr>
                    <w:color w:val="000000"/>
                  </w:rPr>
                </w:rPrChange>
              </w:rPr>
            </w:pPr>
            <w:r w:rsidRPr="009755AE">
              <w:rPr>
                <w:color w:val="000000" w:themeColor="text1"/>
                <w:rPrChange w:id="1483" w:author="Kevin Bairos-Novak" w:date="2021-07-21T22:42:00Z">
                  <w:rPr/>
                </w:rPrChange>
              </w:rPr>
              <w:t xml:space="preserve">Arborescent form; tree-like branching extensions </w:t>
            </w:r>
          </w:p>
        </w:tc>
      </w:tr>
      <w:tr w:rsidR="0085703C" w:rsidRPr="009755AE" w14:paraId="002DBA3D" w14:textId="77777777" w:rsidTr="003C366E">
        <w:trPr>
          <w:trHeight w:val="551"/>
        </w:trPr>
        <w:tc>
          <w:tcPr>
            <w:tcW w:w="1976" w:type="dxa"/>
            <w:tcBorders>
              <w:left w:val="nil"/>
              <w:right w:val="nil"/>
            </w:tcBorders>
            <w:shd w:val="clear" w:color="auto" w:fill="auto"/>
          </w:tcPr>
          <w:p w14:paraId="0F0880C4" w14:textId="77777777" w:rsidR="0085703C" w:rsidRPr="009755AE" w:rsidRDefault="0085703C" w:rsidP="00FC6D79">
            <w:pPr>
              <w:spacing w:line="480" w:lineRule="auto"/>
              <w:jc w:val="center"/>
              <w:rPr>
                <w:i/>
                <w:color w:val="000000" w:themeColor="text1"/>
                <w:rPrChange w:id="1484" w:author="Kevin Bairos-Novak" w:date="2021-07-21T22:42:00Z">
                  <w:rPr>
                    <w:i/>
                    <w:color w:val="000000"/>
                  </w:rPr>
                </w:rPrChange>
              </w:rPr>
            </w:pPr>
          </w:p>
        </w:tc>
        <w:tc>
          <w:tcPr>
            <w:tcW w:w="1761" w:type="dxa"/>
            <w:tcBorders>
              <w:top w:val="dotted" w:sz="4" w:space="0" w:color="auto"/>
              <w:left w:val="nil"/>
              <w:bottom w:val="dotted" w:sz="4" w:space="0" w:color="auto"/>
              <w:right w:val="nil"/>
            </w:tcBorders>
            <w:shd w:val="clear" w:color="auto" w:fill="auto"/>
          </w:tcPr>
          <w:p w14:paraId="5440A3FD" w14:textId="017E3EB4" w:rsidR="0085703C" w:rsidRPr="009755AE" w:rsidRDefault="00A51A6E" w:rsidP="00FC6D79">
            <w:pPr>
              <w:spacing w:line="480" w:lineRule="auto"/>
              <w:jc w:val="center"/>
              <w:rPr>
                <w:color w:val="000000" w:themeColor="text1"/>
                <w:rPrChange w:id="1485" w:author="Kevin Bairos-Novak" w:date="2021-07-21T22:42:00Z">
                  <w:rPr>
                    <w:color w:val="000000"/>
                  </w:rPr>
                </w:rPrChange>
              </w:rPr>
            </w:pPr>
            <w:r w:rsidRPr="009755AE">
              <w:rPr>
                <w:color w:val="000000" w:themeColor="text1"/>
                <w:rPrChange w:id="1486" w:author="Kevin Bairos-Novak" w:date="2021-07-21T22:42:00Z">
                  <w:rPr>
                    <w:color w:val="000000"/>
                  </w:rPr>
                </w:rPrChange>
              </w:rPr>
              <w:t>corymbose</w:t>
            </w:r>
          </w:p>
        </w:tc>
        <w:tc>
          <w:tcPr>
            <w:tcW w:w="10302" w:type="dxa"/>
            <w:tcBorders>
              <w:top w:val="dotted" w:sz="4" w:space="0" w:color="auto"/>
              <w:left w:val="nil"/>
              <w:bottom w:val="dotted" w:sz="4" w:space="0" w:color="auto"/>
              <w:right w:val="nil"/>
            </w:tcBorders>
            <w:shd w:val="clear" w:color="auto" w:fill="auto"/>
          </w:tcPr>
          <w:p w14:paraId="4EDFF102" w14:textId="3FC28E77" w:rsidR="0085703C" w:rsidRPr="009755AE" w:rsidRDefault="00A51A6E" w:rsidP="00FC6D79">
            <w:pPr>
              <w:spacing w:line="480" w:lineRule="auto"/>
              <w:jc w:val="center"/>
              <w:rPr>
                <w:color w:val="000000" w:themeColor="text1"/>
                <w:rPrChange w:id="1487" w:author="Kevin Bairos-Novak" w:date="2021-07-21T22:42:00Z">
                  <w:rPr>
                    <w:color w:val="000000"/>
                  </w:rPr>
                </w:rPrChange>
              </w:rPr>
            </w:pPr>
            <w:r w:rsidRPr="009755AE">
              <w:rPr>
                <w:color w:val="000000" w:themeColor="text1"/>
                <w:rPrChange w:id="1488" w:author="Kevin Bairos-Novak" w:date="2021-07-21T22:42:00Z">
                  <w:rPr>
                    <w:color w:val="000000"/>
                  </w:rPr>
                </w:rPrChange>
              </w:rPr>
              <w:t>Finger-like extensions</w:t>
            </w:r>
          </w:p>
        </w:tc>
      </w:tr>
      <w:tr w:rsidR="0085703C" w:rsidRPr="009755AE" w14:paraId="2B575708" w14:textId="77777777" w:rsidTr="003C366E">
        <w:trPr>
          <w:trHeight w:val="551"/>
        </w:trPr>
        <w:tc>
          <w:tcPr>
            <w:tcW w:w="1976" w:type="dxa"/>
            <w:tcBorders>
              <w:left w:val="nil"/>
              <w:right w:val="nil"/>
            </w:tcBorders>
            <w:shd w:val="clear" w:color="auto" w:fill="auto"/>
          </w:tcPr>
          <w:p w14:paraId="11D6000E" w14:textId="77777777" w:rsidR="0085703C" w:rsidRPr="009755AE" w:rsidRDefault="0085703C" w:rsidP="00FC6D79">
            <w:pPr>
              <w:spacing w:line="480" w:lineRule="auto"/>
              <w:jc w:val="center"/>
              <w:rPr>
                <w:i/>
                <w:color w:val="000000" w:themeColor="text1"/>
                <w:rPrChange w:id="1489" w:author="Kevin Bairos-Novak" w:date="2021-07-21T22:42:00Z">
                  <w:rPr>
                    <w:i/>
                    <w:color w:val="000000"/>
                  </w:rPr>
                </w:rPrChange>
              </w:rPr>
            </w:pPr>
          </w:p>
        </w:tc>
        <w:tc>
          <w:tcPr>
            <w:tcW w:w="1761" w:type="dxa"/>
            <w:tcBorders>
              <w:top w:val="dotted" w:sz="4" w:space="0" w:color="auto"/>
              <w:left w:val="nil"/>
              <w:bottom w:val="dotted" w:sz="4" w:space="0" w:color="auto"/>
              <w:right w:val="nil"/>
            </w:tcBorders>
            <w:shd w:val="clear" w:color="auto" w:fill="auto"/>
          </w:tcPr>
          <w:p w14:paraId="59CCCBD0" w14:textId="1E4BA949" w:rsidR="0085703C" w:rsidRPr="009755AE" w:rsidRDefault="00A51A6E" w:rsidP="00FC6D79">
            <w:pPr>
              <w:spacing w:line="480" w:lineRule="auto"/>
              <w:jc w:val="center"/>
              <w:rPr>
                <w:color w:val="000000" w:themeColor="text1"/>
                <w:rPrChange w:id="1490" w:author="Kevin Bairos-Novak" w:date="2021-07-21T22:42:00Z">
                  <w:rPr>
                    <w:color w:val="000000"/>
                  </w:rPr>
                </w:rPrChange>
              </w:rPr>
            </w:pPr>
            <w:r w:rsidRPr="009755AE">
              <w:rPr>
                <w:color w:val="000000" w:themeColor="text1"/>
                <w:rPrChange w:id="1491" w:author="Kevin Bairos-Novak" w:date="2021-07-21T22:42:00Z">
                  <w:rPr>
                    <w:color w:val="000000"/>
                  </w:rPr>
                </w:rPrChange>
              </w:rPr>
              <w:t>massive</w:t>
            </w:r>
          </w:p>
        </w:tc>
        <w:tc>
          <w:tcPr>
            <w:tcW w:w="10302" w:type="dxa"/>
            <w:tcBorders>
              <w:top w:val="dotted" w:sz="4" w:space="0" w:color="auto"/>
              <w:left w:val="nil"/>
              <w:bottom w:val="dotted" w:sz="4" w:space="0" w:color="auto"/>
              <w:right w:val="nil"/>
            </w:tcBorders>
            <w:shd w:val="clear" w:color="auto" w:fill="auto"/>
          </w:tcPr>
          <w:p w14:paraId="20B3C348" w14:textId="77F74534" w:rsidR="0085703C" w:rsidRPr="009755AE" w:rsidRDefault="00A51A6E" w:rsidP="00FC6D79">
            <w:pPr>
              <w:spacing w:line="480" w:lineRule="auto"/>
              <w:jc w:val="center"/>
              <w:rPr>
                <w:color w:val="000000" w:themeColor="text1"/>
                <w:rPrChange w:id="1492" w:author="Kevin Bairos-Novak" w:date="2021-07-21T22:42:00Z">
                  <w:rPr>
                    <w:color w:val="000000"/>
                  </w:rPr>
                </w:rPrChange>
              </w:rPr>
            </w:pPr>
            <w:r w:rsidRPr="009755AE">
              <w:rPr>
                <w:color w:val="000000" w:themeColor="text1"/>
                <w:rPrChange w:id="1493" w:author="Kevin Bairos-Novak" w:date="2021-07-21T22:42:00Z">
                  <w:rPr/>
                </w:rPrChange>
              </w:rPr>
              <w:t>Ball- or boulder-shaped corals</w:t>
            </w:r>
          </w:p>
        </w:tc>
      </w:tr>
      <w:tr w:rsidR="0085703C" w:rsidRPr="009755AE" w14:paraId="5CD70E7A" w14:textId="77777777" w:rsidTr="003C366E">
        <w:trPr>
          <w:trHeight w:val="551"/>
        </w:trPr>
        <w:tc>
          <w:tcPr>
            <w:tcW w:w="1976" w:type="dxa"/>
            <w:tcBorders>
              <w:left w:val="nil"/>
              <w:right w:val="nil"/>
            </w:tcBorders>
            <w:shd w:val="clear" w:color="auto" w:fill="auto"/>
          </w:tcPr>
          <w:p w14:paraId="3E01B2AC" w14:textId="77777777" w:rsidR="0085703C" w:rsidRPr="009755AE" w:rsidRDefault="0085703C" w:rsidP="00FC6D79">
            <w:pPr>
              <w:spacing w:line="480" w:lineRule="auto"/>
              <w:jc w:val="center"/>
              <w:rPr>
                <w:i/>
                <w:color w:val="000000" w:themeColor="text1"/>
                <w:rPrChange w:id="1494" w:author="Kevin Bairos-Novak" w:date="2021-07-21T22:42:00Z">
                  <w:rPr>
                    <w:i/>
                    <w:color w:val="000000"/>
                  </w:rPr>
                </w:rPrChange>
              </w:rPr>
            </w:pPr>
          </w:p>
        </w:tc>
        <w:tc>
          <w:tcPr>
            <w:tcW w:w="1761" w:type="dxa"/>
            <w:tcBorders>
              <w:top w:val="dotted" w:sz="4" w:space="0" w:color="auto"/>
              <w:left w:val="nil"/>
              <w:bottom w:val="dotted" w:sz="4" w:space="0" w:color="auto"/>
              <w:right w:val="nil"/>
            </w:tcBorders>
            <w:shd w:val="clear" w:color="auto" w:fill="auto"/>
          </w:tcPr>
          <w:p w14:paraId="6230453A" w14:textId="65C6518A" w:rsidR="0085703C" w:rsidRPr="009755AE" w:rsidRDefault="00A51A6E" w:rsidP="00FC6D79">
            <w:pPr>
              <w:spacing w:line="480" w:lineRule="auto"/>
              <w:jc w:val="center"/>
              <w:rPr>
                <w:color w:val="000000" w:themeColor="text1"/>
                <w:rPrChange w:id="1495" w:author="Kevin Bairos-Novak" w:date="2021-07-21T22:42:00Z">
                  <w:rPr>
                    <w:color w:val="000000"/>
                  </w:rPr>
                </w:rPrChange>
              </w:rPr>
            </w:pPr>
            <w:r w:rsidRPr="009755AE">
              <w:rPr>
                <w:color w:val="000000" w:themeColor="text1"/>
                <w:rPrChange w:id="1496" w:author="Kevin Bairos-Novak" w:date="2021-07-21T22:42:00Z">
                  <w:rPr>
                    <w:color w:val="000000"/>
                  </w:rPr>
                </w:rPrChange>
              </w:rPr>
              <w:t>encrusting</w:t>
            </w:r>
          </w:p>
        </w:tc>
        <w:tc>
          <w:tcPr>
            <w:tcW w:w="10302" w:type="dxa"/>
            <w:tcBorders>
              <w:top w:val="dotted" w:sz="4" w:space="0" w:color="auto"/>
              <w:left w:val="nil"/>
              <w:bottom w:val="dotted" w:sz="4" w:space="0" w:color="auto"/>
              <w:right w:val="nil"/>
            </w:tcBorders>
            <w:shd w:val="clear" w:color="auto" w:fill="auto"/>
          </w:tcPr>
          <w:p w14:paraId="70DCAC9E" w14:textId="144EE852" w:rsidR="0085703C" w:rsidRPr="009755AE" w:rsidRDefault="00A51A6E" w:rsidP="00FC6D79">
            <w:pPr>
              <w:spacing w:line="480" w:lineRule="auto"/>
              <w:jc w:val="center"/>
              <w:rPr>
                <w:color w:val="000000" w:themeColor="text1"/>
                <w:rPrChange w:id="1497" w:author="Kevin Bairos-Novak" w:date="2021-07-21T22:42:00Z">
                  <w:rPr>
                    <w:color w:val="000000"/>
                  </w:rPr>
                </w:rPrChange>
              </w:rPr>
            </w:pPr>
            <w:r w:rsidRPr="009755AE">
              <w:rPr>
                <w:color w:val="000000" w:themeColor="text1"/>
                <w:rPrChange w:id="1498" w:author="Kevin Bairos-Novak" w:date="2021-07-21T22:42:00Z">
                  <w:rPr/>
                </w:rPrChange>
              </w:rPr>
              <w:t>Low-spreading corals often occurring on hard, rocky substrates</w:t>
            </w:r>
          </w:p>
        </w:tc>
      </w:tr>
      <w:tr w:rsidR="0085703C" w:rsidRPr="009755AE" w14:paraId="59F7AC0E" w14:textId="77777777" w:rsidTr="003C366E">
        <w:trPr>
          <w:trHeight w:val="551"/>
        </w:trPr>
        <w:tc>
          <w:tcPr>
            <w:tcW w:w="1976" w:type="dxa"/>
            <w:tcBorders>
              <w:left w:val="nil"/>
              <w:bottom w:val="single" w:sz="8" w:space="0" w:color="auto"/>
              <w:right w:val="nil"/>
            </w:tcBorders>
            <w:shd w:val="clear" w:color="auto" w:fill="auto"/>
          </w:tcPr>
          <w:p w14:paraId="79F63258" w14:textId="77777777" w:rsidR="0085703C" w:rsidRPr="009755AE" w:rsidRDefault="0085703C" w:rsidP="00FC6D79">
            <w:pPr>
              <w:spacing w:line="480" w:lineRule="auto"/>
              <w:jc w:val="center"/>
              <w:rPr>
                <w:i/>
                <w:color w:val="000000" w:themeColor="text1"/>
                <w:rPrChange w:id="1499" w:author="Kevin Bairos-Novak" w:date="2021-07-21T22:42:00Z">
                  <w:rPr>
                    <w:i/>
                    <w:color w:val="000000"/>
                  </w:rPr>
                </w:rPrChange>
              </w:rPr>
            </w:pPr>
          </w:p>
        </w:tc>
        <w:tc>
          <w:tcPr>
            <w:tcW w:w="1761" w:type="dxa"/>
            <w:tcBorders>
              <w:top w:val="dotted" w:sz="4" w:space="0" w:color="auto"/>
              <w:left w:val="nil"/>
              <w:bottom w:val="single" w:sz="8" w:space="0" w:color="auto"/>
              <w:right w:val="nil"/>
            </w:tcBorders>
            <w:shd w:val="clear" w:color="auto" w:fill="auto"/>
          </w:tcPr>
          <w:p w14:paraId="74F65B11" w14:textId="749AA74B" w:rsidR="0085703C" w:rsidRPr="009755AE" w:rsidRDefault="00A51A6E" w:rsidP="00FC6D79">
            <w:pPr>
              <w:spacing w:line="480" w:lineRule="auto"/>
              <w:jc w:val="center"/>
              <w:rPr>
                <w:color w:val="000000" w:themeColor="text1"/>
                <w:rPrChange w:id="1500" w:author="Kevin Bairos-Novak" w:date="2021-07-21T22:42:00Z">
                  <w:rPr>
                    <w:color w:val="000000"/>
                  </w:rPr>
                </w:rPrChange>
              </w:rPr>
            </w:pPr>
            <w:r w:rsidRPr="009755AE">
              <w:rPr>
                <w:color w:val="000000" w:themeColor="text1"/>
                <w:rPrChange w:id="1501" w:author="Kevin Bairos-Novak" w:date="2021-07-21T22:42:00Z">
                  <w:rPr>
                    <w:color w:val="000000"/>
                  </w:rPr>
                </w:rPrChange>
              </w:rPr>
              <w:t>columnar</w:t>
            </w:r>
          </w:p>
        </w:tc>
        <w:tc>
          <w:tcPr>
            <w:tcW w:w="10302" w:type="dxa"/>
            <w:tcBorders>
              <w:top w:val="dotted" w:sz="4" w:space="0" w:color="auto"/>
              <w:left w:val="nil"/>
              <w:bottom w:val="single" w:sz="8" w:space="0" w:color="auto"/>
              <w:right w:val="nil"/>
            </w:tcBorders>
            <w:shd w:val="clear" w:color="auto" w:fill="auto"/>
          </w:tcPr>
          <w:p w14:paraId="2A109A2E" w14:textId="1DB7AFD4" w:rsidR="0085703C" w:rsidRPr="009755AE" w:rsidRDefault="00A51A6E" w:rsidP="00FC6D79">
            <w:pPr>
              <w:spacing w:line="480" w:lineRule="auto"/>
              <w:jc w:val="center"/>
              <w:rPr>
                <w:color w:val="000000" w:themeColor="text1"/>
                <w:rPrChange w:id="1502" w:author="Kevin Bairos-Novak" w:date="2021-07-21T22:42:00Z">
                  <w:rPr>
                    <w:color w:val="000000"/>
                  </w:rPr>
                </w:rPrChange>
              </w:rPr>
            </w:pPr>
            <w:r w:rsidRPr="009755AE">
              <w:rPr>
                <w:color w:val="000000" w:themeColor="text1"/>
                <w:rPrChange w:id="1503" w:author="Kevin Bairos-Novak" w:date="2021-07-21T22:42:00Z">
                  <w:rPr/>
                </w:rPrChange>
              </w:rPr>
              <w:t>Upwards-growing cylindrical corals</w:t>
            </w:r>
          </w:p>
        </w:tc>
      </w:tr>
      <w:tr w:rsidR="00F1156B" w:rsidRPr="009755AE" w14:paraId="31D753BE" w14:textId="77777777" w:rsidTr="003C366E">
        <w:trPr>
          <w:trHeight w:val="551"/>
        </w:trPr>
        <w:tc>
          <w:tcPr>
            <w:tcW w:w="1976" w:type="dxa"/>
            <w:tcBorders>
              <w:top w:val="single" w:sz="4" w:space="0" w:color="auto"/>
              <w:left w:val="nil"/>
              <w:bottom w:val="single" w:sz="8" w:space="0" w:color="auto"/>
              <w:right w:val="nil"/>
            </w:tcBorders>
            <w:shd w:val="clear" w:color="auto" w:fill="auto"/>
          </w:tcPr>
          <w:p w14:paraId="3AC8581F" w14:textId="79AB7F79" w:rsidR="00F1156B" w:rsidRPr="009755AE" w:rsidRDefault="00F1156B" w:rsidP="00FC6D79">
            <w:pPr>
              <w:spacing w:line="480" w:lineRule="auto"/>
              <w:jc w:val="center"/>
              <w:rPr>
                <w:i/>
                <w:color w:val="000000" w:themeColor="text1"/>
                <w:rPrChange w:id="1504" w:author="Kevin Bairos-Novak" w:date="2021-07-21T22:42:00Z">
                  <w:rPr>
                    <w:i/>
                    <w:color w:val="000000"/>
                  </w:rPr>
                </w:rPrChange>
              </w:rPr>
            </w:pPr>
            <w:r w:rsidRPr="009755AE">
              <w:rPr>
                <w:i/>
                <w:color w:val="000000" w:themeColor="text1"/>
                <w:rPrChange w:id="1505" w:author="Kevin Bairos-Novak" w:date="2021-07-21T22:42:00Z">
                  <w:rPr>
                    <w:i/>
                    <w:color w:val="000000"/>
                  </w:rPr>
                </w:rPrChange>
              </w:rPr>
              <w:t xml:space="preserve">Temperature </w:t>
            </w:r>
            <w:r w:rsidR="00A163AE" w:rsidRPr="009755AE">
              <w:rPr>
                <w:i/>
                <w:color w:val="000000" w:themeColor="text1"/>
                <w:rPrChange w:id="1506" w:author="Kevin Bairos-Novak" w:date="2021-07-21T22:42:00Z">
                  <w:rPr>
                    <w:i/>
                    <w:color w:val="000000"/>
                  </w:rPr>
                </w:rPrChange>
              </w:rPr>
              <w:t>manipulation</w:t>
            </w:r>
          </w:p>
        </w:tc>
        <w:tc>
          <w:tcPr>
            <w:tcW w:w="1761" w:type="dxa"/>
            <w:tcBorders>
              <w:top w:val="single" w:sz="4" w:space="0" w:color="auto"/>
              <w:left w:val="nil"/>
              <w:bottom w:val="single" w:sz="8" w:space="0" w:color="auto"/>
              <w:right w:val="nil"/>
            </w:tcBorders>
            <w:shd w:val="clear" w:color="auto" w:fill="auto"/>
          </w:tcPr>
          <w:p w14:paraId="32E9777A" w14:textId="429513DC" w:rsidR="00F1156B" w:rsidRPr="009755AE" w:rsidRDefault="00F1156B" w:rsidP="00FC6D79">
            <w:pPr>
              <w:spacing w:line="480" w:lineRule="auto"/>
              <w:jc w:val="center"/>
              <w:rPr>
                <w:color w:val="000000" w:themeColor="text1"/>
                <w:rPrChange w:id="1507" w:author="Kevin Bairos-Novak" w:date="2021-07-21T22:42:00Z">
                  <w:rPr>
                    <w:color w:val="000000"/>
                  </w:rPr>
                </w:rPrChange>
              </w:rPr>
            </w:pPr>
            <w:r w:rsidRPr="009755AE">
              <w:rPr>
                <w:color w:val="000000" w:themeColor="text1"/>
                <w:rPrChange w:id="1508" w:author="Kevin Bairos-Novak" w:date="2021-07-21T22:42:00Z">
                  <w:rPr>
                    <w:color w:val="000000"/>
                  </w:rPr>
                </w:rPrChange>
              </w:rPr>
              <w:t>covariate</w:t>
            </w:r>
          </w:p>
        </w:tc>
        <w:tc>
          <w:tcPr>
            <w:tcW w:w="10302" w:type="dxa"/>
            <w:tcBorders>
              <w:top w:val="single" w:sz="4" w:space="0" w:color="auto"/>
              <w:left w:val="nil"/>
              <w:bottom w:val="single" w:sz="8" w:space="0" w:color="auto"/>
              <w:right w:val="nil"/>
            </w:tcBorders>
            <w:shd w:val="clear" w:color="auto" w:fill="auto"/>
          </w:tcPr>
          <w:p w14:paraId="41995179" w14:textId="54E99516" w:rsidR="00F1156B" w:rsidRPr="009755AE" w:rsidRDefault="00F1156B" w:rsidP="00FC6D79">
            <w:pPr>
              <w:spacing w:line="480" w:lineRule="auto"/>
              <w:jc w:val="center"/>
              <w:rPr>
                <w:color w:val="000000" w:themeColor="text1"/>
                <w:rPrChange w:id="1509" w:author="Kevin Bairos-Novak" w:date="2021-07-21T22:42:00Z">
                  <w:rPr>
                    <w:color w:val="000000"/>
                  </w:rPr>
                </w:rPrChange>
              </w:rPr>
            </w:pPr>
            <w:r w:rsidRPr="009755AE">
              <w:rPr>
                <w:color w:val="000000" w:themeColor="text1"/>
                <w:rPrChange w:id="1510" w:author="Kevin Bairos-Novak" w:date="2021-07-21T22:42:00Z">
                  <w:rPr>
                    <w:color w:val="000000"/>
                  </w:rPr>
                </w:rPrChange>
              </w:rPr>
              <w:t>Difference (</w:t>
            </w:r>
            <w:r w:rsidRPr="009755AE">
              <w:rPr>
                <w:color w:val="000000" w:themeColor="text1"/>
                <w:rPrChange w:id="1511" w:author="Kevin Bairos-Novak" w:date="2021-07-21T22:42:00Z">
                  <w:rPr/>
                </w:rPrChange>
              </w:rPr>
              <w:t xml:space="preserve">in </w:t>
            </w:r>
            <w:r w:rsidR="009E1934" w:rsidRPr="009755AE">
              <w:rPr>
                <w:color w:val="000000" w:themeColor="text1"/>
                <w:rPrChange w:id="1512" w:author="Kevin Bairos-Novak" w:date="2021-07-21T22:42:00Z">
                  <w:rPr/>
                </w:rPrChange>
              </w:rPr>
              <w:t>+</w:t>
            </w:r>
            <w:r w:rsidRPr="009755AE">
              <w:rPr>
                <w:color w:val="000000" w:themeColor="text1"/>
                <w:rPrChange w:id="1513" w:author="Kevin Bairos-Novak" w:date="2021-07-21T22:42:00Z">
                  <w:rPr/>
                </w:rPrChange>
              </w:rPr>
              <w:t xml:space="preserve">°C) between the study’s reported control or ambient temperature </w:t>
            </w:r>
            <w:r w:rsidR="00167ED4" w:rsidRPr="009755AE">
              <w:rPr>
                <w:color w:val="000000" w:themeColor="text1"/>
                <w:rPrChange w:id="1514" w:author="Kevin Bairos-Novak" w:date="2021-07-21T22:42:00Z">
                  <w:rPr/>
                </w:rPrChange>
              </w:rPr>
              <w:t>and</w:t>
            </w:r>
            <w:r w:rsidRPr="009755AE">
              <w:rPr>
                <w:color w:val="000000" w:themeColor="text1"/>
                <w:rPrChange w:id="1515" w:author="Kevin Bairos-Novak" w:date="2021-07-21T22:42:00Z">
                  <w:rPr/>
                </w:rPrChange>
              </w:rPr>
              <w:t xml:space="preserve"> the </w:t>
            </w:r>
            <w:r w:rsidR="00167ED4" w:rsidRPr="009755AE">
              <w:rPr>
                <w:color w:val="000000" w:themeColor="text1"/>
                <w:rPrChange w:id="1516" w:author="Kevin Bairos-Novak" w:date="2021-07-21T22:42:00Z">
                  <w:rPr/>
                </w:rPrChange>
              </w:rPr>
              <w:t xml:space="preserve">heat treatment </w:t>
            </w:r>
            <w:r w:rsidRPr="009755AE">
              <w:rPr>
                <w:color w:val="000000" w:themeColor="text1"/>
                <w:rPrChange w:id="1517" w:author="Kevin Bairos-Novak" w:date="2021-07-21T22:42:00Z">
                  <w:rPr/>
                </w:rPrChange>
              </w:rPr>
              <w:t>temperature</w:t>
            </w:r>
          </w:p>
        </w:tc>
      </w:tr>
    </w:tbl>
    <w:p w14:paraId="65C4BA8E" w14:textId="77777777" w:rsidR="002E18F3" w:rsidRPr="009755AE" w:rsidRDefault="002E18F3" w:rsidP="00FC6D79">
      <w:pPr>
        <w:pStyle w:val="Heading2"/>
        <w:spacing w:line="480" w:lineRule="auto"/>
        <w:rPr>
          <w:color w:val="000000" w:themeColor="text1"/>
          <w:sz w:val="24"/>
          <w:rPrChange w:id="1518" w:author="Kevin Bairos-Novak" w:date="2021-07-21T22:42:00Z">
            <w:rPr>
              <w:sz w:val="24"/>
            </w:rPr>
          </w:rPrChange>
        </w:rPr>
        <w:sectPr w:rsidR="002E18F3" w:rsidRPr="009755AE" w:rsidSect="002E18F3">
          <w:footerReference w:type="even" r:id="rId12"/>
          <w:footerReference w:type="default" r:id="rId13"/>
          <w:endnotePr>
            <w:numFmt w:val="decimal"/>
          </w:endnotePr>
          <w:pgSz w:w="16840" w:h="11907" w:orient="landscape" w:code="9"/>
          <w:pgMar w:top="1134" w:right="709" w:bottom="1134" w:left="1440" w:header="720" w:footer="720" w:gutter="0"/>
          <w:cols w:space="708"/>
          <w:docGrid w:linePitch="435"/>
        </w:sectPr>
      </w:pPr>
    </w:p>
    <w:p w14:paraId="2CFF3D74" w14:textId="2540F6EA" w:rsidR="009C1B4D" w:rsidRPr="009755AE" w:rsidRDefault="005F5EC0" w:rsidP="00FC6D79">
      <w:pPr>
        <w:pStyle w:val="Heading2"/>
        <w:spacing w:line="480" w:lineRule="auto"/>
        <w:rPr>
          <w:b w:val="0"/>
          <w:i/>
          <w:color w:val="000000" w:themeColor="text1"/>
          <w:sz w:val="24"/>
          <w:rPrChange w:id="1519" w:author="Kevin Bairos-Novak" w:date="2021-07-21T22:42:00Z">
            <w:rPr>
              <w:b w:val="0"/>
              <w:i/>
              <w:sz w:val="24"/>
            </w:rPr>
          </w:rPrChange>
        </w:rPr>
      </w:pPr>
      <w:r w:rsidRPr="009755AE">
        <w:rPr>
          <w:b w:val="0"/>
          <w:i/>
          <w:color w:val="000000" w:themeColor="text1"/>
          <w:sz w:val="24"/>
          <w:rPrChange w:id="1520" w:author="Kevin Bairos-Novak" w:date="2021-07-21T22:42:00Z">
            <w:rPr>
              <w:b w:val="0"/>
              <w:i/>
              <w:sz w:val="24"/>
            </w:rPr>
          </w:rPrChange>
        </w:rPr>
        <w:lastRenderedPageBreak/>
        <w:t>Reported h</w:t>
      </w:r>
      <w:r w:rsidR="00747271" w:rsidRPr="009755AE">
        <w:rPr>
          <w:b w:val="0"/>
          <w:i/>
          <w:color w:val="000000" w:themeColor="text1"/>
          <w:sz w:val="24"/>
          <w:rPrChange w:id="1521" w:author="Kevin Bairos-Novak" w:date="2021-07-21T22:42:00Z">
            <w:rPr>
              <w:b w:val="0"/>
              <w:i/>
              <w:sz w:val="24"/>
            </w:rPr>
          </w:rPrChange>
        </w:rPr>
        <w:t>eritability estimates</w:t>
      </w:r>
    </w:p>
    <w:p w14:paraId="2A1AF029" w14:textId="6A089F00" w:rsidR="0050560B" w:rsidRPr="009755AE" w:rsidRDefault="005A26E5" w:rsidP="00FC6D79">
      <w:pPr>
        <w:spacing w:line="480" w:lineRule="auto"/>
        <w:ind w:firstLine="720"/>
        <w:rPr>
          <w:color w:val="000000" w:themeColor="text1"/>
          <w:rPrChange w:id="1522" w:author="Kevin Bairos-Novak" w:date="2021-07-21T22:42:00Z">
            <w:rPr/>
          </w:rPrChange>
        </w:rPr>
      </w:pPr>
      <w:r w:rsidRPr="009755AE">
        <w:rPr>
          <w:color w:val="000000" w:themeColor="text1"/>
          <w:rPrChange w:id="1523" w:author="Kevin Bairos-Novak" w:date="2021-07-21T22:42:00Z">
            <w:rPr/>
          </w:rPrChange>
        </w:rPr>
        <w:t>We</w:t>
      </w:r>
      <w:r w:rsidR="00F73025" w:rsidRPr="009755AE">
        <w:rPr>
          <w:color w:val="000000" w:themeColor="text1"/>
          <w:rPrChange w:id="1524" w:author="Kevin Bairos-Novak" w:date="2021-07-21T22:42:00Z">
            <w:rPr/>
          </w:rPrChange>
        </w:rPr>
        <w:t xml:space="preserve"> </w:t>
      </w:r>
      <w:r w:rsidRPr="009755AE">
        <w:rPr>
          <w:color w:val="000000" w:themeColor="text1"/>
          <w:rPrChange w:id="1525" w:author="Kevin Bairos-Novak" w:date="2021-07-21T22:42:00Z">
            <w:rPr/>
          </w:rPrChange>
        </w:rPr>
        <w:t>collected</w:t>
      </w:r>
      <w:r w:rsidR="00F73025" w:rsidRPr="009755AE">
        <w:rPr>
          <w:color w:val="000000" w:themeColor="text1"/>
          <w:rPrChange w:id="1526" w:author="Kevin Bairos-Novak" w:date="2021-07-21T22:42:00Z">
            <w:rPr/>
          </w:rPrChange>
        </w:rPr>
        <w:t xml:space="preserve"> a total of </w:t>
      </w:r>
      <w:r w:rsidRPr="009755AE">
        <w:rPr>
          <w:color w:val="000000" w:themeColor="text1"/>
          <w:rPrChange w:id="1527" w:author="Kevin Bairos-Novak" w:date="2021-07-21T22:42:00Z">
            <w:rPr/>
          </w:rPrChange>
        </w:rPr>
        <w:t>9</w:t>
      </w:r>
      <w:r w:rsidR="007B6C18" w:rsidRPr="009755AE">
        <w:rPr>
          <w:color w:val="000000" w:themeColor="text1"/>
          <w:rPrChange w:id="1528" w:author="Kevin Bairos-Novak" w:date="2021-07-21T22:42:00Z">
            <w:rPr/>
          </w:rPrChange>
        </w:rPr>
        <w:t>5</w:t>
      </w:r>
      <w:r w:rsidR="00F73025" w:rsidRPr="009755AE">
        <w:rPr>
          <w:color w:val="000000" w:themeColor="text1"/>
          <w:rPrChange w:id="1529" w:author="Kevin Bairos-Novak" w:date="2021-07-21T22:42:00Z">
            <w:rPr/>
          </w:rPrChange>
        </w:rPr>
        <w:t xml:space="preserve"> </w:t>
      </w:r>
      <w:r w:rsidR="008E063F" w:rsidRPr="009755AE">
        <w:rPr>
          <w:color w:val="000000" w:themeColor="text1"/>
          <w:rPrChange w:id="1530" w:author="Kevin Bairos-Novak" w:date="2021-07-21T22:42:00Z">
            <w:rPr/>
          </w:rPrChange>
        </w:rPr>
        <w:t xml:space="preserve">valid </w:t>
      </w:r>
      <w:r w:rsidR="00F73025" w:rsidRPr="009755AE">
        <w:rPr>
          <w:color w:val="000000" w:themeColor="text1"/>
          <w:rPrChange w:id="1531" w:author="Kevin Bairos-Novak" w:date="2021-07-21T22:42:00Z">
            <w:rPr/>
          </w:rPrChange>
        </w:rPr>
        <w:t>heritability estimates</w:t>
      </w:r>
      <w:r w:rsidRPr="009755AE">
        <w:rPr>
          <w:color w:val="000000" w:themeColor="text1"/>
          <w:rPrChange w:id="1532" w:author="Kevin Bairos-Novak" w:date="2021-07-21T22:42:00Z">
            <w:rPr/>
          </w:rPrChange>
        </w:rPr>
        <w:t xml:space="preserve"> from </w:t>
      </w:r>
      <w:r w:rsidR="00F73025" w:rsidRPr="009755AE">
        <w:rPr>
          <w:color w:val="000000" w:themeColor="text1"/>
          <w:rPrChange w:id="1533" w:author="Kevin Bairos-Novak" w:date="2021-07-21T22:42:00Z">
            <w:rPr/>
          </w:rPrChange>
        </w:rPr>
        <w:t>1</w:t>
      </w:r>
      <w:r w:rsidRPr="009755AE">
        <w:rPr>
          <w:color w:val="000000" w:themeColor="text1"/>
          <w:rPrChange w:id="1534" w:author="Kevin Bairos-Novak" w:date="2021-07-21T22:42:00Z">
            <w:rPr/>
          </w:rPrChange>
        </w:rPr>
        <w:t>9</w:t>
      </w:r>
      <w:r w:rsidR="00F73025" w:rsidRPr="009755AE">
        <w:rPr>
          <w:color w:val="000000" w:themeColor="text1"/>
          <w:rPrChange w:id="1535" w:author="Kevin Bairos-Novak" w:date="2021-07-21T22:42:00Z">
            <w:rPr/>
          </w:rPrChange>
        </w:rPr>
        <w:t xml:space="preserve"> </w:t>
      </w:r>
      <w:r w:rsidR="008E063F" w:rsidRPr="009755AE">
        <w:rPr>
          <w:color w:val="000000" w:themeColor="text1"/>
          <w:rPrChange w:id="1536" w:author="Kevin Bairos-Novak" w:date="2021-07-21T22:42:00Z">
            <w:rPr/>
          </w:rPrChange>
        </w:rPr>
        <w:t>independent</w:t>
      </w:r>
      <w:r w:rsidR="00F73025" w:rsidRPr="009755AE">
        <w:rPr>
          <w:color w:val="000000" w:themeColor="text1"/>
          <w:rPrChange w:id="1537" w:author="Kevin Bairos-Novak" w:date="2021-07-21T22:42:00Z">
            <w:rPr/>
          </w:rPrChange>
        </w:rPr>
        <w:t xml:space="preserve"> studies</w:t>
      </w:r>
      <w:r w:rsidR="004414CD" w:rsidRPr="009755AE">
        <w:rPr>
          <w:color w:val="000000" w:themeColor="text1"/>
          <w:rPrChange w:id="1538" w:author="Kevin Bairos-Novak" w:date="2021-07-21T22:42:00Z">
            <w:rPr/>
          </w:rPrChange>
        </w:rPr>
        <w:t xml:space="preserve"> of </w:t>
      </w:r>
      <w:proofErr w:type="spellStart"/>
      <w:r w:rsidR="004414CD" w:rsidRPr="009755AE">
        <w:rPr>
          <w:color w:val="000000" w:themeColor="text1"/>
          <w:rPrChange w:id="1539" w:author="Kevin Bairos-Novak" w:date="2021-07-21T22:42:00Z">
            <w:rPr/>
          </w:rPrChange>
        </w:rPr>
        <w:t>scleractinian</w:t>
      </w:r>
      <w:proofErr w:type="spellEnd"/>
      <w:r w:rsidR="004414CD" w:rsidRPr="009755AE">
        <w:rPr>
          <w:color w:val="000000" w:themeColor="text1"/>
          <w:rPrChange w:id="1540" w:author="Kevin Bairos-Novak" w:date="2021-07-21T22:42:00Z">
            <w:rPr/>
          </w:rPrChange>
        </w:rPr>
        <w:t xml:space="preserve"> corals</w:t>
      </w:r>
      <w:r w:rsidR="0011279F" w:rsidRPr="009755AE">
        <w:rPr>
          <w:color w:val="000000" w:themeColor="text1"/>
          <w:rPrChange w:id="1541" w:author="Kevin Bairos-Novak" w:date="2021-07-21T22:42:00Z">
            <w:rPr/>
          </w:rPrChange>
        </w:rPr>
        <w:t xml:space="preserve"> (Fig. 1)</w:t>
      </w:r>
      <w:r w:rsidR="00F73025" w:rsidRPr="009755AE">
        <w:rPr>
          <w:color w:val="000000" w:themeColor="text1"/>
          <w:rPrChange w:id="1542" w:author="Kevin Bairos-Novak" w:date="2021-07-21T22:42:00Z">
            <w:rPr/>
          </w:rPrChange>
        </w:rPr>
        <w:t>.</w:t>
      </w:r>
      <w:r w:rsidR="00BF5702" w:rsidRPr="009755AE">
        <w:rPr>
          <w:color w:val="000000" w:themeColor="text1"/>
          <w:rPrChange w:id="1543" w:author="Kevin Bairos-Novak" w:date="2021-07-21T22:42:00Z">
            <w:rPr/>
          </w:rPrChange>
        </w:rPr>
        <w:t xml:space="preserve"> </w:t>
      </w:r>
      <w:r w:rsidR="006438C5" w:rsidRPr="009755AE">
        <w:rPr>
          <w:color w:val="000000" w:themeColor="text1"/>
        </w:rPr>
        <w:t>T</w:t>
      </w:r>
      <w:r w:rsidR="00B923D1" w:rsidRPr="009755AE">
        <w:rPr>
          <w:color w:val="000000" w:themeColor="text1"/>
        </w:rPr>
        <w:t xml:space="preserve">hree studies </w:t>
      </w:r>
      <w:r w:rsidR="00B923D1" w:rsidRPr="009755AE">
        <w:rPr>
          <w:color w:val="000000" w:themeColor="text1"/>
        </w:rPr>
        <w:fldChar w:fldCharType="begin" w:fldLock="1"/>
      </w:r>
      <w:r w:rsidR="008445A6" w:rsidRPr="009755AE">
        <w:rPr>
          <w:color w:val="000000" w:themeColor="text1"/>
        </w:rPr>
        <w:instrText>ADDIN CSL_CITATION {"citationItems":[{"id":"ITEM-1","itemData":{"DOI":"10.1371/journal.pone.0009751","ISSN":"19326203","PMID":"20305781","abstract":"The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ONE","id":"ITEM-1","issue":"3","issued":{"date-parts":[["2010"]]},"page":"e9751","title":"Estimating the Potential for Adaptation of Corals to Climate Warming","type":"article-journal","volume":"5"},"uris":["http://www.mendeley.com/documents/?uuid=fb4da46b-a305-42d7-8c2a-1702ac5c2ec6"]},{"id":"ITEM-2","itemData":{"DOI":"10.1111/gcb.14764","ISSN":"13652486","PMID":"31301206","abstract":"Climate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Biology","id":"ITEM-3","issued":{"date-parts":[["2020"]]},"title":"Assessing the role of historical temperature regime and algal symbionts on the heat tolerance of coral juveniles","type":"article-journal"},"uris":["http://www.mendeley.com/documents/?uuid=c8ce00ca-f313-4884-8cd7-3c32bcd7f389"]}],"mendeley":{"formattedCitation":"(Császár et al. 2010; Wright et al. 2019; Quigley et al. 2020)","plainTextFormattedCitation":"(Császár et al. 2010; Wright et al. 2019; Quigley et al. 2020)","previouslyFormattedCitation":"(Császár et al. 2010; Wright et al. 2019; Quigley et al. 2020)"},"properties":{"noteIndex":0},"schema":"https://github.com/citation-style-language/schema/raw/master/csl-citation.json"}</w:instrText>
      </w:r>
      <w:r w:rsidR="00B923D1" w:rsidRPr="009755AE">
        <w:rPr>
          <w:color w:val="000000" w:themeColor="text1"/>
        </w:rPr>
        <w:fldChar w:fldCharType="separate"/>
      </w:r>
      <w:r w:rsidR="00B923D1" w:rsidRPr="009755AE">
        <w:rPr>
          <w:noProof/>
          <w:color w:val="000000" w:themeColor="text1"/>
        </w:rPr>
        <w:t>(Császár et al. 2010; Wright et al. 2019; Quigley et al. 2020)</w:t>
      </w:r>
      <w:r w:rsidR="00B923D1" w:rsidRPr="009755AE">
        <w:rPr>
          <w:color w:val="000000" w:themeColor="text1"/>
        </w:rPr>
        <w:fldChar w:fldCharType="end"/>
      </w:r>
      <w:r w:rsidR="00B923D1" w:rsidRPr="009755AE">
        <w:rPr>
          <w:color w:val="000000" w:themeColor="text1"/>
        </w:rPr>
        <w:t xml:space="preserve"> each involving multiple trait types</w:t>
      </w:r>
      <w:r w:rsidR="006438C5" w:rsidRPr="009755AE">
        <w:rPr>
          <w:color w:val="000000" w:themeColor="text1"/>
        </w:rPr>
        <w:t>,</w:t>
      </w:r>
      <w:r w:rsidR="00B923D1" w:rsidRPr="009755AE">
        <w:rPr>
          <w:color w:val="000000" w:themeColor="text1"/>
        </w:rPr>
        <w:t xml:space="preserve"> provide 59% of all heritability estimates (</w:t>
      </w:r>
      <w:r w:rsidR="000F1354" w:rsidRPr="009755AE">
        <w:rPr>
          <w:color w:val="000000" w:themeColor="text1"/>
        </w:rPr>
        <w:t>Fig. 1</w:t>
      </w:r>
      <w:r w:rsidR="00F1214B" w:rsidRPr="009755AE">
        <w:rPr>
          <w:color w:val="000000" w:themeColor="text1"/>
        </w:rPr>
        <w:t>-left</w:t>
      </w:r>
      <w:r w:rsidR="00B923D1" w:rsidRPr="009755AE">
        <w:rPr>
          <w:color w:val="000000" w:themeColor="text1"/>
        </w:rPr>
        <w:t xml:space="preserve">). </w:t>
      </w:r>
      <w:r w:rsidR="008E063F" w:rsidRPr="009755AE">
        <w:rPr>
          <w:color w:val="000000" w:themeColor="text1"/>
        </w:rPr>
        <w:t>There was an even split of studies (9:9</w:t>
      </w:r>
      <w:r w:rsidR="00F535E1" w:rsidRPr="009755AE">
        <w:rPr>
          <w:color w:val="000000" w:themeColor="text1"/>
        </w:rPr>
        <w:t xml:space="preserve"> studies</w:t>
      </w:r>
      <w:r w:rsidR="008E063F" w:rsidRPr="009755AE">
        <w:rPr>
          <w:color w:val="000000" w:themeColor="text1"/>
        </w:rPr>
        <w:t>) examining narrow-sense</w:t>
      </w:r>
      <w:r w:rsidR="00D9557C" w:rsidRPr="009755AE">
        <w:rPr>
          <w:color w:val="000000" w:themeColor="text1"/>
        </w:rPr>
        <w:t xml:space="preserve"> (</w:t>
      </w:r>
      <w:r w:rsidR="00D9557C" w:rsidRPr="009755AE">
        <w:rPr>
          <w:i/>
          <w:color w:val="000000" w:themeColor="text1"/>
        </w:rPr>
        <w:t>h</w:t>
      </w:r>
      <w:r w:rsidR="00D9557C" w:rsidRPr="009755AE">
        <w:rPr>
          <w:i/>
          <w:color w:val="000000" w:themeColor="text1"/>
          <w:vertAlign w:val="superscript"/>
        </w:rPr>
        <w:t>2</w:t>
      </w:r>
      <w:r w:rsidR="00D9557C" w:rsidRPr="009755AE">
        <w:rPr>
          <w:color w:val="000000" w:themeColor="text1"/>
        </w:rPr>
        <w:t>)</w:t>
      </w:r>
      <w:r w:rsidR="008E063F" w:rsidRPr="009755AE">
        <w:rPr>
          <w:color w:val="000000" w:themeColor="text1"/>
        </w:rPr>
        <w:t xml:space="preserve"> and broad-sense</w:t>
      </w:r>
      <w:r w:rsidR="00D9557C" w:rsidRPr="009755AE">
        <w:rPr>
          <w:color w:val="000000" w:themeColor="text1"/>
        </w:rPr>
        <w:t xml:space="preserve"> (</w:t>
      </w:r>
      <w:r w:rsidR="00D9557C" w:rsidRPr="009755AE">
        <w:rPr>
          <w:i/>
          <w:color w:val="000000" w:themeColor="text1"/>
        </w:rPr>
        <w:t>H</w:t>
      </w:r>
      <w:r w:rsidR="00D9557C" w:rsidRPr="009755AE">
        <w:rPr>
          <w:i/>
          <w:color w:val="000000" w:themeColor="text1"/>
          <w:vertAlign w:val="superscript"/>
        </w:rPr>
        <w:t>2</w:t>
      </w:r>
      <w:r w:rsidR="00D9557C" w:rsidRPr="009755AE">
        <w:rPr>
          <w:color w:val="000000" w:themeColor="text1"/>
        </w:rPr>
        <w:t>)</w:t>
      </w:r>
      <w:r w:rsidR="008E063F" w:rsidRPr="009755AE">
        <w:rPr>
          <w:color w:val="000000" w:themeColor="text1"/>
        </w:rPr>
        <w:t xml:space="preserve"> heritability, with one study </w:t>
      </w:r>
      <w:del w:id="1544" w:author="Kevin Bairos-Novak" w:date="2021-07-21T22:42:00Z">
        <w:r w:rsidR="008E063F" w:rsidRPr="00AB70A3">
          <w:rPr>
            <w:color w:val="000000" w:themeColor="text1"/>
          </w:rPr>
          <w:fldChar w:fldCharType="begin" w:fldLock="1"/>
        </w:r>
        <w:r w:rsidR="008E063F" w:rsidRPr="00AB70A3">
          <w:rPr>
            <w:color w:val="000000" w:themeColor="text1"/>
          </w:rPr>
          <w:del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favia fragum ecomorphs","type":"article-journal","volume":"65"},"uris":["http://www.mendeley.com/documents/?uuid=f760dd5a-582b-4a91-9896-9fdd4e150589"]}],"mendeley":{"formattedCitation":"(Carlon et al. 2011)","plainTextFormattedCitation":"(Carlon et al. 2011)","previouslyFormattedCitation":"(Carlon et al. 2011)"},"properties":{"noteIndex":0},"schema":"https://github.com/citation-style-language/schema/raw/master/csl-citation.json"}</w:delInstrText>
        </w:r>
        <w:r w:rsidR="008E063F" w:rsidRPr="00AB70A3">
          <w:rPr>
            <w:color w:val="000000" w:themeColor="text1"/>
          </w:rPr>
          <w:fldChar w:fldCharType="separate"/>
        </w:r>
        <w:r w:rsidR="008E063F" w:rsidRPr="00AB70A3">
          <w:rPr>
            <w:noProof/>
            <w:color w:val="000000" w:themeColor="text1"/>
          </w:rPr>
          <w:delText>(Carlon et al. 2011)</w:delText>
        </w:r>
        <w:r w:rsidR="008E063F" w:rsidRPr="00AB70A3">
          <w:rPr>
            <w:color w:val="000000" w:themeColor="text1"/>
          </w:rPr>
          <w:fldChar w:fldCharType="end"/>
        </w:r>
      </w:del>
      <w:ins w:id="1545" w:author="Kevin Bairos-Novak" w:date="2021-07-21T22:42:00Z">
        <w:r w:rsidR="008E063F" w:rsidRPr="009755AE">
          <w:rPr>
            <w:color w:val="000000" w:themeColor="text1"/>
          </w:rPr>
          <w:fldChar w:fldCharType="begin" w:fldLock="1"/>
        </w:r>
        <w:r w:rsidR="00F91F08" w:rsidRPr="009755AE">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8E063F" w:rsidRPr="009755AE">
          <w:rPr>
            <w:color w:val="000000" w:themeColor="text1"/>
          </w:rPr>
          <w:fldChar w:fldCharType="separate"/>
        </w:r>
        <w:r w:rsidR="00F91F08" w:rsidRPr="009755AE">
          <w:rPr>
            <w:noProof/>
            <w:color w:val="000000" w:themeColor="text1"/>
          </w:rPr>
          <w:t>(Carlon et al. 2011)</w:t>
        </w:r>
        <w:r w:rsidR="008E063F" w:rsidRPr="009755AE">
          <w:rPr>
            <w:color w:val="000000" w:themeColor="text1"/>
          </w:rPr>
          <w:fldChar w:fldCharType="end"/>
        </w:r>
      </w:ins>
      <w:r w:rsidR="008E063F" w:rsidRPr="009755AE">
        <w:rPr>
          <w:color w:val="000000" w:themeColor="text1"/>
        </w:rPr>
        <w:t xml:space="preserve"> reporting both </w:t>
      </w:r>
      <w:r w:rsidR="006C6AB4" w:rsidRPr="009755AE">
        <w:rPr>
          <w:color w:val="000000" w:themeColor="text1"/>
        </w:rPr>
        <w:t>heritability types</w:t>
      </w:r>
      <w:r w:rsidR="008E063F" w:rsidRPr="009755AE">
        <w:rPr>
          <w:color w:val="000000" w:themeColor="text1"/>
        </w:rPr>
        <w:t>. However, the number of raw estimates produced by each study</w:t>
      </w:r>
      <w:r w:rsidR="006C6AB4" w:rsidRPr="009755AE">
        <w:rPr>
          <w:color w:val="000000" w:themeColor="text1"/>
        </w:rPr>
        <w:t xml:space="preserve"> differed</w:t>
      </w:r>
      <w:r w:rsidR="00D9557C" w:rsidRPr="009755AE">
        <w:rPr>
          <w:color w:val="000000" w:themeColor="text1"/>
        </w:rPr>
        <w:t xml:space="preserve"> markedly</w:t>
      </w:r>
      <w:r w:rsidR="006C6AB4" w:rsidRPr="009755AE">
        <w:rPr>
          <w:color w:val="000000" w:themeColor="text1"/>
        </w:rPr>
        <w:t>, with</w:t>
      </w:r>
      <w:r w:rsidR="00D9557C" w:rsidRPr="009755AE">
        <w:rPr>
          <w:color w:val="000000" w:themeColor="text1"/>
        </w:rPr>
        <w:t xml:space="preserve"> more broad-sense estimates </w:t>
      </w:r>
      <w:r w:rsidR="007B6C18" w:rsidRPr="009755AE">
        <w:rPr>
          <w:color w:val="000000" w:themeColor="text1"/>
        </w:rPr>
        <w:t>(n</w:t>
      </w:r>
      <w:r w:rsidR="001B62B7" w:rsidRPr="009755AE">
        <w:rPr>
          <w:color w:val="000000" w:themeColor="text1"/>
        </w:rPr>
        <w:t xml:space="preserve"> </w:t>
      </w:r>
      <w:r w:rsidR="007B6C18" w:rsidRPr="009755AE">
        <w:rPr>
          <w:color w:val="000000" w:themeColor="text1"/>
        </w:rPr>
        <w:t>=</w:t>
      </w:r>
      <w:r w:rsidR="001B62B7" w:rsidRPr="009755AE">
        <w:rPr>
          <w:color w:val="000000" w:themeColor="text1"/>
        </w:rPr>
        <w:t xml:space="preserve"> </w:t>
      </w:r>
      <w:r w:rsidR="00D9557C" w:rsidRPr="009755AE">
        <w:rPr>
          <w:color w:val="000000" w:themeColor="text1"/>
        </w:rPr>
        <w:t>7</w:t>
      </w:r>
      <w:r w:rsidR="007B6C18" w:rsidRPr="009755AE">
        <w:rPr>
          <w:color w:val="000000" w:themeColor="text1"/>
        </w:rPr>
        <w:t>0</w:t>
      </w:r>
      <w:r w:rsidR="00D9557C" w:rsidRPr="009755AE">
        <w:rPr>
          <w:color w:val="000000" w:themeColor="text1"/>
        </w:rPr>
        <w:t>) than narrow-sense (</w:t>
      </w:r>
      <w:r w:rsidR="007B6C18" w:rsidRPr="009755AE">
        <w:rPr>
          <w:color w:val="000000" w:themeColor="text1"/>
        </w:rPr>
        <w:t>n</w:t>
      </w:r>
      <w:r w:rsidR="001B62B7" w:rsidRPr="009755AE">
        <w:rPr>
          <w:color w:val="000000" w:themeColor="text1"/>
        </w:rPr>
        <w:t xml:space="preserve"> </w:t>
      </w:r>
      <w:r w:rsidR="007B6C18" w:rsidRPr="009755AE">
        <w:rPr>
          <w:color w:val="000000" w:themeColor="text1"/>
        </w:rPr>
        <w:t>=</w:t>
      </w:r>
      <w:r w:rsidR="001B62B7" w:rsidRPr="009755AE">
        <w:rPr>
          <w:color w:val="000000" w:themeColor="text1"/>
        </w:rPr>
        <w:t xml:space="preserve"> </w:t>
      </w:r>
      <w:r w:rsidR="00D9557C" w:rsidRPr="009755AE">
        <w:rPr>
          <w:color w:val="000000" w:themeColor="text1"/>
        </w:rPr>
        <w:t>25).</w:t>
      </w:r>
      <w:r w:rsidR="003912C3" w:rsidRPr="009755AE">
        <w:rPr>
          <w:color w:val="000000" w:themeColor="text1"/>
        </w:rPr>
        <w:t xml:space="preserve"> The studies also differed in terms of which trait type was reported, with most studies reporting only a single estimate (12 studies), </w:t>
      </w:r>
      <w:r w:rsidR="007B6C18" w:rsidRPr="009755AE">
        <w:rPr>
          <w:color w:val="000000" w:themeColor="text1"/>
        </w:rPr>
        <w:t>and the other seven</w:t>
      </w:r>
      <w:r w:rsidR="003912C3" w:rsidRPr="009755AE">
        <w:rPr>
          <w:color w:val="000000" w:themeColor="text1"/>
        </w:rPr>
        <w:t xml:space="preserve"> studies reporting</w:t>
      </w:r>
      <w:r w:rsidR="007B6C18" w:rsidRPr="009755AE">
        <w:rPr>
          <w:color w:val="000000" w:themeColor="text1"/>
        </w:rPr>
        <w:t xml:space="preserve"> on</w:t>
      </w:r>
      <w:r w:rsidR="003912C3" w:rsidRPr="009755AE">
        <w:rPr>
          <w:color w:val="000000" w:themeColor="text1"/>
        </w:rPr>
        <w:t xml:space="preserve"> </w:t>
      </w:r>
      <w:r w:rsidR="001B62B7" w:rsidRPr="009755AE">
        <w:rPr>
          <w:color w:val="000000" w:themeColor="text1"/>
        </w:rPr>
        <w:t>two to six</w:t>
      </w:r>
      <w:r w:rsidR="007B6C18" w:rsidRPr="009755AE">
        <w:rPr>
          <w:color w:val="000000" w:themeColor="text1"/>
        </w:rPr>
        <w:t xml:space="preserve"> distinct trait types</w:t>
      </w:r>
      <w:r w:rsidR="003912C3" w:rsidRPr="009755AE">
        <w:rPr>
          <w:color w:val="000000" w:themeColor="text1"/>
        </w:rPr>
        <w:t xml:space="preserve">. </w:t>
      </w:r>
      <w:r w:rsidR="007B6C18" w:rsidRPr="009755AE">
        <w:rPr>
          <w:color w:val="000000" w:themeColor="text1"/>
        </w:rPr>
        <w:t>Survival was the most frequently studied trait type</w:t>
      </w:r>
      <w:r w:rsidR="001F0F53" w:rsidRPr="009755AE">
        <w:rPr>
          <w:color w:val="000000" w:themeColor="text1"/>
        </w:rPr>
        <w:t xml:space="preserve"> (</w:t>
      </w:r>
      <w:r w:rsidR="00036FC5" w:rsidRPr="009755AE">
        <w:rPr>
          <w:color w:val="000000" w:themeColor="text1"/>
        </w:rPr>
        <w:t>nine</w:t>
      </w:r>
      <w:r w:rsidR="003912C3" w:rsidRPr="009755AE">
        <w:rPr>
          <w:color w:val="000000" w:themeColor="text1"/>
        </w:rPr>
        <w:t xml:space="preserve"> studies</w:t>
      </w:r>
      <w:r w:rsidR="001F0F53" w:rsidRPr="009755AE">
        <w:rPr>
          <w:color w:val="000000" w:themeColor="text1"/>
        </w:rPr>
        <w:t>, 15 estimates)</w:t>
      </w:r>
      <w:r w:rsidR="007B6C18" w:rsidRPr="009755AE">
        <w:rPr>
          <w:color w:val="000000" w:themeColor="text1"/>
        </w:rPr>
        <w:t xml:space="preserve">, while </w:t>
      </w:r>
      <w:r w:rsidR="003912C3" w:rsidRPr="009755AE">
        <w:rPr>
          <w:color w:val="000000" w:themeColor="text1"/>
        </w:rPr>
        <w:t xml:space="preserve">bleaching </w:t>
      </w:r>
      <w:r w:rsidR="007B6C18" w:rsidRPr="009755AE">
        <w:rPr>
          <w:color w:val="000000" w:themeColor="text1"/>
        </w:rPr>
        <w:t>(</w:t>
      </w:r>
      <w:r w:rsidR="001B62B7" w:rsidRPr="009755AE">
        <w:rPr>
          <w:color w:val="000000" w:themeColor="text1"/>
        </w:rPr>
        <w:t>six</w:t>
      </w:r>
      <w:r w:rsidR="007B6C18" w:rsidRPr="009755AE">
        <w:rPr>
          <w:color w:val="000000" w:themeColor="text1"/>
        </w:rPr>
        <w:t xml:space="preserve"> studies, </w:t>
      </w:r>
      <w:r w:rsidR="00B02C2C" w:rsidRPr="009755AE">
        <w:rPr>
          <w:color w:val="000000" w:themeColor="text1"/>
        </w:rPr>
        <w:t>10 estimates</w:t>
      </w:r>
      <w:r w:rsidR="003912C3" w:rsidRPr="009755AE">
        <w:rPr>
          <w:color w:val="000000" w:themeColor="text1"/>
        </w:rPr>
        <w:t>)</w:t>
      </w:r>
      <w:r w:rsidR="00B02C2C" w:rsidRPr="009755AE">
        <w:rPr>
          <w:color w:val="000000" w:themeColor="text1"/>
        </w:rPr>
        <w:t xml:space="preserve"> and </w:t>
      </w:r>
      <w:r w:rsidR="007B6C18" w:rsidRPr="009755AE">
        <w:rPr>
          <w:color w:val="000000" w:themeColor="text1"/>
        </w:rPr>
        <w:t>growth (</w:t>
      </w:r>
      <w:r w:rsidR="001B62B7" w:rsidRPr="009755AE">
        <w:rPr>
          <w:color w:val="000000" w:themeColor="text1"/>
        </w:rPr>
        <w:t>six</w:t>
      </w:r>
      <w:r w:rsidR="007B6C18" w:rsidRPr="009755AE">
        <w:rPr>
          <w:color w:val="000000" w:themeColor="text1"/>
        </w:rPr>
        <w:t xml:space="preserve"> studies, 23 estimates) were also </w:t>
      </w:r>
      <w:r w:rsidR="00B923D1" w:rsidRPr="009755AE">
        <w:rPr>
          <w:color w:val="000000" w:themeColor="text1"/>
        </w:rPr>
        <w:t>diversely</w:t>
      </w:r>
      <w:r w:rsidR="007B6C18" w:rsidRPr="009755AE">
        <w:rPr>
          <w:color w:val="000000" w:themeColor="text1"/>
        </w:rPr>
        <w:t xml:space="preserve"> studied. The latter often included comparisons of multiple </w:t>
      </w:r>
      <w:r w:rsidR="00B02C2C" w:rsidRPr="009755AE">
        <w:rPr>
          <w:color w:val="000000" w:themeColor="text1"/>
        </w:rPr>
        <w:t xml:space="preserve">species </w:t>
      </w:r>
      <w:r w:rsidR="00DE5FD7" w:rsidRPr="009755AE">
        <w:rPr>
          <w:color w:val="000000" w:themeColor="text1"/>
        </w:rPr>
        <w:t>or symbionts with</w:t>
      </w:r>
      <w:r w:rsidR="00B02C2C" w:rsidRPr="009755AE">
        <w:rPr>
          <w:color w:val="000000" w:themeColor="text1"/>
        </w:rPr>
        <w:t>in the same study</w:t>
      </w:r>
      <w:r w:rsidR="007B6C18" w:rsidRPr="009755AE">
        <w:rPr>
          <w:color w:val="000000" w:themeColor="text1"/>
        </w:rPr>
        <w:t>, resulting in a large number of estimates</w:t>
      </w:r>
      <w:r w:rsidR="00B02C2C" w:rsidRPr="009755AE">
        <w:rPr>
          <w:color w:val="000000" w:themeColor="text1"/>
        </w:rPr>
        <w:t xml:space="preserve">. </w:t>
      </w:r>
      <w:r w:rsidR="00E457F4" w:rsidRPr="009755AE">
        <w:rPr>
          <w:color w:val="000000" w:themeColor="text1"/>
        </w:rPr>
        <w:t xml:space="preserve">Most trait type estimates originated from least two independent studies estimates, save for immune response (four estimates from one study) and gamete contribution (one estimate). We therefore interpret the results for immune response with caution, given that they all belong to the same study, and excluded the single estimate for gamete compatibility from the subsequent meta-analysis. </w:t>
      </w:r>
      <w:r w:rsidR="00E457F4" w:rsidRPr="009755AE">
        <w:rPr>
          <w:color w:val="000000" w:themeColor="text1"/>
          <w:rPrChange w:id="1546" w:author="Kevin Bairos-Novak" w:date="2021-07-21T22:42:00Z">
            <w:rPr/>
          </w:rPrChange>
        </w:rPr>
        <w:t xml:space="preserve">Notably, there were limited studies of the heritability of coral reproduction and fecundity, and </w:t>
      </w:r>
      <w:r w:rsidR="00E457F4" w:rsidRPr="009755AE">
        <w:rPr>
          <w:color w:val="000000" w:themeColor="text1"/>
        </w:rPr>
        <w:t>there were no heritability estimates of thermal optimum (</w:t>
      </w:r>
      <w:proofErr w:type="spellStart"/>
      <w:r w:rsidR="00E457F4" w:rsidRPr="009755AE">
        <w:rPr>
          <w:i/>
          <w:color w:val="000000" w:themeColor="text1"/>
        </w:rPr>
        <w:t>T</w:t>
      </w:r>
      <w:r w:rsidR="00E457F4" w:rsidRPr="009755AE">
        <w:rPr>
          <w:i/>
          <w:color w:val="000000" w:themeColor="text1"/>
          <w:vertAlign w:val="subscript"/>
        </w:rPr>
        <w:t>opt</w:t>
      </w:r>
      <w:proofErr w:type="spellEnd"/>
      <w:r w:rsidR="00E457F4" w:rsidRPr="009755AE">
        <w:rPr>
          <w:color w:val="000000" w:themeColor="text1"/>
        </w:rPr>
        <w:t xml:space="preserve">), measures of </w:t>
      </w:r>
      <w:r w:rsidR="00E457F4" w:rsidRPr="009755AE">
        <w:rPr>
          <w:color w:val="000000" w:themeColor="text1"/>
          <w:rPrChange w:id="1547" w:author="Kevin Bairos-Novak" w:date="2021-07-21T22:42:00Z">
            <w:rPr/>
          </w:rPrChange>
        </w:rPr>
        <w:t>performance breadth (e.g., B80, B95), or critical thermal limits (</w:t>
      </w:r>
      <w:proofErr w:type="spellStart"/>
      <w:r w:rsidR="00E457F4" w:rsidRPr="009755AE">
        <w:rPr>
          <w:i/>
          <w:color w:val="000000" w:themeColor="text1"/>
          <w:rPrChange w:id="1548" w:author="Kevin Bairos-Novak" w:date="2021-07-21T22:42:00Z">
            <w:rPr>
              <w:i/>
            </w:rPr>
          </w:rPrChange>
        </w:rPr>
        <w:t>CT</w:t>
      </w:r>
      <w:r w:rsidR="00E457F4" w:rsidRPr="009755AE">
        <w:rPr>
          <w:i/>
          <w:color w:val="000000" w:themeColor="text1"/>
          <w:vertAlign w:val="subscript"/>
          <w:rPrChange w:id="1549" w:author="Kevin Bairos-Novak" w:date="2021-07-21T22:42:00Z">
            <w:rPr>
              <w:i/>
              <w:vertAlign w:val="subscript"/>
            </w:rPr>
          </w:rPrChange>
        </w:rPr>
        <w:t>max</w:t>
      </w:r>
      <w:proofErr w:type="spellEnd"/>
      <w:r w:rsidR="00E457F4" w:rsidRPr="009755AE">
        <w:rPr>
          <w:i/>
          <w:color w:val="000000" w:themeColor="text1"/>
          <w:vertAlign w:val="subscript"/>
          <w:rPrChange w:id="1550" w:author="Kevin Bairos-Novak" w:date="2021-07-21T22:42:00Z">
            <w:rPr>
              <w:i/>
              <w:vertAlign w:val="subscript"/>
            </w:rPr>
          </w:rPrChange>
        </w:rPr>
        <w:t>/min</w:t>
      </w:r>
      <w:r w:rsidR="00E457F4" w:rsidRPr="009755AE">
        <w:rPr>
          <w:color w:val="000000" w:themeColor="text1"/>
          <w:rPrChange w:id="1551" w:author="Kevin Bairos-Novak" w:date="2021-07-21T22:42:00Z">
            <w:rPr/>
          </w:rPrChange>
        </w:rPr>
        <w:t>).</w:t>
      </w:r>
      <w:ins w:id="1552" w:author="Kevin Bairos-Novak" w:date="2021-07-21T22:42:00Z">
        <w:r w:rsidR="0077014B" w:rsidRPr="009755AE">
          <w:rPr>
            <w:color w:val="000000" w:themeColor="text1"/>
          </w:rPr>
          <w:t xml:space="preserve"> </w:t>
        </w:r>
        <w:r w:rsidR="00F57439" w:rsidRPr="009755AE">
          <w:rPr>
            <w:color w:val="000000" w:themeColor="text1"/>
          </w:rPr>
          <w:t>O</w:t>
        </w:r>
        <w:r w:rsidR="0077014B" w:rsidRPr="009755AE">
          <w:rPr>
            <w:color w:val="000000" w:themeColor="text1"/>
          </w:rPr>
          <w:t>nly three studies reported the total phenotypic variation and/or the level of additive genetic variation</w:t>
        </w:r>
        <w:r w:rsidR="00DB62C1" w:rsidRPr="009755AE">
          <w:rPr>
            <w:color w:val="000000" w:themeColor="text1"/>
          </w:rPr>
          <w:t>, which would be</w:t>
        </w:r>
        <w:r w:rsidR="00F57439" w:rsidRPr="009755AE">
          <w:rPr>
            <w:color w:val="000000" w:themeColor="text1"/>
          </w:rPr>
          <w:t xml:space="preserve"> particularly useful for</w:t>
        </w:r>
        <w:r w:rsidR="0077014B" w:rsidRPr="009755AE">
          <w:rPr>
            <w:color w:val="000000" w:themeColor="text1"/>
          </w:rPr>
          <w:t xml:space="preserve"> calculat</w:t>
        </w:r>
        <w:r w:rsidR="00F57439" w:rsidRPr="009755AE">
          <w:rPr>
            <w:color w:val="000000" w:themeColor="text1"/>
          </w:rPr>
          <w:t>ing</w:t>
        </w:r>
        <w:r w:rsidR="0077014B" w:rsidRPr="009755AE">
          <w:rPr>
            <w:color w:val="000000" w:themeColor="text1"/>
          </w:rPr>
          <w:t xml:space="preserve"> metrics of evolvability </w:t>
        </w:r>
        <w:r w:rsidR="0077014B" w:rsidRPr="009755AE">
          <w:rPr>
            <w:color w:val="000000" w:themeColor="text1"/>
          </w:rPr>
          <w:fldChar w:fldCharType="begin" w:fldLock="1"/>
        </w:r>
        <w:r w:rsidR="007E7367" w:rsidRPr="009755AE">
          <w:rPr>
            <w:color w:val="000000" w:themeColor="text1"/>
          </w:rPr>
          <w:instrText>ADDIN CSL_CITATION {"citationItems":[{"id":"ITEM-1","itemData":{"DOI":"10.1371/journal.pone.0103279","ISSN":"19326203","abstract":"With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 - one from Harbin, N China, and one from Turpan, S China - 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0.47±0.03 to 0.51±0.06, and the estimates of cold tolerance varied from 0.33±0.07 to 0.36±0.06.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 © 2014 Ma et al.","author":[{"dropping-particle":"","family":"Ma","given":"Fang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ONE","id":"ITEM-1","issue":"7","issued":{"date-parts":[["2014"]]},"page":"1-7","title":"Heritability and evolutionary potential in thermal tolerance traits in the invasive Mediterranean cryptic species of Bemisia tabaci (Hemiptera: Aleyrodidae)","type":"article-journal","volume":"9"},"uris":["http://www.mendeley.com/documents/?uuid=80c8d9e5-33d0-4e01-be5b-893090a49387"]},{"id":"ITEM-2","itemData":{"DOI":"10.1038/nrg2322","author":[{"dropping-particle":"","family":"Visscher","given":"Peter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Genetics","id":"ITEM-2","issued":{"date-parts":[["2008"]]},"page":"255-267","title":"Heritability in the genomics area – concepts and misconceptions","type":"article-journal","volume":"9"},"uris":["http://www.mendeley.com/documents/?uuid=6cd4e0a2-b369-4080-8f44-1431249d5165"]}],"mendeley":{"formattedCitation":"(Visscher et al. 2008; Ma et al. 2014)","plainTextFormattedCitation":"(Visscher et al. 2008; Ma et al. 2014)","previouslyFormattedCitation":"(Visscher et al. 2008; Ma et al. 2014)"},"properties":{"noteIndex":0},"schema":"https://github.com/citation-style-language/schema/raw/master/csl-citation.json"}</w:instrText>
        </w:r>
        <w:r w:rsidR="0077014B" w:rsidRPr="009755AE">
          <w:rPr>
            <w:color w:val="000000" w:themeColor="text1"/>
          </w:rPr>
          <w:fldChar w:fldCharType="separate"/>
        </w:r>
        <w:r w:rsidR="001406BF" w:rsidRPr="009755AE">
          <w:rPr>
            <w:noProof/>
            <w:color w:val="000000" w:themeColor="text1"/>
          </w:rPr>
          <w:t>(Visscher et al. 2008; Ma et al. 2014)</w:t>
        </w:r>
        <w:r w:rsidR="0077014B" w:rsidRPr="009755AE">
          <w:rPr>
            <w:color w:val="000000" w:themeColor="text1"/>
          </w:rPr>
          <w:fldChar w:fldCharType="end"/>
        </w:r>
        <w:r w:rsidR="00DB62C1" w:rsidRPr="009755AE">
          <w:rPr>
            <w:color w:val="000000" w:themeColor="text1"/>
          </w:rPr>
          <w:t>.</w:t>
        </w:r>
        <w:r w:rsidR="00F57439" w:rsidRPr="009755AE">
          <w:rPr>
            <w:color w:val="000000" w:themeColor="text1"/>
          </w:rPr>
          <w:t xml:space="preserve"> </w:t>
        </w:r>
        <w:r w:rsidR="00DB62C1" w:rsidRPr="009755AE">
          <w:rPr>
            <w:color w:val="000000" w:themeColor="text1"/>
          </w:rPr>
          <w:t>W</w:t>
        </w:r>
        <w:r w:rsidR="00F57439" w:rsidRPr="009755AE">
          <w:rPr>
            <w:color w:val="000000" w:themeColor="text1"/>
          </w:rPr>
          <w:t xml:space="preserve">e </w:t>
        </w:r>
        <w:r w:rsidR="00DB62C1" w:rsidRPr="009755AE">
          <w:rPr>
            <w:color w:val="000000" w:themeColor="text1"/>
          </w:rPr>
          <w:t xml:space="preserve">therefore </w:t>
        </w:r>
        <w:r w:rsidR="00F57439" w:rsidRPr="009755AE">
          <w:rPr>
            <w:color w:val="000000" w:themeColor="text1"/>
          </w:rPr>
          <w:t>recommend that future studies report this estimate of variation</w:t>
        </w:r>
        <w:r w:rsidR="0077014B" w:rsidRPr="009755AE">
          <w:rPr>
            <w:color w:val="000000" w:themeColor="text1"/>
          </w:rPr>
          <w:t>.</w:t>
        </w:r>
      </w:ins>
    </w:p>
    <w:p w14:paraId="01FC807E" w14:textId="3537D02A" w:rsidR="005E641A" w:rsidRPr="009755AE" w:rsidRDefault="00E457F4" w:rsidP="00FC6D79">
      <w:pPr>
        <w:spacing w:line="480" w:lineRule="auto"/>
        <w:ind w:firstLine="720"/>
        <w:rPr>
          <w:color w:val="000000" w:themeColor="text1"/>
        </w:rPr>
      </w:pPr>
      <w:r w:rsidRPr="009755AE">
        <w:rPr>
          <w:color w:val="000000" w:themeColor="text1"/>
        </w:rPr>
        <w:t xml:space="preserve">For </w:t>
      </w:r>
      <w:r w:rsidR="00A432C7" w:rsidRPr="009755AE">
        <w:rPr>
          <w:color w:val="000000" w:themeColor="text1"/>
        </w:rPr>
        <w:t>life stage, there were</w:t>
      </w:r>
      <w:r w:rsidR="0082109D" w:rsidRPr="009755AE">
        <w:rPr>
          <w:color w:val="000000" w:themeColor="text1"/>
        </w:rPr>
        <w:t xml:space="preserve"> </w:t>
      </w:r>
      <w:del w:id="1553" w:author="Kevin Bairos-Novak" w:date="2021-07-21T22:42:00Z">
        <w:r w:rsidR="0082109D" w:rsidRPr="00AB70A3">
          <w:rPr>
            <w:color w:val="000000" w:themeColor="text1"/>
          </w:rPr>
          <w:delText>57</w:delText>
        </w:r>
      </w:del>
      <w:ins w:id="1554" w:author="Kevin Bairos-Novak" w:date="2021-07-21T22:42:00Z">
        <w:r w:rsidR="008D32D3" w:rsidRPr="009755AE">
          <w:rPr>
            <w:color w:val="000000" w:themeColor="text1"/>
          </w:rPr>
          <w:t>63</w:t>
        </w:r>
      </w:ins>
      <w:r w:rsidR="0082109D" w:rsidRPr="009755AE">
        <w:rPr>
          <w:color w:val="000000" w:themeColor="text1"/>
        </w:rPr>
        <w:t xml:space="preserve"> estimates (</w:t>
      </w:r>
      <w:r w:rsidR="00A432C7" w:rsidRPr="009755AE">
        <w:rPr>
          <w:color w:val="000000" w:themeColor="text1"/>
        </w:rPr>
        <w:t>from eight studies</w:t>
      </w:r>
      <w:r w:rsidR="0082109D" w:rsidRPr="009755AE">
        <w:rPr>
          <w:color w:val="000000" w:themeColor="text1"/>
        </w:rPr>
        <w:t xml:space="preserve">) for adults, </w:t>
      </w:r>
      <w:del w:id="1555" w:author="Kevin Bairos-Novak" w:date="2021-07-21T22:42:00Z">
        <w:r w:rsidR="0082109D" w:rsidRPr="00AB70A3">
          <w:rPr>
            <w:color w:val="000000" w:themeColor="text1"/>
          </w:rPr>
          <w:delText>24</w:delText>
        </w:r>
      </w:del>
      <w:ins w:id="1556" w:author="Kevin Bairos-Novak" w:date="2021-07-21T22:42:00Z">
        <w:r w:rsidR="008D32D3" w:rsidRPr="009755AE">
          <w:rPr>
            <w:color w:val="000000" w:themeColor="text1"/>
          </w:rPr>
          <w:t>18</w:t>
        </w:r>
      </w:ins>
      <w:r w:rsidR="0082109D" w:rsidRPr="009755AE">
        <w:rPr>
          <w:color w:val="000000" w:themeColor="text1"/>
        </w:rPr>
        <w:t xml:space="preserve"> estimates for </w:t>
      </w:r>
      <w:del w:id="1557" w:author="Kevin Bairos-Novak" w:date="2021-07-21T22:42:00Z">
        <w:r w:rsidR="0082109D" w:rsidRPr="00AB70A3">
          <w:rPr>
            <w:color w:val="000000" w:themeColor="text1"/>
          </w:rPr>
          <w:delText>juvniles</w:delText>
        </w:r>
      </w:del>
      <w:ins w:id="1558" w:author="Kevin Bairos-Novak" w:date="2021-07-21T22:42:00Z">
        <w:r w:rsidR="0082109D" w:rsidRPr="009755AE">
          <w:rPr>
            <w:color w:val="000000" w:themeColor="text1"/>
          </w:rPr>
          <w:t>juv</w:t>
        </w:r>
        <w:r w:rsidR="00B20522" w:rsidRPr="009755AE">
          <w:rPr>
            <w:color w:val="000000" w:themeColor="text1"/>
          </w:rPr>
          <w:t>e</w:t>
        </w:r>
        <w:r w:rsidR="0082109D" w:rsidRPr="009755AE">
          <w:rPr>
            <w:color w:val="000000" w:themeColor="text1"/>
          </w:rPr>
          <w:t>niles</w:t>
        </w:r>
      </w:ins>
      <w:r w:rsidR="0082109D" w:rsidRPr="009755AE">
        <w:rPr>
          <w:color w:val="000000" w:themeColor="text1"/>
        </w:rPr>
        <w:t xml:space="preserve"> (</w:t>
      </w:r>
      <w:r w:rsidR="00A432C7" w:rsidRPr="009755AE">
        <w:rPr>
          <w:color w:val="000000" w:themeColor="text1"/>
        </w:rPr>
        <w:t>from seven studies</w:t>
      </w:r>
      <w:r w:rsidR="0082109D" w:rsidRPr="009755AE">
        <w:rPr>
          <w:color w:val="000000" w:themeColor="text1"/>
        </w:rPr>
        <w:t xml:space="preserve">), and </w:t>
      </w:r>
      <w:r w:rsidR="00A432C7" w:rsidRPr="009755AE">
        <w:rPr>
          <w:color w:val="000000" w:themeColor="text1"/>
        </w:rPr>
        <w:t>14 for larvae (from five studies)</w:t>
      </w:r>
      <w:r w:rsidR="001B708A" w:rsidRPr="009755AE">
        <w:rPr>
          <w:color w:val="000000" w:themeColor="text1"/>
        </w:rPr>
        <w:t xml:space="preserve">, with every study </w:t>
      </w:r>
      <w:r w:rsidR="00E10F1C" w:rsidRPr="009755AE">
        <w:rPr>
          <w:color w:val="000000" w:themeColor="text1"/>
        </w:rPr>
        <w:t xml:space="preserve">reporting on only a single life stage save for </w:t>
      </w:r>
      <w:del w:id="1559" w:author="Kevin Bairos-Novak" w:date="2021-07-21T22:42:00Z">
        <w:r w:rsidR="00E10F1C" w:rsidRPr="00AB70A3">
          <w:rPr>
            <w:color w:val="000000" w:themeColor="text1"/>
          </w:rPr>
          <w:delText>one</w:delText>
        </w:r>
      </w:del>
      <w:ins w:id="1560" w:author="Kevin Bairos-Novak" w:date="2021-07-21T22:42:00Z">
        <w:r w:rsidR="008D32D3" w:rsidRPr="009755AE">
          <w:rPr>
            <w:color w:val="000000" w:themeColor="text1"/>
          </w:rPr>
          <w:t>two</w:t>
        </w:r>
      </w:ins>
      <w:r w:rsidR="008D32D3" w:rsidRPr="009755AE">
        <w:rPr>
          <w:color w:val="000000" w:themeColor="text1"/>
        </w:rPr>
        <w:t xml:space="preserve"> </w:t>
      </w:r>
      <w:r w:rsidR="00E10F1C" w:rsidRPr="009755AE">
        <w:rPr>
          <w:color w:val="000000" w:themeColor="text1"/>
        </w:rPr>
        <w:t>reporting on two</w:t>
      </w:r>
      <w:del w:id="1561" w:author="Kevin Bairos-Novak" w:date="2021-07-21T22:42:00Z">
        <w:r w:rsidR="00E10F1C" w:rsidRPr="00AB70A3">
          <w:rPr>
            <w:color w:val="000000" w:themeColor="text1"/>
          </w:rPr>
          <w:delText xml:space="preserve"> different species at</w:delText>
        </w:r>
      </w:del>
      <w:r w:rsidR="00E10F1C" w:rsidRPr="009755AE">
        <w:rPr>
          <w:color w:val="000000" w:themeColor="text1"/>
        </w:rPr>
        <w:t xml:space="preserve"> different life stages </w:t>
      </w:r>
      <w:del w:id="1562" w:author="Kevin Bairos-Novak" w:date="2021-07-21T22:42:00Z">
        <w:r w:rsidR="00E10F1C" w:rsidRPr="00AB70A3">
          <w:rPr>
            <w:color w:val="000000" w:themeColor="text1"/>
          </w:rPr>
          <w:fldChar w:fldCharType="begin" w:fldLock="1"/>
        </w:r>
        <w:r w:rsidR="00E10F1C" w:rsidRPr="00AB70A3">
          <w:rPr>
            <w:color w:val="000000" w:themeColor="text1"/>
          </w:rPr>
          <w:delInstrText>ADDIN CSL_CITATION {"citationItems":[{"id":"ITEM-1","itemData":{"DOI":"10.1038/s41598-017-08179-4","ISSN":"20452322","PMID":"28811517","abstract":"15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Reports","id":"ITEM-1","issue":"1","issued":{"date-parts":[["2017"]]},"page":"1-14","title":"Heritability of the Symbiodinium community in vertically-and horizontally-transmitting broadcast spawning corals","type":"article-journal","volume":"7"},"uris":["http://www.mendeley.com/documents/?uuid=1b4d3f62-f47a-4a11-8008-32744a3d8f6c"]}],"mendeley":{"formattedCitation":"(Quigley et al. 2017)","plainTextFormattedCitation":"(Quigley et al. 2017)","previouslyFormattedCitation":"(Quigley et al. 2017)"},"properties":{"noteIndex":0},"schema":"https://github.com/citation-style-language/schema/raw/master/csl-citation.json"}</w:delInstrText>
        </w:r>
        <w:r w:rsidR="00E10F1C" w:rsidRPr="00AB70A3">
          <w:rPr>
            <w:color w:val="000000" w:themeColor="text1"/>
          </w:rPr>
          <w:fldChar w:fldCharType="separate"/>
        </w:r>
        <w:r w:rsidR="00E10F1C" w:rsidRPr="00AB70A3">
          <w:rPr>
            <w:noProof/>
            <w:color w:val="000000" w:themeColor="text1"/>
          </w:rPr>
          <w:delText>(Quigley et al. 2017)</w:delText>
        </w:r>
        <w:r w:rsidR="00E10F1C" w:rsidRPr="00AB70A3">
          <w:rPr>
            <w:color w:val="000000" w:themeColor="text1"/>
          </w:rPr>
          <w:fldChar w:fldCharType="end"/>
        </w:r>
      </w:del>
      <w:ins w:id="1563" w:author="Kevin Bairos-Novak" w:date="2021-07-21T22:42:00Z">
        <w:r w:rsidR="00E10F1C" w:rsidRPr="009755AE">
          <w:rPr>
            <w:color w:val="000000" w:themeColor="text1"/>
          </w:rPr>
          <w:fldChar w:fldCharType="begin" w:fldLock="1"/>
        </w:r>
        <w:r w:rsidR="00F91F08" w:rsidRPr="009755AE">
          <w:rPr>
            <w:color w:val="000000" w:themeColor="text1"/>
          </w:rPr>
          <w:instrText>ADDIN CSL_CITATION {"citationItems":[{"id":"ITEM-1","itemData":{"DOI":"10.1038/s41598-017-08179-4","ISSN":"20452322","PMID":"28811517","abstract":"15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Reports","id":"ITEM-1","issue":"1","issued":{"date-parts":[["2017"]]},"page":"1-14","title":"Heritability of the Symbiodinium community in vertically-and horizontally-transmitting broadcast spawning corals","type":"article-journal","volume":"7"},"uris":["http://www.mendeley.com/documents/?uuid=1b4d3f62-f47a-4a11-8008-32744a3d8f6c"]},{"id":"ITEM-2","itemData":{"DOI":"10.1111/j.1558-5646.2011.01389.x","ISBN":"1558-5646","ISSN":"00143820","PMID":"22133216","abstract":"Recent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L.","non-dropping-particle":"","parse-names":false,"suffix":""}],"container-title":"Evolution","id":"ITEM-2","issue":"12","issued":{"date-parts":[["2011"]]},"page":"3428-3447","title":"The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 Quigley et al. 2017)","plainTextFormattedCitation":"(Carlon et al. 2011; Quigley et al. 2017)","previouslyFormattedCitation":"(Carlon et al. 2011; Quigley et al. 2017)"},"properties":{"noteIndex":0},"schema":"https://github.com/citation-style-language/schema/raw/master/csl-citation.json"}</w:instrText>
        </w:r>
        <w:r w:rsidR="00E10F1C" w:rsidRPr="009755AE">
          <w:rPr>
            <w:color w:val="000000" w:themeColor="text1"/>
          </w:rPr>
          <w:fldChar w:fldCharType="separate"/>
        </w:r>
        <w:r w:rsidR="00F91F08" w:rsidRPr="009755AE">
          <w:rPr>
            <w:noProof/>
            <w:color w:val="000000" w:themeColor="text1"/>
          </w:rPr>
          <w:t>(Carlon et al. 2011; Quigley et al. 2017)</w:t>
        </w:r>
        <w:r w:rsidR="00E10F1C" w:rsidRPr="009755AE">
          <w:rPr>
            <w:color w:val="000000" w:themeColor="text1"/>
          </w:rPr>
          <w:fldChar w:fldCharType="end"/>
        </w:r>
      </w:ins>
      <w:r w:rsidR="00E10F1C" w:rsidRPr="009755AE">
        <w:rPr>
          <w:color w:val="000000" w:themeColor="text1"/>
        </w:rPr>
        <w:t xml:space="preserve">. There was similar lack of overlap across heritability types (70 broad-sense vs. </w:t>
      </w:r>
      <w:r w:rsidR="00E10F1C" w:rsidRPr="009755AE">
        <w:rPr>
          <w:color w:val="000000" w:themeColor="text1"/>
        </w:rPr>
        <w:lastRenderedPageBreak/>
        <w:t xml:space="preserve">25 narrow-sense heritability estimates across 10 vs. 10 studies, respectively), with only one study having </w:t>
      </w:r>
      <w:ins w:id="1564" w:author="Kevin Bairos-Novak" w:date="2021-07-21T22:42:00Z">
        <w:r w:rsidR="00380A0C" w:rsidRPr="009755AE">
          <w:rPr>
            <w:color w:val="000000" w:themeColor="text1"/>
          </w:rPr>
          <w:t xml:space="preserve">both </w:t>
        </w:r>
      </w:ins>
      <w:r w:rsidR="00E10F1C" w:rsidRPr="009755AE">
        <w:rPr>
          <w:color w:val="000000" w:themeColor="text1"/>
        </w:rPr>
        <w:t xml:space="preserve">valid broad-sense and narrow-sense heritabilities </w:t>
      </w:r>
      <w:del w:id="1565" w:author="Kevin Bairos-Novak" w:date="2021-07-21T22:42:00Z">
        <w:r w:rsidR="00E10F1C" w:rsidRPr="00AB70A3">
          <w:rPr>
            <w:color w:val="000000" w:themeColor="text1"/>
          </w:rPr>
          <w:fldChar w:fldCharType="begin" w:fldLock="1"/>
        </w:r>
        <w:r w:rsidR="00B972F3" w:rsidRPr="00AB70A3">
          <w:rPr>
            <w:color w:val="000000" w:themeColor="text1"/>
          </w:rPr>
          <w:del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favia fragum ecomorphs","type":"article-journal","volume":"65"},"uris":["http://www.mendeley.com/documents/?uuid=f760dd5a-582b-4a91-9896-9fdd4e150589"]}],"mendeley":{"formattedCitation":"(Carlon et al. 2011)","plainTextFormattedCitation":"(Carlon et al. 2011)","previouslyFormattedCitation":"(Carlon et al. 2011)"},"properties":{"noteIndex":0},"schema":"https://github.com/citation-style-language/schema/raw/master/csl-citation.json"}</w:delInstrText>
        </w:r>
        <w:r w:rsidR="00E10F1C" w:rsidRPr="00AB70A3">
          <w:rPr>
            <w:color w:val="000000" w:themeColor="text1"/>
          </w:rPr>
          <w:fldChar w:fldCharType="separate"/>
        </w:r>
        <w:r w:rsidR="00E10F1C" w:rsidRPr="00AB70A3">
          <w:rPr>
            <w:noProof/>
            <w:color w:val="000000" w:themeColor="text1"/>
          </w:rPr>
          <w:delText>(Carlon et al. 2011)</w:delText>
        </w:r>
        <w:r w:rsidR="00E10F1C" w:rsidRPr="00AB70A3">
          <w:rPr>
            <w:color w:val="000000" w:themeColor="text1"/>
          </w:rPr>
          <w:fldChar w:fldCharType="end"/>
        </w:r>
      </w:del>
      <w:ins w:id="1566" w:author="Kevin Bairos-Novak" w:date="2021-07-21T22:42:00Z">
        <w:r w:rsidR="00E10F1C" w:rsidRPr="009755AE">
          <w:rPr>
            <w:color w:val="000000" w:themeColor="text1"/>
          </w:rPr>
          <w:fldChar w:fldCharType="begin" w:fldLock="1"/>
        </w:r>
        <w:r w:rsidR="00F91F08" w:rsidRPr="009755AE">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E10F1C" w:rsidRPr="009755AE">
          <w:rPr>
            <w:color w:val="000000" w:themeColor="text1"/>
          </w:rPr>
          <w:fldChar w:fldCharType="separate"/>
        </w:r>
        <w:r w:rsidR="00F91F08" w:rsidRPr="009755AE">
          <w:rPr>
            <w:noProof/>
            <w:color w:val="000000" w:themeColor="text1"/>
          </w:rPr>
          <w:t>(Carlon et al. 2011)</w:t>
        </w:r>
        <w:r w:rsidR="00E10F1C" w:rsidRPr="009755AE">
          <w:rPr>
            <w:color w:val="000000" w:themeColor="text1"/>
          </w:rPr>
          <w:fldChar w:fldCharType="end"/>
        </w:r>
      </w:ins>
      <w:r w:rsidR="00E10F1C" w:rsidRPr="009755AE">
        <w:rPr>
          <w:color w:val="000000" w:themeColor="text1"/>
        </w:rPr>
        <w:t>.</w:t>
      </w:r>
      <w:r w:rsidR="005E641A" w:rsidRPr="009755AE">
        <w:rPr>
          <w:color w:val="000000" w:themeColor="text1"/>
        </w:rPr>
        <w:t xml:space="preserve"> Across coral growth forms, there were 61 estimates of corymbose corals (from seven studies), 21 estimates for massive corals (from eight studies), nine estimates for branching/arborescent (from six studies), and three and one estimates for encrusting and columnar corals, respectively (each from a single study). Finally, </w:t>
      </w:r>
      <w:r w:rsidR="002728E3" w:rsidRPr="009755AE">
        <w:rPr>
          <w:color w:val="000000" w:themeColor="text1"/>
        </w:rPr>
        <w:t>14/19 studies (83/95 estimates)</w:t>
      </w:r>
      <w:r w:rsidR="005E641A" w:rsidRPr="009755AE">
        <w:rPr>
          <w:color w:val="000000" w:themeColor="text1"/>
        </w:rPr>
        <w:t xml:space="preserve"> </w:t>
      </w:r>
      <w:r w:rsidR="002728E3" w:rsidRPr="009755AE">
        <w:rPr>
          <w:color w:val="000000" w:themeColor="text1"/>
        </w:rPr>
        <w:t>recorded</w:t>
      </w:r>
      <w:r w:rsidR="005E641A" w:rsidRPr="009755AE">
        <w:rPr>
          <w:color w:val="000000" w:themeColor="text1"/>
        </w:rPr>
        <w:t xml:space="preserve"> temperature</w:t>
      </w:r>
      <w:r w:rsidR="002728E3" w:rsidRPr="009755AE">
        <w:rPr>
          <w:color w:val="000000" w:themeColor="text1"/>
        </w:rPr>
        <w:t>s</w:t>
      </w:r>
      <w:r w:rsidR="005E641A" w:rsidRPr="009755AE">
        <w:rPr>
          <w:color w:val="000000" w:themeColor="text1"/>
        </w:rPr>
        <w:t>,</w:t>
      </w:r>
      <w:r w:rsidR="002728E3" w:rsidRPr="009755AE">
        <w:rPr>
          <w:color w:val="000000" w:themeColor="text1"/>
        </w:rPr>
        <w:t xml:space="preserve"> and thus the effect of temperature manipulation on heritability could be</w:t>
      </w:r>
      <w:r w:rsidR="005E641A" w:rsidRPr="009755AE">
        <w:rPr>
          <w:color w:val="000000" w:themeColor="text1"/>
        </w:rPr>
        <w:t xml:space="preserve"> examined</w:t>
      </w:r>
      <w:r w:rsidR="002728E3" w:rsidRPr="009755AE">
        <w:rPr>
          <w:color w:val="000000" w:themeColor="text1"/>
        </w:rPr>
        <w:t xml:space="preserve"> for these studies. However,</w:t>
      </w:r>
      <w:r w:rsidR="005E641A" w:rsidRPr="009755AE">
        <w:rPr>
          <w:color w:val="000000" w:themeColor="text1"/>
        </w:rPr>
        <w:t xml:space="preserve"> the difference between the manipulated vs. control/ambient temperatures varied </w:t>
      </w:r>
      <w:r w:rsidR="002728E3" w:rsidRPr="009755AE">
        <w:rPr>
          <w:color w:val="000000" w:themeColor="text1"/>
        </w:rPr>
        <w:t>substantially across</w:t>
      </w:r>
      <w:r w:rsidR="005E641A" w:rsidRPr="009755AE">
        <w:rPr>
          <w:color w:val="000000" w:themeColor="text1"/>
        </w:rPr>
        <w:t xml:space="preserve"> </w:t>
      </w:r>
      <w:r w:rsidR="002728E3" w:rsidRPr="009755AE">
        <w:rPr>
          <w:color w:val="000000" w:themeColor="text1"/>
        </w:rPr>
        <w:t>each study, with all</w:t>
      </w:r>
      <w:r w:rsidR="005E641A" w:rsidRPr="009755AE">
        <w:rPr>
          <w:color w:val="000000" w:themeColor="text1"/>
        </w:rPr>
        <w:t xml:space="preserve"> temperature manipulation differences </w:t>
      </w:r>
      <w:r w:rsidR="002728E3" w:rsidRPr="009755AE">
        <w:rPr>
          <w:color w:val="000000" w:themeColor="text1"/>
          <w:rPrChange w:id="1567" w:author="Kevin Bairos-Novak" w:date="2021-07-21T22:42:00Z">
            <w:rPr/>
          </w:rPrChange>
        </w:rPr>
        <w:t xml:space="preserve">being </w:t>
      </w:r>
      <w:r w:rsidR="005E641A" w:rsidRPr="009755AE">
        <w:rPr>
          <w:color w:val="000000" w:themeColor="text1"/>
          <w:rPrChange w:id="1568" w:author="Kevin Bairos-Novak" w:date="2021-07-21T22:42:00Z">
            <w:rPr/>
          </w:rPrChange>
        </w:rPr>
        <w:t xml:space="preserve">positive (i.e., control/ambient conditions were always less than the treatment temperatures) </w:t>
      </w:r>
      <w:r w:rsidR="002728E3" w:rsidRPr="009755AE">
        <w:rPr>
          <w:color w:val="000000" w:themeColor="text1"/>
          <w:rPrChange w:id="1569" w:author="Kevin Bairos-Novak" w:date="2021-07-21T22:42:00Z">
            <w:rPr/>
          </w:rPrChange>
        </w:rPr>
        <w:t>but</w:t>
      </w:r>
      <w:r w:rsidR="005E641A" w:rsidRPr="009755AE">
        <w:rPr>
          <w:color w:val="000000" w:themeColor="text1"/>
          <w:rPrChange w:id="1570" w:author="Kevin Bairos-Novak" w:date="2021-07-21T22:42:00Z">
            <w:rPr/>
          </w:rPrChange>
        </w:rPr>
        <w:t xml:space="preserve"> positively skewed (a few experiments used temperatures that differed by 10°C between control and high temperature treatments</w:t>
      </w:r>
      <w:del w:id="1571" w:author="Kevin Bairos-Novak" w:date="2021-07-21T22:42:00Z">
        <w:r w:rsidR="005E641A" w:rsidRPr="00AB70A3">
          <w:delText>)</w:delText>
        </w:r>
        <w:r w:rsidR="00D7460F" w:rsidRPr="00AB70A3">
          <w:delText xml:space="preserve"> and zero-inflated (due to an abundance of control/ambient treatments).</w:delText>
        </w:r>
      </w:del>
      <w:ins w:id="1572" w:author="Kevin Bairos-Novak" w:date="2021-07-21T22:42:00Z">
        <w:r w:rsidR="00380A0C" w:rsidRPr="009755AE">
          <w:rPr>
            <w:color w:val="000000" w:themeColor="text1"/>
          </w:rPr>
          <w:t>, but most used smaller elevations of temperature</w:t>
        </w:r>
        <w:r w:rsidR="00D7460F" w:rsidRPr="009755AE">
          <w:rPr>
            <w:color w:val="000000" w:themeColor="text1"/>
          </w:rPr>
          <w:t>).</w:t>
        </w:r>
      </w:ins>
      <w:r w:rsidR="00191E01" w:rsidRPr="009755AE">
        <w:rPr>
          <w:color w:val="000000" w:themeColor="text1"/>
          <w:rPrChange w:id="1573" w:author="Kevin Bairos-Novak" w:date="2021-07-21T22:42:00Z">
            <w:rPr/>
          </w:rPrChange>
        </w:rPr>
        <w:t xml:space="preserve"> For example, </w:t>
      </w:r>
      <w:r w:rsidR="00E33208" w:rsidRPr="009755AE">
        <w:rPr>
          <w:color w:val="000000" w:themeColor="text1"/>
          <w:rPrChange w:id="1574" w:author="Kevin Bairos-Novak" w:date="2021-07-21T22:42:00Z">
            <w:rPr/>
          </w:rPrChange>
        </w:rPr>
        <w:t xml:space="preserve">29 estimates of heritability originated from control/ambient conditions (from seven separate studies), while 54 estimates were </w:t>
      </w:r>
      <w:del w:id="1575" w:author="Kevin Bairos-Novak" w:date="2021-07-21T22:42:00Z">
        <w:r w:rsidR="00E33208" w:rsidRPr="00AB70A3">
          <w:delText xml:space="preserve">estimated in </w:delText>
        </w:r>
      </w:del>
      <w:ins w:id="1576" w:author="Kevin Bairos-Novak" w:date="2021-07-21T22:42:00Z">
        <w:r w:rsidR="00380A0C" w:rsidRPr="009755AE">
          <w:rPr>
            <w:color w:val="000000" w:themeColor="text1"/>
          </w:rPr>
          <w:t>obtained from</w:t>
        </w:r>
        <w:r w:rsidR="00E33208" w:rsidRPr="009755AE">
          <w:rPr>
            <w:color w:val="000000" w:themeColor="text1"/>
          </w:rPr>
          <w:t xml:space="preserve"> </w:t>
        </w:r>
      </w:ins>
      <w:r w:rsidR="00E33208" w:rsidRPr="009755AE">
        <w:rPr>
          <w:color w:val="000000" w:themeColor="text1"/>
          <w:rPrChange w:id="1577" w:author="Kevin Bairos-Novak" w:date="2021-07-21T22:42:00Z">
            <w:rPr/>
          </w:rPrChange>
        </w:rPr>
        <w:t xml:space="preserve">above-ambient temperature treatments (from </w:t>
      </w:r>
      <w:del w:id="1578" w:author="Kevin Bairos-Novak" w:date="2021-07-21T22:42:00Z">
        <w:r w:rsidR="00E33208" w:rsidRPr="00AB70A3">
          <w:delText>10</w:delText>
        </w:r>
      </w:del>
      <w:ins w:id="1579" w:author="Kevin Bairos-Novak" w:date="2021-07-21T22:42:00Z">
        <w:r w:rsidR="00950135" w:rsidRPr="009755AE">
          <w:rPr>
            <w:color w:val="000000" w:themeColor="text1"/>
          </w:rPr>
          <w:t>12</w:t>
        </w:r>
      </w:ins>
      <w:r w:rsidR="00950135" w:rsidRPr="009755AE">
        <w:rPr>
          <w:color w:val="000000" w:themeColor="text1"/>
          <w:rPrChange w:id="1580" w:author="Kevin Bairos-Novak" w:date="2021-07-21T22:42:00Z">
            <w:rPr/>
          </w:rPrChange>
        </w:rPr>
        <w:t xml:space="preserve"> </w:t>
      </w:r>
      <w:r w:rsidR="00E33208" w:rsidRPr="009755AE">
        <w:rPr>
          <w:color w:val="000000" w:themeColor="text1"/>
          <w:rPrChange w:id="1581" w:author="Kevin Bairos-Novak" w:date="2021-07-21T22:42:00Z">
            <w:rPr/>
          </w:rPrChange>
        </w:rPr>
        <w:t>studies). Additionally, there was limited overlap of control and heated temperature differences for some trait types, making it difficult to compare the effect of temperature for trait types such as symbiont community (two control estimates), morphology (one control estimate) and gene expression (nine temperature differences, but no control estimates).</w:t>
      </w:r>
    </w:p>
    <w:p w14:paraId="71C1252B" w14:textId="77777777" w:rsidR="0082109D" w:rsidRPr="009755AE" w:rsidRDefault="0082109D" w:rsidP="00FC6D79">
      <w:pPr>
        <w:spacing w:line="480" w:lineRule="auto"/>
        <w:ind w:firstLine="720"/>
        <w:rPr>
          <w:color w:val="000000" w:themeColor="text1"/>
        </w:rPr>
      </w:pPr>
    </w:p>
    <w:p w14:paraId="2918F3D1" w14:textId="43CF0014" w:rsidR="003912C3" w:rsidRPr="009755AE" w:rsidRDefault="002952C5" w:rsidP="00FC6D79">
      <w:pPr>
        <w:spacing w:line="480" w:lineRule="auto"/>
        <w:ind w:firstLine="720"/>
        <w:rPr>
          <w:color w:val="000000" w:themeColor="text1"/>
          <w:rPrChange w:id="1582" w:author="Kevin Bairos-Novak" w:date="2021-07-21T22:42:00Z">
            <w:rPr>
              <w:color w:val="4472C4" w:themeColor="accent1"/>
            </w:rPr>
          </w:rPrChange>
        </w:rPr>
      </w:pPr>
      <w:r w:rsidRPr="009755AE">
        <w:rPr>
          <w:color w:val="000000" w:themeColor="text1"/>
          <w:lang w:val="en-AU"/>
          <w:rPrChange w:id="1583" w:author="Kevin Bairos-Novak" w:date="2021-07-21T22:42:00Z">
            <w:rPr>
              <w:color w:val="4472C4" w:themeColor="accent1"/>
              <w:lang w:val="en-AU"/>
            </w:rPr>
          </w:rPrChange>
        </w:rPr>
        <w:lastRenderedPageBreak/>
        <w:drawing>
          <wp:inline distT="0" distB="0" distL="0" distR="0" wp14:anchorId="2BFA1CB3" wp14:editId="661EB9E9">
            <wp:extent cx="6120765" cy="489648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eps"/>
                    <pic:cNvPicPr/>
                  </pic:nvPicPr>
                  <pic:blipFill>
                    <a:blip r:embed="rId14"/>
                    <a:stretch>
                      <a:fillRect/>
                    </a:stretch>
                  </pic:blipFill>
                  <pic:spPr>
                    <a:xfrm>
                      <a:off x="0" y="0"/>
                      <a:ext cx="6120765" cy="4896485"/>
                    </a:xfrm>
                    <a:prstGeom prst="rect">
                      <a:avLst/>
                    </a:prstGeom>
                  </pic:spPr>
                </pic:pic>
              </a:graphicData>
            </a:graphic>
          </wp:inline>
        </w:drawing>
      </w:r>
    </w:p>
    <w:p w14:paraId="176A3231" w14:textId="143BCF9D" w:rsidR="0076769F" w:rsidRPr="009755AE" w:rsidRDefault="0076769F" w:rsidP="00FC6D79">
      <w:pPr>
        <w:spacing w:line="480" w:lineRule="auto"/>
        <w:rPr>
          <w:color w:val="000000" w:themeColor="text1"/>
          <w:rPrChange w:id="1584" w:author="Kevin Bairos-Novak" w:date="2021-07-21T22:42:00Z">
            <w:rPr/>
          </w:rPrChange>
        </w:rPr>
      </w:pPr>
      <w:r w:rsidRPr="009755AE">
        <w:rPr>
          <w:b/>
          <w:color w:val="000000" w:themeColor="text1"/>
          <w:rPrChange w:id="1585" w:author="Kevin Bairos-Novak" w:date="2021-07-21T22:42:00Z">
            <w:rPr>
              <w:b/>
            </w:rPr>
          </w:rPrChange>
        </w:rPr>
        <w:t>Fig. 1.</w:t>
      </w:r>
      <w:r w:rsidRPr="009755AE">
        <w:rPr>
          <w:color w:val="000000" w:themeColor="text1"/>
          <w:rPrChange w:id="1586" w:author="Kevin Bairos-Novak" w:date="2021-07-21T22:42:00Z">
            <w:rPr/>
          </w:rPrChange>
        </w:rPr>
        <w:t xml:space="preserve"> Heritability estimates (</w:t>
      </w:r>
      <w:r w:rsidRPr="009755AE">
        <w:rPr>
          <w:i/>
          <w:color w:val="000000" w:themeColor="text1"/>
          <w:rPrChange w:id="1587" w:author="Kevin Bairos-Novak" w:date="2021-07-21T22:42:00Z">
            <w:rPr>
              <w:i/>
            </w:rPr>
          </w:rPrChange>
        </w:rPr>
        <w:t>N</w:t>
      </w:r>
      <w:r w:rsidRPr="009755AE">
        <w:rPr>
          <w:color w:val="000000" w:themeColor="text1"/>
          <w:rPrChange w:id="1588" w:author="Kevin Bairos-Novak" w:date="2021-07-21T22:42:00Z">
            <w:rPr/>
          </w:rPrChange>
        </w:rPr>
        <w:t xml:space="preserve"> = 95) of various traits across 19 studies of reef-building corals. Colour indicates the specific trait type (hue) and heritability type (broad-sense </w:t>
      </w:r>
      <w:r w:rsidRPr="009755AE">
        <w:rPr>
          <w:i/>
          <w:color w:val="000000" w:themeColor="text1"/>
          <w:rPrChange w:id="1589" w:author="Kevin Bairos-Novak" w:date="2021-07-21T22:42:00Z">
            <w:rPr>
              <w:i/>
            </w:rPr>
          </w:rPrChange>
        </w:rPr>
        <w:t>H</w:t>
      </w:r>
      <w:r w:rsidRPr="009755AE">
        <w:rPr>
          <w:i/>
          <w:color w:val="000000" w:themeColor="text1"/>
          <w:vertAlign w:val="superscript"/>
          <w:rPrChange w:id="1590" w:author="Kevin Bairos-Novak" w:date="2021-07-21T22:42:00Z">
            <w:rPr>
              <w:i/>
              <w:vertAlign w:val="superscript"/>
            </w:rPr>
          </w:rPrChange>
        </w:rPr>
        <w:t>2</w:t>
      </w:r>
      <w:r w:rsidRPr="009755AE">
        <w:rPr>
          <w:color w:val="000000" w:themeColor="text1"/>
          <w:rPrChange w:id="1591" w:author="Kevin Bairos-Novak" w:date="2021-07-21T22:42:00Z">
            <w:rPr/>
          </w:rPrChange>
        </w:rPr>
        <w:t xml:space="preserve"> as lighter tint</w:t>
      </w:r>
      <w:r w:rsidR="0013388C" w:rsidRPr="009755AE">
        <w:rPr>
          <w:color w:val="000000" w:themeColor="text1"/>
          <w:rPrChange w:id="1592" w:author="Kevin Bairos-Novak" w:date="2021-07-21T22:42:00Z">
            <w:rPr/>
          </w:rPrChange>
        </w:rPr>
        <w:t xml:space="preserve"> circles</w:t>
      </w:r>
      <w:r w:rsidRPr="009755AE">
        <w:rPr>
          <w:color w:val="000000" w:themeColor="text1"/>
          <w:rPrChange w:id="1593" w:author="Kevin Bairos-Novak" w:date="2021-07-21T22:42:00Z">
            <w:rPr/>
          </w:rPrChange>
        </w:rPr>
        <w:t xml:space="preserve">, narrow-sense </w:t>
      </w:r>
      <w:r w:rsidRPr="009755AE">
        <w:rPr>
          <w:i/>
          <w:color w:val="000000" w:themeColor="text1"/>
          <w:rPrChange w:id="1594" w:author="Kevin Bairos-Novak" w:date="2021-07-21T22:42:00Z">
            <w:rPr>
              <w:i/>
            </w:rPr>
          </w:rPrChange>
        </w:rPr>
        <w:t>h</w:t>
      </w:r>
      <w:r w:rsidRPr="009755AE">
        <w:rPr>
          <w:i/>
          <w:color w:val="000000" w:themeColor="text1"/>
          <w:vertAlign w:val="superscript"/>
          <w:rPrChange w:id="1595" w:author="Kevin Bairos-Novak" w:date="2021-07-21T22:42:00Z">
            <w:rPr>
              <w:i/>
              <w:vertAlign w:val="superscript"/>
            </w:rPr>
          </w:rPrChange>
        </w:rPr>
        <w:t>2</w:t>
      </w:r>
      <w:r w:rsidRPr="009755AE">
        <w:rPr>
          <w:color w:val="000000" w:themeColor="text1"/>
          <w:rPrChange w:id="1596" w:author="Kevin Bairos-Novak" w:date="2021-07-21T22:42:00Z">
            <w:rPr/>
          </w:rPrChange>
        </w:rPr>
        <w:t xml:space="preserve"> as darker shade). Left: Number of estimates reported in each study. Right: Point estimates of heritability and their associated 95% confidence/credible intervals (whiskers) on a logarithmic </w:t>
      </w:r>
      <w:r w:rsidR="0012076E" w:rsidRPr="009755AE">
        <w:rPr>
          <w:color w:val="000000" w:themeColor="text1"/>
          <w:rPrChange w:id="1597" w:author="Kevin Bairos-Novak" w:date="2021-07-21T22:42:00Z">
            <w:rPr/>
          </w:rPrChange>
        </w:rPr>
        <w:t>(</w:t>
      </w:r>
      <w:r w:rsidR="0012076E" w:rsidRPr="009755AE">
        <w:rPr>
          <w:i/>
          <w:color w:val="000000" w:themeColor="text1"/>
          <w:rPrChange w:id="1598" w:author="Kevin Bairos-Novak" w:date="2021-07-21T22:42:00Z">
            <w:rPr>
              <w:i/>
            </w:rPr>
          </w:rPrChange>
        </w:rPr>
        <w:t>ln</w:t>
      </w:r>
      <w:r w:rsidR="0012076E" w:rsidRPr="009755AE">
        <w:rPr>
          <w:color w:val="000000" w:themeColor="text1"/>
          <w:rPrChange w:id="1599" w:author="Kevin Bairos-Novak" w:date="2021-07-21T22:42:00Z">
            <w:rPr/>
          </w:rPrChange>
        </w:rPr>
        <w:t xml:space="preserve">) </w:t>
      </w:r>
      <w:r w:rsidRPr="009755AE">
        <w:rPr>
          <w:color w:val="000000" w:themeColor="text1"/>
          <w:rPrChange w:id="1600" w:author="Kevin Bairos-Novak" w:date="2021-07-21T22:42:00Z">
            <w:rPr/>
          </w:rPrChange>
        </w:rPr>
        <w:t>scale. Heritability estimates closer to</w:t>
      </w:r>
      <w:r w:rsidR="0045493D" w:rsidRPr="009755AE">
        <w:rPr>
          <w:color w:val="000000" w:themeColor="text1"/>
          <w:rPrChange w:id="1601" w:author="Kevin Bairos-Novak" w:date="2021-07-21T22:42:00Z">
            <w:rPr/>
          </w:rPrChange>
        </w:rPr>
        <w:t xml:space="preserve"> one</w:t>
      </w:r>
      <w:r w:rsidRPr="009755AE">
        <w:rPr>
          <w:color w:val="000000" w:themeColor="text1"/>
          <w:rPrChange w:id="1602" w:author="Kevin Bairos-Novak" w:date="2021-07-21T22:42:00Z">
            <w:rPr/>
          </w:rPrChange>
        </w:rPr>
        <w:t xml:space="preserve"> indicate higher heritability and thus the potential for higher rates of </w:t>
      </w:r>
      <w:r w:rsidR="0012076E" w:rsidRPr="009755AE">
        <w:rPr>
          <w:color w:val="000000" w:themeColor="text1"/>
          <w:rPrChange w:id="1603" w:author="Kevin Bairos-Novak" w:date="2021-07-21T22:42:00Z">
            <w:rPr/>
          </w:rPrChange>
        </w:rPr>
        <w:t xml:space="preserve">trait </w:t>
      </w:r>
      <w:r w:rsidRPr="009755AE">
        <w:rPr>
          <w:color w:val="000000" w:themeColor="text1"/>
          <w:rPrChange w:id="1604" w:author="Kevin Bairos-Novak" w:date="2021-07-21T22:42:00Z">
            <w:rPr/>
          </w:rPrChange>
        </w:rPr>
        <w:t>adaptation within the population. Dashed lines represent heritability estimates where</w:t>
      </w:r>
      <w:r w:rsidR="001C3C7A" w:rsidRPr="009755AE">
        <w:rPr>
          <w:color w:val="000000" w:themeColor="text1"/>
          <w:rPrChange w:id="1605" w:author="Kevin Bairos-Novak" w:date="2021-07-21T22:42:00Z">
            <w:rPr/>
          </w:rPrChange>
        </w:rPr>
        <w:t xml:space="preserve"> standard errors/</w:t>
      </w:r>
      <w:r w:rsidR="007A6726" w:rsidRPr="009755AE">
        <w:rPr>
          <w:color w:val="000000" w:themeColor="text1"/>
          <w:rPrChange w:id="1606" w:author="Kevin Bairos-Novak" w:date="2021-07-21T22:42:00Z">
            <w:rPr/>
          </w:rPrChange>
        </w:rPr>
        <w:t xml:space="preserve">confidence </w:t>
      </w:r>
      <w:r w:rsidR="00CB6B12" w:rsidRPr="009755AE">
        <w:rPr>
          <w:color w:val="000000" w:themeColor="text1"/>
          <w:rPrChange w:id="1607" w:author="Kevin Bairos-Novak" w:date="2021-07-21T22:42:00Z">
            <w:rPr/>
          </w:rPrChange>
        </w:rPr>
        <w:t xml:space="preserve">intervals </w:t>
      </w:r>
      <w:r w:rsidRPr="009755AE">
        <w:rPr>
          <w:color w:val="000000" w:themeColor="text1"/>
          <w:rPrChange w:id="1608" w:author="Kevin Bairos-Novak" w:date="2021-07-21T22:42:00Z">
            <w:rPr/>
          </w:rPrChange>
        </w:rPr>
        <w:t>were imputed.</w:t>
      </w:r>
    </w:p>
    <w:p w14:paraId="30647B17" w14:textId="0091AB51" w:rsidR="006E582C" w:rsidRPr="009755AE" w:rsidRDefault="006E582C" w:rsidP="00FC6D79">
      <w:pPr>
        <w:spacing w:line="480" w:lineRule="auto"/>
        <w:rPr>
          <w:i/>
          <w:color w:val="000000" w:themeColor="text1"/>
          <w:rPrChange w:id="1609" w:author="Kevin Bairos-Novak" w:date="2021-07-21T22:42:00Z">
            <w:rPr>
              <w:i/>
            </w:rPr>
          </w:rPrChange>
        </w:rPr>
      </w:pPr>
    </w:p>
    <w:p w14:paraId="6F65E591" w14:textId="093EE8EF" w:rsidR="000C1166" w:rsidRPr="009755AE" w:rsidRDefault="000C1166" w:rsidP="00FC6D79">
      <w:pPr>
        <w:spacing w:line="480" w:lineRule="auto"/>
        <w:rPr>
          <w:b/>
          <w:color w:val="000000" w:themeColor="text1"/>
          <w:rPrChange w:id="1610" w:author="Kevin Bairos-Novak" w:date="2021-07-21T22:42:00Z">
            <w:rPr>
              <w:b/>
            </w:rPr>
          </w:rPrChange>
        </w:rPr>
      </w:pPr>
      <w:r w:rsidRPr="009755AE">
        <w:rPr>
          <w:b/>
          <w:color w:val="000000" w:themeColor="text1"/>
          <w:rPrChange w:id="1611" w:author="Kevin Bairos-Novak" w:date="2021-07-21T22:42:00Z">
            <w:rPr>
              <w:b/>
            </w:rPr>
          </w:rPrChange>
        </w:rPr>
        <w:t>Meta-analysis</w:t>
      </w:r>
      <w:r w:rsidR="00E55C37" w:rsidRPr="009755AE">
        <w:rPr>
          <w:b/>
          <w:color w:val="000000" w:themeColor="text1"/>
          <w:rPrChange w:id="1612" w:author="Kevin Bairos-Novak" w:date="2021-07-21T22:42:00Z">
            <w:rPr>
              <w:b/>
            </w:rPr>
          </w:rPrChange>
        </w:rPr>
        <w:t xml:space="preserve"> approach</w:t>
      </w:r>
    </w:p>
    <w:p w14:paraId="0F6E538F" w14:textId="38D8B983" w:rsidR="000C1166" w:rsidRPr="009755AE" w:rsidRDefault="000C1166" w:rsidP="00FC6D79">
      <w:pPr>
        <w:spacing w:line="480" w:lineRule="auto"/>
        <w:ind w:firstLine="720"/>
        <w:rPr>
          <w:color w:val="000000" w:themeColor="text1"/>
          <w:rPrChange w:id="1613" w:author="Kevin Bairos-Novak" w:date="2021-07-21T22:42:00Z">
            <w:rPr/>
          </w:rPrChange>
        </w:rPr>
      </w:pPr>
      <w:r w:rsidRPr="009755AE">
        <w:rPr>
          <w:color w:val="000000" w:themeColor="text1"/>
          <w:rPrChange w:id="1614" w:author="Kevin Bairos-Novak" w:date="2021-07-21T22:42:00Z">
            <w:rPr/>
          </w:rPrChange>
        </w:rPr>
        <w:t xml:space="preserve">We used the </w:t>
      </w:r>
      <w:r w:rsidRPr="009755AE">
        <w:rPr>
          <w:i/>
          <w:color w:val="000000" w:themeColor="text1"/>
          <w:rPrChange w:id="1615" w:author="Kevin Bairos-Novak" w:date="2021-07-21T22:42:00Z">
            <w:rPr>
              <w:i/>
            </w:rPr>
          </w:rPrChange>
        </w:rPr>
        <w:t>R</w:t>
      </w:r>
      <w:r w:rsidRPr="009755AE">
        <w:rPr>
          <w:color w:val="000000" w:themeColor="text1"/>
          <w:rPrChange w:id="1616" w:author="Kevin Bairos-Novak" w:date="2021-07-21T22:42:00Z">
            <w:rPr/>
          </w:rPrChange>
        </w:rPr>
        <w:t xml:space="preserve"> package </w:t>
      </w:r>
      <w:proofErr w:type="spellStart"/>
      <w:r w:rsidRPr="009755AE">
        <w:rPr>
          <w:i/>
          <w:color w:val="000000" w:themeColor="text1"/>
          <w:rPrChange w:id="1617" w:author="Kevin Bairos-Novak" w:date="2021-07-21T22:42:00Z">
            <w:rPr>
              <w:i/>
            </w:rPr>
          </w:rPrChange>
        </w:rPr>
        <w:t>metafor</w:t>
      </w:r>
      <w:proofErr w:type="spellEnd"/>
      <w:r w:rsidRPr="009755AE">
        <w:rPr>
          <w:color w:val="000000" w:themeColor="text1"/>
          <w:rPrChange w:id="1618" w:author="Kevin Bairos-Novak" w:date="2021-07-21T22:42:00Z">
            <w:rPr/>
          </w:rPrChange>
        </w:rPr>
        <w:t xml:space="preserve"> </w:t>
      </w:r>
      <w:r w:rsidRPr="009755AE">
        <w:rPr>
          <w:color w:val="000000" w:themeColor="text1"/>
          <w:rPrChange w:id="1619" w:author="Kevin Bairos-Novak" w:date="2021-07-21T22:42:00Z">
            <w:rPr/>
          </w:rPrChange>
        </w:rPr>
        <w:fldChar w:fldCharType="begin" w:fldLock="1"/>
      </w:r>
      <w:r w:rsidRPr="009755AE">
        <w:rPr>
          <w:color w:val="000000" w:themeColor="text1"/>
          <w:rPrChange w:id="1620" w:author="Kevin Bairos-Novak" w:date="2021-07-21T22:42:00Z">
            <w:rPr/>
          </w:rPrChange>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package","type":"article-journal","volume":"36"},"uris":["http://www.mendeley.com/documents/?uuid=70c3f9ef-a9bb-48c3-84c0-799642ed2715"]}],"mendeley":{"formattedCitation":"(Viechtbauer 2010)","plainTextFormattedCitation":"(Viechtbauer 2010)","previouslyFormattedCitation":"(Viechtbauer 2010)"},"properties":{"noteIndex":0},"schema":"https://github.com/citation-style-language/schema/raw/master/csl-citation.json"}</w:instrText>
      </w:r>
      <w:r w:rsidRPr="009755AE">
        <w:rPr>
          <w:color w:val="000000" w:themeColor="text1"/>
          <w:rPrChange w:id="1621" w:author="Kevin Bairos-Novak" w:date="2021-07-21T22:42:00Z">
            <w:rPr/>
          </w:rPrChange>
        </w:rPr>
        <w:fldChar w:fldCharType="separate"/>
      </w:r>
      <w:r w:rsidRPr="009755AE">
        <w:rPr>
          <w:color w:val="000000" w:themeColor="text1"/>
          <w:rPrChange w:id="1622" w:author="Kevin Bairos-Novak" w:date="2021-07-21T22:42:00Z">
            <w:rPr/>
          </w:rPrChange>
        </w:rPr>
        <w:t>(Viechtbauer 2010)</w:t>
      </w:r>
      <w:r w:rsidRPr="009755AE">
        <w:rPr>
          <w:color w:val="000000" w:themeColor="text1"/>
          <w:rPrChange w:id="1623" w:author="Kevin Bairos-Novak" w:date="2021-07-21T22:42:00Z">
            <w:rPr/>
          </w:rPrChange>
        </w:rPr>
        <w:fldChar w:fldCharType="end"/>
      </w:r>
      <w:r w:rsidRPr="009755AE">
        <w:rPr>
          <w:color w:val="000000" w:themeColor="text1"/>
          <w:rPrChange w:id="1624" w:author="Kevin Bairos-Novak" w:date="2021-07-21T22:42:00Z">
            <w:rPr/>
          </w:rPrChange>
        </w:rPr>
        <w:t xml:space="preserve"> to fit mixed-effects meta-analytic models to </w:t>
      </w:r>
      <w:r w:rsidR="00CB00B9" w:rsidRPr="009755AE">
        <w:rPr>
          <w:i/>
          <w:color w:val="000000" w:themeColor="text1"/>
          <w:rPrChange w:id="1625" w:author="Kevin Bairos-Novak" w:date="2021-07-21T22:42:00Z">
            <w:rPr>
              <w:i/>
            </w:rPr>
          </w:rPrChange>
        </w:rPr>
        <w:t>ln</w:t>
      </w:r>
      <w:r w:rsidRPr="009755AE">
        <w:rPr>
          <w:color w:val="000000" w:themeColor="text1"/>
          <w:rPrChange w:id="1626" w:author="Kevin Bairos-Novak" w:date="2021-07-21T22:42:00Z">
            <w:rPr/>
          </w:rPrChange>
        </w:rPr>
        <w:t>(</w:t>
      </w:r>
      <w:r w:rsidR="00FB7B7E" w:rsidRPr="009755AE">
        <w:rPr>
          <w:i/>
          <w:color w:val="000000" w:themeColor="text1"/>
          <w:rPrChange w:id="1627" w:author="Kevin Bairos-Novak" w:date="2021-07-21T22:42:00Z">
            <w:rPr>
              <w:i/>
            </w:rPr>
          </w:rPrChange>
        </w:rPr>
        <w:t>h</w:t>
      </w:r>
      <w:r w:rsidR="00FB7B7E" w:rsidRPr="009755AE">
        <w:rPr>
          <w:i/>
          <w:color w:val="000000" w:themeColor="text1"/>
          <w:vertAlign w:val="superscript"/>
          <w:rPrChange w:id="1628" w:author="Kevin Bairos-Novak" w:date="2021-07-21T22:42:00Z">
            <w:rPr>
              <w:i/>
              <w:vertAlign w:val="superscript"/>
            </w:rPr>
          </w:rPrChange>
        </w:rPr>
        <w:t>2</w:t>
      </w:r>
      <w:r w:rsidR="00FB7B7E" w:rsidRPr="009755AE">
        <w:rPr>
          <w:i/>
          <w:color w:val="000000" w:themeColor="text1"/>
          <w:rPrChange w:id="1629" w:author="Kevin Bairos-Novak" w:date="2021-07-21T22:42:00Z">
            <w:rPr>
              <w:i/>
            </w:rPr>
          </w:rPrChange>
        </w:rPr>
        <w:t xml:space="preserve"> </w:t>
      </w:r>
      <w:r w:rsidRPr="009755AE">
        <w:rPr>
          <w:color w:val="000000" w:themeColor="text1"/>
          <w:rPrChange w:id="1630" w:author="Kevin Bairos-Novak" w:date="2021-07-21T22:42:00Z">
            <w:rPr/>
          </w:rPrChange>
        </w:rPr>
        <w:t>+</w:t>
      </w:r>
      <w:r w:rsidR="00FB7B7E" w:rsidRPr="009755AE">
        <w:rPr>
          <w:color w:val="000000" w:themeColor="text1"/>
          <w:rPrChange w:id="1631" w:author="Kevin Bairos-Novak" w:date="2021-07-21T22:42:00Z">
            <w:rPr/>
          </w:rPrChange>
        </w:rPr>
        <w:t xml:space="preserve"> </w:t>
      </w:r>
      <w:r w:rsidRPr="009755AE">
        <w:rPr>
          <w:color w:val="000000" w:themeColor="text1"/>
          <w:rPrChange w:id="1632" w:author="Kevin Bairos-Novak" w:date="2021-07-21T22:42:00Z">
            <w:rPr/>
          </w:rPrChange>
        </w:rPr>
        <w:t xml:space="preserve">0.2) transformed heritability </w:t>
      </w:r>
      <w:r w:rsidR="00FB7B7E" w:rsidRPr="009755AE">
        <w:rPr>
          <w:color w:val="000000" w:themeColor="text1"/>
          <w:rPrChange w:id="1633" w:author="Kevin Bairos-Novak" w:date="2021-07-21T22:42:00Z">
            <w:rPr/>
          </w:rPrChange>
        </w:rPr>
        <w:t xml:space="preserve">estimates </w:t>
      </w:r>
      <w:r w:rsidRPr="009755AE">
        <w:rPr>
          <w:color w:val="000000" w:themeColor="text1"/>
          <w:rPrChange w:id="1634" w:author="Kevin Bairos-Novak" w:date="2021-07-21T22:42:00Z">
            <w:rPr/>
          </w:rPrChange>
        </w:rPr>
        <w:t>(</w:t>
      </w:r>
      <w:r w:rsidRPr="009755AE">
        <w:rPr>
          <w:i/>
          <w:color w:val="000000" w:themeColor="text1"/>
          <w:rPrChange w:id="1635" w:author="Kevin Bairos-Novak" w:date="2021-07-21T22:42:00Z">
            <w:rPr>
              <w:i/>
            </w:rPr>
          </w:rPrChange>
        </w:rPr>
        <w:t>h</w:t>
      </w:r>
      <w:r w:rsidRPr="009755AE">
        <w:rPr>
          <w:i/>
          <w:color w:val="000000" w:themeColor="text1"/>
          <w:vertAlign w:val="superscript"/>
          <w:rPrChange w:id="1636" w:author="Kevin Bairos-Novak" w:date="2021-07-21T22:42:00Z">
            <w:rPr>
              <w:i/>
              <w:vertAlign w:val="superscript"/>
            </w:rPr>
          </w:rPrChange>
        </w:rPr>
        <w:t>2</w:t>
      </w:r>
      <w:r w:rsidRPr="009755AE">
        <w:rPr>
          <w:i/>
          <w:color w:val="000000" w:themeColor="text1"/>
          <w:vertAlign w:val="subscript"/>
          <w:rPrChange w:id="1637" w:author="Kevin Bairos-Novak" w:date="2021-07-21T22:42:00Z">
            <w:rPr>
              <w:i/>
              <w:vertAlign w:val="subscript"/>
            </w:rPr>
          </w:rPrChange>
        </w:rPr>
        <w:t>T</w:t>
      </w:r>
      <w:r w:rsidRPr="009755AE">
        <w:rPr>
          <w:color w:val="000000" w:themeColor="text1"/>
          <w:rPrChange w:id="1638" w:author="Kevin Bairos-Novak" w:date="2021-07-21T22:42:00Z">
            <w:rPr/>
          </w:rPrChange>
        </w:rPr>
        <w:t>) and associated estimate sampling variance</w:t>
      </w:r>
      <w:r w:rsidR="00FB7B7E" w:rsidRPr="009755AE">
        <w:rPr>
          <w:color w:val="000000" w:themeColor="text1"/>
          <w:rPrChange w:id="1639" w:author="Kevin Bairos-Novak" w:date="2021-07-21T22:42:00Z">
            <w:rPr/>
          </w:rPrChange>
        </w:rPr>
        <w:t>,</w:t>
      </w:r>
      <w:r w:rsidRPr="009755AE">
        <w:rPr>
          <w:color w:val="000000" w:themeColor="text1"/>
          <w:rPrChange w:id="1640" w:author="Kevin Bairos-Novak" w:date="2021-07-21T22:42:00Z">
            <w:rPr/>
          </w:rPrChange>
        </w:rPr>
        <w:t xml:space="preserve"> while accounting for both fixed and random effects</w:t>
      </w:r>
      <w:r w:rsidR="003F4C91" w:rsidRPr="009755AE">
        <w:rPr>
          <w:color w:val="000000" w:themeColor="text1"/>
          <w:rPrChange w:id="1641" w:author="Kevin Bairos-Novak" w:date="2021-07-21T22:42:00Z">
            <w:rPr/>
          </w:rPrChange>
        </w:rPr>
        <w:t>.</w:t>
      </w:r>
      <w:r w:rsidRPr="009755AE">
        <w:rPr>
          <w:color w:val="000000" w:themeColor="text1"/>
          <w:rPrChange w:id="1642" w:author="Kevin Bairos-Novak" w:date="2021-07-21T22:42:00Z">
            <w:rPr/>
          </w:rPrChange>
        </w:rPr>
        <w:t xml:space="preserve"> Due to some missing combinations of </w:t>
      </w:r>
      <w:r w:rsidRPr="009755AE">
        <w:rPr>
          <w:color w:val="000000" w:themeColor="text1"/>
          <w:rPrChange w:id="1643" w:author="Kevin Bairos-Novak" w:date="2021-07-21T22:42:00Z">
            <w:rPr/>
          </w:rPrChange>
        </w:rPr>
        <w:lastRenderedPageBreak/>
        <w:t xml:space="preserve">explanatory factors within the dataset (e.g., not all traits were measured for all life stages, or for all coral growth forms), the complete dataset only allowed us to consider additive effects of trait type, heritability type, life stage, and growth form in an overall analysis. Temperature was not controlled for or measured in all studies, and thus was excluded as a covariate at this stage. To further assess the robustness of this model and examine interactions, we then analyzed subsets of the complete dataset to test for: (a) trait × life stage interactions, (b) trait × heritability interactions, and (c) main effects and interactions involving growth form. Finally, we examined a subset of the complete data that reported treatment temperature differences relative to ambient temperature, including trait × temperature difference interactions and additive effects of life stage, heritability type, and growth form. All models were fit using more conservative t-distribution approximations of confidence intervals in the case of multi-level random effect models, and final models fit using the more conservative Knapp and Hartung </w:t>
      </w:r>
      <w:r w:rsidRPr="009755AE">
        <w:rPr>
          <w:color w:val="000000" w:themeColor="text1"/>
          <w:rPrChange w:id="1644" w:author="Kevin Bairos-Novak" w:date="2021-07-21T22:42:00Z">
            <w:rPr/>
          </w:rPrChange>
        </w:rPr>
        <w:fldChar w:fldCharType="begin" w:fldLock="1"/>
      </w:r>
      <w:r w:rsidRPr="009755AE">
        <w:rPr>
          <w:color w:val="000000" w:themeColor="text1"/>
          <w:rPrChange w:id="1645" w:author="Kevin Bairos-Novak" w:date="2021-07-21T22:42:00Z">
            <w:rPr/>
          </w:rPrChange>
        </w:rPr>
        <w:instrText>ADDIN CSL_CITATION {"citationItems":[{"id":"ITEM-1","itemData":{"DOI":"10.1002/sim.1482","ISSN":"02776715","PMID":"12939780","abstract":"The explanation of heterogeneity plays an important role in meta-analysis. The random effects metaregression model allows the inclusion of trial-specific covariates which may explain a part of the heterogeneity. We examine the commonly used tests on the parameters in the random effects metaregression with one covariate and propose some new test statistics based on an improved estimator of the variance of the parameter estimates. The approximation of the distribution of the newly proposed tests is based on some theoretical considerations. Moreover, the newly proposed tests can easily be extended to the case of more than one covariate. In a simulation study, we compare the tests with regard to their actual significance level and we consider the log relative risk as the parameter of interest. Our simulation study reflects the meta-analysis of the efficacy of a vaccine for the prevention of tuberculosis originally discussed in Berkey et al. The simulation study shows that the newly proposed tests are superior to the commonly used test in holding the nominal significance level. Copyright © 2003 John Wiley &amp; Sons, Ltd.","author":[{"dropping-particle":"","family":"Knapp","given":"Guido","non-dropping-particle":"","parse-names":false,"suffix":""},{"dropping-particle":"","family":"Hartung","given":"Joachim","non-dropping-particle":"","parse-names":false,"suffix":""}],"container-title":"Statistics in Medicine","id":"ITEM-1","issue":"17","issued":{"date-parts":[["2003"]]},"page":"2693-2710","title":"Improved tests for a random effects meta-regression with a single covariate","type":"article-journal","volume":"22"},"uris":["http://www.mendeley.com/documents/?uuid=55fa0590-44d8-4769-a766-9d549192be83"]}],"mendeley":{"formattedCitation":"(Knapp and Hartung 2003)","manualFormatting":"(2003)","plainTextFormattedCitation":"(Knapp and Hartung 2003)","previouslyFormattedCitation":"(Knapp and Hartung 2003)"},"properties":{"noteIndex":0},"schema":"https://github.com/citation-style-language/schema/raw/master/csl-citation.json"}</w:instrText>
      </w:r>
      <w:r w:rsidRPr="009755AE">
        <w:rPr>
          <w:color w:val="000000" w:themeColor="text1"/>
          <w:rPrChange w:id="1646" w:author="Kevin Bairos-Novak" w:date="2021-07-21T22:42:00Z">
            <w:rPr/>
          </w:rPrChange>
        </w:rPr>
        <w:fldChar w:fldCharType="separate"/>
      </w:r>
      <w:r w:rsidRPr="009755AE">
        <w:rPr>
          <w:color w:val="000000" w:themeColor="text1"/>
          <w:rPrChange w:id="1647" w:author="Kevin Bairos-Novak" w:date="2021-07-21T22:42:00Z">
            <w:rPr/>
          </w:rPrChange>
        </w:rPr>
        <w:t>(2003)</w:t>
      </w:r>
      <w:r w:rsidRPr="009755AE">
        <w:rPr>
          <w:color w:val="000000" w:themeColor="text1"/>
          <w:rPrChange w:id="1648" w:author="Kevin Bairos-Novak" w:date="2021-07-21T22:42:00Z">
            <w:rPr/>
          </w:rPrChange>
        </w:rPr>
        <w:fldChar w:fldCharType="end"/>
      </w:r>
      <w:r w:rsidRPr="009755AE">
        <w:rPr>
          <w:color w:val="000000" w:themeColor="text1"/>
          <w:rPrChange w:id="1649" w:author="Kevin Bairos-Novak" w:date="2021-07-21T22:42:00Z">
            <w:rPr/>
          </w:rPrChange>
        </w:rPr>
        <w:t xml:space="preserve"> adjustment for single-level random effect meta-models when multi-level random effects structures were not selected during model selection </w:t>
      </w:r>
      <w:r w:rsidRPr="009755AE">
        <w:rPr>
          <w:color w:val="000000" w:themeColor="text1"/>
          <w:rPrChange w:id="1650" w:author="Kevin Bairos-Novak" w:date="2021-07-21T22:42:00Z">
            <w:rPr/>
          </w:rPrChange>
        </w:rPr>
        <w:fldChar w:fldCharType="begin" w:fldLock="1"/>
      </w:r>
      <w:r w:rsidRPr="009755AE">
        <w:rPr>
          <w:color w:val="000000" w:themeColor="text1"/>
          <w:rPrChange w:id="1651" w:author="Kevin Bairos-Novak" w:date="2021-07-21T22:42:00Z">
            <w:rPr/>
          </w:rPrChange>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package","type":"article-journal","volume":"36"},"uris":["http://www.mendeley.com/documents/?uuid=70c3f9ef-a9bb-48c3-84c0-799642ed2715"]},{"id":"ITEM-2","itemData":{"DOI":"10.1002/jrsm.1356","ISSN":"17592887","PMID":"31111673","abstract":"The Hartung-Knapp method for random-effects meta-analysis, that was also independently proposed by Sidik and Jonkman, is becoming advocated for general use. This method has previously been justified by taking all estimated variances as known and using a different pivotal quantity to the more conventional one when making inferences about the average effect. We provide a new conceptual framework for, and justification of, the Hartung-Knapp method. Specifically, we show that inferences from fitted random-effects models, using both the conventional and the Hartung-Knapp method, are equivalent to those from closely related intercept only weighted least squares regression models. This observation provides a new link between Hartung and Knapp's methodology for meta-analysis and standard linear models, where it can be seen that the Hartung-Knapp method can be justified by a linear model that makes a slightly weaker assumption than taking all variances as known. This provides intuition for why the Hartung-Knapp method has been found to perform better than the conventional one in simulation studies. Furthermore, our new findings give more credence to ad hoc adjustments of confidence intervals from the Hartung-Knapp method that ensure these are at least as wide as more conventional confidence intervals. The conceptual basis for the Hartung-Knapp method that we present here should replace the established one because it more clearly illustrates the potential benefit of using it.","author":[{"dropping-particle":"","family":"Aert","given":"Robbie C.M.","non-dropping-particle":"van","parse-names":false,"suffix":""},{"dropping-particle":"","family":"Jackson","given":"Dan","non-dropping-particle":"","parse-names":false,"suffix":""}],"container-title":"Research Synthesis Methods","id":"ITEM-2","issue":"4","issued":{"date-parts":[["2019"]]},"page":"515-527","title":"A new justification of the Hartung-Knapp method for random-effects meta-analysis based on weighted least squares regression","type":"article-journal","volume":"10"},"uris":["http://www.mendeley.com/documents/?uuid=b959f9cd-8802-4d19-b6ca-a2a396ac17c6"]}],"mendeley":{"formattedCitation":"(Viechtbauer 2010; van Aert and Jackson 2019)","plainTextFormattedCitation":"(Viechtbauer 2010; van Aert and Jackson 2019)","previouslyFormattedCitation":"(Viechtbauer 2010; van Aert and Jackson 2019)"},"properties":{"noteIndex":0},"schema":"https://github.com/citation-style-language/schema/raw/master/csl-citation.json"}</w:instrText>
      </w:r>
      <w:r w:rsidRPr="009755AE">
        <w:rPr>
          <w:color w:val="000000" w:themeColor="text1"/>
          <w:rPrChange w:id="1652" w:author="Kevin Bairos-Novak" w:date="2021-07-21T22:42:00Z">
            <w:rPr/>
          </w:rPrChange>
        </w:rPr>
        <w:fldChar w:fldCharType="separate"/>
      </w:r>
      <w:r w:rsidRPr="009755AE">
        <w:rPr>
          <w:color w:val="000000" w:themeColor="text1"/>
          <w:rPrChange w:id="1653" w:author="Kevin Bairos-Novak" w:date="2021-07-21T22:42:00Z">
            <w:rPr/>
          </w:rPrChange>
        </w:rPr>
        <w:t>(Viechtbauer 2010; van Aert and Jackson 2019)</w:t>
      </w:r>
      <w:r w:rsidRPr="009755AE">
        <w:rPr>
          <w:color w:val="000000" w:themeColor="text1"/>
          <w:rPrChange w:id="1654" w:author="Kevin Bairos-Novak" w:date="2021-07-21T22:42:00Z">
            <w:rPr/>
          </w:rPrChange>
        </w:rPr>
        <w:fldChar w:fldCharType="end"/>
      </w:r>
      <w:r w:rsidRPr="009755AE">
        <w:rPr>
          <w:color w:val="000000" w:themeColor="text1"/>
          <w:rPrChange w:id="1655" w:author="Kevin Bairos-Novak" w:date="2021-07-21T22:42:00Z">
            <w:rPr/>
          </w:rPrChange>
        </w:rPr>
        <w:t>.</w:t>
      </w:r>
    </w:p>
    <w:p w14:paraId="4F14A06D" w14:textId="3939A609" w:rsidR="000C1166" w:rsidRPr="009755AE" w:rsidRDefault="000C1166" w:rsidP="00FC6D79">
      <w:pPr>
        <w:spacing w:line="480" w:lineRule="auto"/>
        <w:ind w:firstLine="720"/>
        <w:rPr>
          <w:color w:val="000000" w:themeColor="text1"/>
          <w:rPrChange w:id="1656" w:author="Kevin Bairos-Novak" w:date="2021-07-21T22:42:00Z">
            <w:rPr/>
          </w:rPrChange>
        </w:rPr>
      </w:pPr>
      <w:r w:rsidRPr="009755AE">
        <w:rPr>
          <w:color w:val="000000" w:themeColor="text1"/>
          <w:rPrChange w:id="1657" w:author="Kevin Bairos-Novak" w:date="2021-07-21T22:42:00Z">
            <w:rPr/>
          </w:rPrChange>
        </w:rPr>
        <w:t xml:space="preserve">We </w:t>
      </w:r>
      <w:r w:rsidR="006F5A37" w:rsidRPr="009755AE">
        <w:rPr>
          <w:color w:val="000000" w:themeColor="text1"/>
          <w:rPrChange w:id="1658" w:author="Kevin Bairos-Novak" w:date="2021-07-21T22:42:00Z">
            <w:rPr/>
          </w:rPrChange>
        </w:rPr>
        <w:t>considered</w:t>
      </w:r>
      <w:r w:rsidR="00834151" w:rsidRPr="009755AE">
        <w:rPr>
          <w:color w:val="000000" w:themeColor="text1"/>
          <w:rPrChange w:id="1659" w:author="Kevin Bairos-Novak" w:date="2021-07-21T22:42:00Z">
            <w:rPr/>
          </w:rPrChange>
        </w:rPr>
        <w:t xml:space="preserve"> the top model </w:t>
      </w:r>
      <w:r w:rsidR="006F5A37" w:rsidRPr="009755AE">
        <w:rPr>
          <w:color w:val="000000" w:themeColor="text1"/>
          <w:rPrChange w:id="1660" w:author="Kevin Bairos-Novak" w:date="2021-07-21T22:42:00Z">
            <w:rPr/>
          </w:rPrChange>
        </w:rPr>
        <w:t>for each analysis as the model with</w:t>
      </w:r>
      <w:r w:rsidR="00834151" w:rsidRPr="009755AE">
        <w:rPr>
          <w:color w:val="000000" w:themeColor="text1"/>
          <w:rPrChange w:id="1661" w:author="Kevin Bairos-Novak" w:date="2021-07-21T22:42:00Z">
            <w:rPr/>
          </w:rPrChange>
        </w:rPr>
        <w:t xml:space="preserve"> the lowest</w:t>
      </w:r>
      <w:r w:rsidRPr="009755AE">
        <w:rPr>
          <w:color w:val="000000" w:themeColor="text1"/>
          <w:rPrChange w:id="1662" w:author="Kevin Bairos-Novak" w:date="2021-07-21T22:42:00Z">
            <w:rPr/>
          </w:rPrChange>
        </w:rPr>
        <w:t xml:space="preserve"> Akaike’s Information Criterion, corrected for small sample sizes (</w:t>
      </w:r>
      <w:proofErr w:type="spellStart"/>
      <w:r w:rsidRPr="009755AE">
        <w:rPr>
          <w:color w:val="000000" w:themeColor="text1"/>
          <w:rPrChange w:id="1663" w:author="Kevin Bairos-Novak" w:date="2021-07-21T22:42:00Z">
            <w:rPr/>
          </w:rPrChange>
        </w:rPr>
        <w:t>AICc</w:t>
      </w:r>
      <w:proofErr w:type="spellEnd"/>
      <w:r w:rsidRPr="009755AE">
        <w:rPr>
          <w:color w:val="000000" w:themeColor="text1"/>
          <w:rPrChange w:id="1664" w:author="Kevin Bairos-Novak" w:date="2021-07-21T22:42:00Z">
            <w:rPr/>
          </w:rPrChange>
        </w:rPr>
        <w:t xml:space="preserve">). </w:t>
      </w:r>
      <w:r w:rsidR="006F5A37" w:rsidRPr="009755AE">
        <w:rPr>
          <w:color w:val="000000" w:themeColor="text1"/>
          <w:rPrChange w:id="1665" w:author="Kevin Bairos-Novak" w:date="2021-07-21T22:42:00Z">
            <w:rPr/>
          </w:rPrChange>
        </w:rPr>
        <w:t>W</w:t>
      </w:r>
      <w:r w:rsidRPr="009755AE">
        <w:rPr>
          <w:color w:val="000000" w:themeColor="text1"/>
          <w:rPrChange w:id="1666" w:author="Kevin Bairos-Novak" w:date="2021-07-21T22:42:00Z">
            <w:rPr/>
          </w:rPrChange>
        </w:rPr>
        <w:t xml:space="preserve">e considered this model a substantial improvement over other candidate models when the difference in </w:t>
      </w:r>
      <w:proofErr w:type="spellStart"/>
      <w:r w:rsidRPr="009755AE">
        <w:rPr>
          <w:color w:val="000000" w:themeColor="text1"/>
          <w:rPrChange w:id="1667" w:author="Kevin Bairos-Novak" w:date="2021-07-21T22:42:00Z">
            <w:rPr/>
          </w:rPrChange>
        </w:rPr>
        <w:t>AICc</w:t>
      </w:r>
      <w:proofErr w:type="spellEnd"/>
      <w:r w:rsidRPr="009755AE">
        <w:rPr>
          <w:color w:val="000000" w:themeColor="text1"/>
          <w:rPrChange w:id="1668" w:author="Kevin Bairos-Novak" w:date="2021-07-21T22:42:00Z">
            <w:rPr/>
          </w:rPrChange>
        </w:rPr>
        <w:t xml:space="preserve"> scores (</w:t>
      </w:r>
      <w:proofErr w:type="spellStart"/>
      <w:r w:rsidRPr="009755AE">
        <w:rPr>
          <w:color w:val="000000" w:themeColor="text1"/>
          <w:rPrChange w:id="1669" w:author="Kevin Bairos-Novak" w:date="2021-07-21T22:42:00Z">
            <w:rPr/>
          </w:rPrChange>
        </w:rPr>
        <w:t>ΔAICc</w:t>
      </w:r>
      <w:proofErr w:type="spellEnd"/>
      <w:r w:rsidRPr="009755AE">
        <w:rPr>
          <w:color w:val="000000" w:themeColor="text1"/>
          <w:rPrChange w:id="1670" w:author="Kevin Bairos-Novak" w:date="2021-07-21T22:42:00Z">
            <w:rPr/>
          </w:rPrChange>
        </w:rPr>
        <w:t xml:space="preserve">) was </w:t>
      </w:r>
      <w:r w:rsidR="006F5A37" w:rsidRPr="009755AE">
        <w:rPr>
          <w:color w:val="000000" w:themeColor="text1"/>
          <w:rPrChange w:id="1671" w:author="Kevin Bairos-Novak" w:date="2021-07-21T22:42:00Z">
            <w:rPr/>
          </w:rPrChange>
        </w:rPr>
        <w:t xml:space="preserve">greater </w:t>
      </w:r>
      <w:r w:rsidRPr="009755AE">
        <w:rPr>
          <w:color w:val="000000" w:themeColor="text1"/>
          <w:rPrChange w:id="1672" w:author="Kevin Bairos-Novak" w:date="2021-07-21T22:42:00Z">
            <w:rPr/>
          </w:rPrChange>
        </w:rPr>
        <w:t xml:space="preserve">than two </w:t>
      </w:r>
      <w:r w:rsidRPr="009755AE">
        <w:rPr>
          <w:color w:val="000000" w:themeColor="text1"/>
          <w:rPrChange w:id="1673" w:author="Kevin Bairos-Novak" w:date="2021-07-21T22:42:00Z">
            <w:rPr/>
          </w:rPrChange>
        </w:rPr>
        <w:fldChar w:fldCharType="begin" w:fldLock="1"/>
      </w:r>
      <w:r w:rsidRPr="009755AE">
        <w:rPr>
          <w:color w:val="000000" w:themeColor="text1"/>
          <w:rPrChange w:id="1674" w:author="Kevin Bairos-Novak" w:date="2021-07-21T22:42:00Z">
            <w:rPr/>
          </w:rPrChange>
        </w:rPr>
        <w:instrText>ADDIN CSL_CITATION {"citationItems":[{"id":"ITEM-1","itemData":{"DOI":"10.1177/0049124104268644","ISSN":"00491241","abstract":"The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averaging.","author":[{"dropping-particle":"","family":"Burnham","given":"Kenneth P.","non-dropping-particle":"","parse-names":false,"suffix":""},{"dropping-particle":"","family":"Anderson","given":"David R.","non-dropping-particle":"","parse-names":false,"suffix":""}],"container-title":"Sociological Methods and Research","id":"ITEM-1","issue":"2","issued":{"date-parts":[["2004"]]},"page":"261-304","title":"Multimodel inference: Understanding AIC and BIC in model selection","type":"article-journal","volume":"33"},"uris":["http://www.mendeley.com/documents/?uuid=ece90df7-ec59-4537-b3cd-466fbd7e7cb7"]}],"mendeley":{"formattedCitation":"(Burnham and Anderson 2004)","plainTextFormattedCitation":"(Burnham and Anderson 2004)","previouslyFormattedCitation":"(Burnham and Anderson 2004)"},"properties":{"noteIndex":0},"schema":"https://github.com/citation-style-language/schema/raw/master/csl-citation.json"}</w:instrText>
      </w:r>
      <w:r w:rsidRPr="009755AE">
        <w:rPr>
          <w:color w:val="000000" w:themeColor="text1"/>
          <w:rPrChange w:id="1675" w:author="Kevin Bairos-Novak" w:date="2021-07-21T22:42:00Z">
            <w:rPr/>
          </w:rPrChange>
        </w:rPr>
        <w:fldChar w:fldCharType="separate"/>
      </w:r>
      <w:r w:rsidRPr="009755AE">
        <w:rPr>
          <w:color w:val="000000" w:themeColor="text1"/>
          <w:rPrChange w:id="1676" w:author="Kevin Bairos-Novak" w:date="2021-07-21T22:42:00Z">
            <w:rPr/>
          </w:rPrChange>
        </w:rPr>
        <w:t>(Burnham and Anderson 2004)</w:t>
      </w:r>
      <w:r w:rsidRPr="009755AE">
        <w:rPr>
          <w:color w:val="000000" w:themeColor="text1"/>
          <w:rPrChange w:id="1677" w:author="Kevin Bairos-Novak" w:date="2021-07-21T22:42:00Z">
            <w:rPr/>
          </w:rPrChange>
        </w:rPr>
        <w:fldChar w:fldCharType="end"/>
      </w:r>
      <w:r w:rsidRPr="009755AE">
        <w:rPr>
          <w:color w:val="000000" w:themeColor="text1"/>
          <w:rPrChange w:id="1678" w:author="Kevin Bairos-Novak" w:date="2021-07-21T22:42:00Z">
            <w:rPr/>
          </w:rPrChange>
        </w:rPr>
        <w:t xml:space="preserve">. </w:t>
      </w:r>
      <w:r w:rsidR="006F5A37" w:rsidRPr="009755AE">
        <w:rPr>
          <w:color w:val="000000" w:themeColor="text1"/>
          <w:rPrChange w:id="1679" w:author="Kevin Bairos-Novak" w:date="2021-07-21T22:42:00Z">
            <w:rPr/>
          </w:rPrChange>
        </w:rPr>
        <w:t>W</w:t>
      </w:r>
      <w:r w:rsidRPr="009755AE">
        <w:rPr>
          <w:color w:val="000000" w:themeColor="text1"/>
          <w:rPrChange w:id="1680" w:author="Kevin Bairos-Novak" w:date="2021-07-21T22:42:00Z">
            <w:rPr/>
          </w:rPrChange>
        </w:rPr>
        <w:t xml:space="preserve">e followed the four-step model selection strategy outlined in </w:t>
      </w:r>
      <w:r w:rsidRPr="009755AE">
        <w:rPr>
          <w:color w:val="000000" w:themeColor="text1"/>
          <w:rPrChange w:id="1681" w:author="Kevin Bairos-Novak" w:date="2021-07-21T22:42:00Z">
            <w:rPr/>
          </w:rPrChange>
        </w:rPr>
        <w:fldChar w:fldCharType="begin" w:fldLock="1"/>
      </w:r>
      <w:r w:rsidRPr="009755AE">
        <w:rPr>
          <w:color w:val="000000" w:themeColor="text1"/>
          <w:rPrChange w:id="1682" w:author="Kevin Bairos-Novak" w:date="2021-07-21T22:42:00Z">
            <w:rPr/>
          </w:rPrChange>
        </w:rPr>
        <w:instrText>ADDIN CSL_CITATION {"citationItems":[{"id":"ITEM-1","itemData":{"ISBN":"0-387-45967-7","author":[{"dropping-particle":"","family":"Zuur","given":"Alain F","non-dropping-particle":"","parse-names":false,"suffix":""},{"dropping-particle":"","family":"Ieno","given":"Elena N.","non-dropping-particle":"","parse-names":false,"suffix":""},{"dropping-particle":"","family":"Smith","given":"Graham M.","non-dropping-particle":"","parse-names":false,"suffix":""}],"container-title":"Statistics for Biology and Health","id":"ITEM-1","issued":{"date-parts":[["2007"]]},"publisher":"Springer Science + Business Media, LCC","publisher-place":"New York","title":"Analysing Ecological Data","type":"book"},"uris":["http://www.mendeley.com/documents/?uuid=ac05827d-149e-4b73-b7b2-d21973844c20"]},{"id":"ITEM-2","itemData":{"DOI":"10.1007/978-0-387-87458-6","ISBN":"9781441915719","author":[{"dropping-particle":"","family":"Zuur","given":"Alain F","non-dropping-particle":"","parse-names":false,"suffix":""},{"dropping-particle":"","family":"Ieno","given":"Elena N","non-dropping-particle":"","parse-names":false,"suffix":""},{"dropping-particle":"","family":"Walker","given":"Neil J","non-dropping-particle":"","parse-names":false,"suffix":""},{"dropping-particle":"","family":"Saveliev","given":"Anatoly A","non-dropping-particle":"","parse-names":false,"suffix":""},{"dropping-particle":"","family":"Smith","given":"Graham M","non-dropping-particle":"","parse-names":false,"suffix":""}],"container-title":"Media","id":"ITEM-2","issued":{"date-parts":[["2009"]]},"publisher":"Springer Science+Business Media, LLC","publisher-place":"New York","title":"Mixed Effects Models and Extensions in Ecology with R","type":"book"},"uris":["http://www.mendeley.com/documents/?uuid=e7332499-1682-4948-aef8-6a05bb8078c7"]}],"mendeley":{"formattedCitation":"(Zuur et al. 2007; Zuur et al. 2009)","manualFormatting":"Zuur et al. (2007, 2009)","plainTextFormattedCitation":"(Zuur et al. 2007; Zuur et al. 2009)","previouslyFormattedCitation":"(Zuur et al. 2007; Zuur et al. 2009)"},"properties":{"noteIndex":0},"schema":"https://github.com/citation-style-language/schema/raw/master/csl-citation.json"}</w:instrText>
      </w:r>
      <w:r w:rsidRPr="009755AE">
        <w:rPr>
          <w:color w:val="000000" w:themeColor="text1"/>
          <w:rPrChange w:id="1683" w:author="Kevin Bairos-Novak" w:date="2021-07-21T22:42:00Z">
            <w:rPr/>
          </w:rPrChange>
        </w:rPr>
        <w:fldChar w:fldCharType="separate"/>
      </w:r>
      <w:r w:rsidRPr="009755AE">
        <w:rPr>
          <w:color w:val="000000" w:themeColor="text1"/>
          <w:rPrChange w:id="1684" w:author="Kevin Bairos-Novak" w:date="2021-07-21T22:42:00Z">
            <w:rPr/>
          </w:rPrChange>
        </w:rPr>
        <w:t>Zuur et al. (2007, 2009)</w:t>
      </w:r>
      <w:r w:rsidRPr="009755AE">
        <w:rPr>
          <w:color w:val="000000" w:themeColor="text1"/>
          <w:rPrChange w:id="1685" w:author="Kevin Bairos-Novak" w:date="2021-07-21T22:42:00Z">
            <w:rPr/>
          </w:rPrChange>
        </w:rPr>
        <w:fldChar w:fldCharType="end"/>
      </w:r>
      <w:r w:rsidRPr="009755AE">
        <w:rPr>
          <w:color w:val="000000" w:themeColor="text1"/>
          <w:rPrChange w:id="1686" w:author="Kevin Bairos-Novak" w:date="2021-07-21T22:42:00Z">
            <w:rPr/>
          </w:rPrChange>
        </w:rPr>
        <w:t xml:space="preserve">: (1) define the ‘beyond optimal’ fixed effects structure – that is, the most conceivably complex yet biologically relevant fixed effects possible, (2) select (via the lowest </w:t>
      </w:r>
      <w:proofErr w:type="spellStart"/>
      <w:r w:rsidRPr="009755AE">
        <w:rPr>
          <w:color w:val="000000" w:themeColor="text1"/>
          <w:rPrChange w:id="1687" w:author="Kevin Bairos-Novak" w:date="2021-07-21T22:42:00Z">
            <w:rPr/>
          </w:rPrChange>
        </w:rPr>
        <w:t>AICc</w:t>
      </w:r>
      <w:proofErr w:type="spellEnd"/>
      <w:r w:rsidRPr="009755AE">
        <w:rPr>
          <w:color w:val="000000" w:themeColor="text1"/>
          <w:rPrChange w:id="1688" w:author="Kevin Bairos-Novak" w:date="2021-07-21T22:42:00Z">
            <w:rPr/>
          </w:rPrChange>
        </w:rPr>
        <w:t xml:space="preserve"> value) the optimal random effects structure for models fit using </w:t>
      </w:r>
      <w:r w:rsidR="006F5A37" w:rsidRPr="009755AE">
        <w:rPr>
          <w:color w:val="000000" w:themeColor="text1"/>
          <w:rPrChange w:id="1689" w:author="Kevin Bairos-Novak" w:date="2021-07-21T22:42:00Z">
            <w:rPr/>
          </w:rPrChange>
        </w:rPr>
        <w:t>restricted maximum likelihood (</w:t>
      </w:r>
      <w:r w:rsidRPr="009755AE">
        <w:rPr>
          <w:color w:val="000000" w:themeColor="text1"/>
          <w:rPrChange w:id="1690" w:author="Kevin Bairos-Novak" w:date="2021-07-21T22:42:00Z">
            <w:rPr/>
          </w:rPrChange>
        </w:rPr>
        <w:t>REML</w:t>
      </w:r>
      <w:r w:rsidR="006F5A37" w:rsidRPr="009755AE">
        <w:rPr>
          <w:color w:val="000000" w:themeColor="text1"/>
          <w:rPrChange w:id="1691" w:author="Kevin Bairos-Novak" w:date="2021-07-21T22:42:00Z">
            <w:rPr/>
          </w:rPrChange>
        </w:rPr>
        <w:t>)</w:t>
      </w:r>
      <w:r w:rsidRPr="009755AE">
        <w:rPr>
          <w:color w:val="000000" w:themeColor="text1"/>
          <w:rPrChange w:id="1692" w:author="Kevin Bairos-Novak" w:date="2021-07-21T22:42:00Z">
            <w:rPr/>
          </w:rPrChange>
        </w:rPr>
        <w:t xml:space="preserve">, (3) select (via the lowest </w:t>
      </w:r>
      <w:proofErr w:type="spellStart"/>
      <w:r w:rsidRPr="009755AE">
        <w:rPr>
          <w:color w:val="000000" w:themeColor="text1"/>
          <w:rPrChange w:id="1693" w:author="Kevin Bairos-Novak" w:date="2021-07-21T22:42:00Z">
            <w:rPr/>
          </w:rPrChange>
        </w:rPr>
        <w:t>AICc</w:t>
      </w:r>
      <w:proofErr w:type="spellEnd"/>
      <w:r w:rsidRPr="009755AE">
        <w:rPr>
          <w:color w:val="000000" w:themeColor="text1"/>
          <w:rPrChange w:id="1694" w:author="Kevin Bairos-Novak" w:date="2021-07-21T22:42:00Z">
            <w:rPr/>
          </w:rPrChange>
        </w:rPr>
        <w:t xml:space="preserve"> value) the optimal fixed effects </w:t>
      </w:r>
      <w:del w:id="1695" w:author="Kevin Bairos-Novak" w:date="2021-07-21T22:42:00Z">
        <w:r w:rsidRPr="00AB70A3">
          <w:delText>structure</w:delText>
        </w:r>
      </w:del>
      <w:ins w:id="1696" w:author="Kevin Bairos-Novak" w:date="2021-07-21T22:42:00Z">
        <w:r w:rsidRPr="009755AE">
          <w:rPr>
            <w:color w:val="000000" w:themeColor="text1"/>
          </w:rPr>
          <w:t>structure</w:t>
        </w:r>
        <w:r w:rsidR="00380A0C" w:rsidRPr="009755AE">
          <w:rPr>
            <w:color w:val="000000" w:themeColor="text1"/>
          </w:rPr>
          <w:t>s</w:t>
        </w:r>
      </w:ins>
      <w:r w:rsidRPr="009755AE">
        <w:rPr>
          <w:color w:val="000000" w:themeColor="text1"/>
          <w:rPrChange w:id="1697" w:author="Kevin Bairos-Novak" w:date="2021-07-21T22:42:00Z">
            <w:rPr/>
          </w:rPrChange>
        </w:rPr>
        <w:t xml:space="preserve"> for models fit using </w:t>
      </w:r>
      <w:r w:rsidR="006F5A37" w:rsidRPr="009755AE">
        <w:rPr>
          <w:color w:val="000000" w:themeColor="text1"/>
          <w:rPrChange w:id="1698" w:author="Kevin Bairos-Novak" w:date="2021-07-21T22:42:00Z">
            <w:rPr/>
          </w:rPrChange>
        </w:rPr>
        <w:t>maximum likelihood</w:t>
      </w:r>
      <w:r w:rsidRPr="009755AE">
        <w:rPr>
          <w:color w:val="000000" w:themeColor="text1"/>
          <w:rPrChange w:id="1699" w:author="Kevin Bairos-Novak" w:date="2021-07-21T22:42:00Z">
            <w:rPr/>
          </w:rPrChange>
        </w:rPr>
        <w:t>, (4) re-fit the final model using REML.</w:t>
      </w:r>
      <w:r w:rsidR="000265A8" w:rsidRPr="009755AE">
        <w:rPr>
          <w:color w:val="000000" w:themeColor="text1"/>
          <w:rPrChange w:id="1700" w:author="Kevin Bairos-Novak" w:date="2021-07-21T22:42:00Z">
            <w:rPr/>
          </w:rPrChange>
        </w:rPr>
        <w:t xml:space="preserve"> Study and species were highly confounded and precluded the inclusion of both as random effects</w:t>
      </w:r>
      <w:r w:rsidR="00B73FD0" w:rsidRPr="009755AE">
        <w:rPr>
          <w:color w:val="000000" w:themeColor="text1"/>
          <w:rPrChange w:id="1701" w:author="Kevin Bairos-Novak" w:date="2021-07-21T22:42:00Z">
            <w:rPr/>
          </w:rPrChange>
        </w:rPr>
        <w:t xml:space="preserve"> within the same model</w:t>
      </w:r>
      <w:r w:rsidR="000265A8" w:rsidRPr="009755AE">
        <w:rPr>
          <w:color w:val="000000" w:themeColor="text1"/>
          <w:rPrChange w:id="1702" w:author="Kevin Bairos-Novak" w:date="2021-07-21T22:42:00Z">
            <w:rPr/>
          </w:rPrChange>
        </w:rPr>
        <w:t>. Thus, we fit models using one of the following random</w:t>
      </w:r>
      <w:r w:rsidRPr="009755AE">
        <w:rPr>
          <w:color w:val="000000" w:themeColor="text1"/>
          <w:rPrChange w:id="1703" w:author="Kevin Bairos-Novak" w:date="2021-07-21T22:42:00Z">
            <w:rPr/>
          </w:rPrChange>
        </w:rPr>
        <w:t xml:space="preserve"> effects structures</w:t>
      </w:r>
      <w:r w:rsidR="000265A8" w:rsidRPr="009755AE">
        <w:rPr>
          <w:color w:val="000000" w:themeColor="text1"/>
          <w:rPrChange w:id="1704" w:author="Kevin Bairos-Novak" w:date="2021-07-21T22:42:00Z">
            <w:rPr/>
          </w:rPrChange>
        </w:rPr>
        <w:t>:</w:t>
      </w:r>
      <w:r w:rsidRPr="009755AE">
        <w:rPr>
          <w:color w:val="000000" w:themeColor="text1"/>
          <w:rPrChange w:id="1705" w:author="Kevin Bairos-Novak" w:date="2021-07-21T22:42:00Z">
            <w:rPr/>
          </w:rPrChange>
        </w:rPr>
        <w:t xml:space="preserve"> estimate ID only (1|estimate ID), study ID only (1|study ID), species only (1|species), estimate ID nested </w:t>
      </w:r>
      <w:r w:rsidRPr="009755AE">
        <w:rPr>
          <w:color w:val="000000" w:themeColor="text1"/>
          <w:rPrChange w:id="1706" w:author="Kevin Bairos-Novak" w:date="2021-07-21T22:42:00Z">
            <w:rPr/>
          </w:rPrChange>
        </w:rPr>
        <w:lastRenderedPageBreak/>
        <w:t xml:space="preserve">within its respective study ID (1|study ID/estimate ID), estimate ID nested within species (1|species/estimate ID), </w:t>
      </w:r>
      <w:r w:rsidR="00B433AD" w:rsidRPr="009755AE">
        <w:rPr>
          <w:color w:val="000000" w:themeColor="text1"/>
          <w:rPrChange w:id="1707" w:author="Kevin Bairos-Novak" w:date="2021-07-21T22:42:00Z">
            <w:rPr/>
          </w:rPrChange>
        </w:rPr>
        <w:t>or a</w:t>
      </w:r>
      <w:r w:rsidRPr="009755AE">
        <w:rPr>
          <w:color w:val="000000" w:themeColor="text1"/>
          <w:rPrChange w:id="1708" w:author="Kevin Bairos-Novak" w:date="2021-07-21T22:42:00Z">
            <w:rPr/>
          </w:rPrChange>
        </w:rPr>
        <w:t xml:space="preserve"> random effect</w:t>
      </w:r>
      <w:r w:rsidR="00B433AD" w:rsidRPr="009755AE">
        <w:rPr>
          <w:color w:val="000000" w:themeColor="text1"/>
          <w:rPrChange w:id="1709" w:author="Kevin Bairos-Novak" w:date="2021-07-21T22:42:00Z">
            <w:rPr/>
          </w:rPrChange>
        </w:rPr>
        <w:t xml:space="preserve"> variance fixed at zero</w:t>
      </w:r>
      <w:r w:rsidRPr="009755AE">
        <w:rPr>
          <w:color w:val="000000" w:themeColor="text1"/>
          <w:rPrChange w:id="1710" w:author="Kevin Bairos-Novak" w:date="2021-07-21T22:42:00Z">
            <w:rPr/>
          </w:rPrChange>
        </w:rPr>
        <w:t>.</w:t>
      </w:r>
    </w:p>
    <w:p w14:paraId="4528E883" w14:textId="4D6E61B4" w:rsidR="000C1166" w:rsidRPr="009755AE" w:rsidRDefault="000C1166" w:rsidP="00FC6D79">
      <w:pPr>
        <w:spacing w:line="480" w:lineRule="auto"/>
        <w:ind w:firstLine="720"/>
        <w:rPr>
          <w:color w:val="000000" w:themeColor="text1"/>
          <w:rPrChange w:id="1711" w:author="Kevin Bairos-Novak" w:date="2021-07-21T22:42:00Z">
            <w:rPr/>
          </w:rPrChange>
        </w:rPr>
      </w:pPr>
      <w:r w:rsidRPr="009755AE">
        <w:rPr>
          <w:color w:val="000000" w:themeColor="text1"/>
          <w:rPrChange w:id="1712" w:author="Kevin Bairos-Novak" w:date="2021-07-21T22:42:00Z">
            <w:rPr/>
          </w:rPrChange>
        </w:rPr>
        <w:t>After fitting models for each analysis, we examined the level of among-study heterogeneity (</w:t>
      </w:r>
      <w:r w:rsidRPr="009755AE">
        <w:rPr>
          <w:color w:val="000000" w:themeColor="text1"/>
          <w:rPrChange w:id="1713" w:author="Kevin Bairos-Novak" w:date="2021-07-21T22:42:00Z">
            <w:rPr/>
          </w:rPrChange>
        </w:rPr>
        <w:sym w:font="Symbol" w:char="F074"/>
      </w:r>
      <w:r w:rsidRPr="009755AE">
        <w:rPr>
          <w:color w:val="000000" w:themeColor="text1"/>
          <w:vertAlign w:val="superscript"/>
          <w:rPrChange w:id="1714" w:author="Kevin Bairos-Novak" w:date="2021-07-21T22:42:00Z">
            <w:rPr>
              <w:vertAlign w:val="superscript"/>
            </w:rPr>
          </w:rPrChange>
        </w:rPr>
        <w:t>2</w:t>
      </w:r>
      <w:r w:rsidRPr="009755AE">
        <w:rPr>
          <w:color w:val="000000" w:themeColor="text1"/>
          <w:rPrChange w:id="1715" w:author="Kevin Bairos-Novak" w:date="2021-07-21T22:42:00Z">
            <w:rPr/>
          </w:rPrChange>
        </w:rPr>
        <w:t xml:space="preserve">) using the </w:t>
      </w:r>
      <w:r w:rsidRPr="009755AE">
        <w:rPr>
          <w:i/>
          <w:color w:val="000000" w:themeColor="text1"/>
          <w:rPrChange w:id="1716" w:author="Kevin Bairos-Novak" w:date="2021-07-21T22:42:00Z">
            <w:rPr>
              <w:i/>
            </w:rPr>
          </w:rPrChange>
        </w:rPr>
        <w:t>I</w:t>
      </w:r>
      <w:r w:rsidRPr="009755AE">
        <w:rPr>
          <w:i/>
          <w:color w:val="000000" w:themeColor="text1"/>
          <w:vertAlign w:val="superscript"/>
          <w:rPrChange w:id="1717" w:author="Kevin Bairos-Novak" w:date="2021-07-21T22:42:00Z">
            <w:rPr>
              <w:i/>
              <w:vertAlign w:val="superscript"/>
            </w:rPr>
          </w:rPrChange>
        </w:rPr>
        <w:t>2</w:t>
      </w:r>
      <w:r w:rsidRPr="009755AE">
        <w:rPr>
          <w:color w:val="000000" w:themeColor="text1"/>
          <w:rPrChange w:id="1718" w:author="Kevin Bairos-Novak" w:date="2021-07-21T22:42:00Z">
            <w:rPr/>
          </w:rPrChange>
        </w:rPr>
        <w:t xml:space="preserve"> index </w:t>
      </w:r>
      <w:r w:rsidRPr="009755AE">
        <w:rPr>
          <w:color w:val="000000" w:themeColor="text1"/>
          <w:rPrChange w:id="1719" w:author="Kevin Bairos-Novak" w:date="2021-07-21T22:42:00Z">
            <w:rPr/>
          </w:rPrChange>
        </w:rPr>
        <w:fldChar w:fldCharType="begin" w:fldLock="1"/>
      </w:r>
      <w:r w:rsidRPr="009755AE">
        <w:rPr>
          <w:color w:val="000000" w:themeColor="text1"/>
          <w:rPrChange w:id="1720" w:author="Kevin Bairos-Novak" w:date="2021-07-21T22:42:00Z">
            <w:rPr/>
          </w:rPrChange>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meta-analysis","type":"article-journal","volume":"21"},"uris":["http://www.mendeley.com/documents/?uuid=ddc888fa-2cad-4991-bfb5-3718a9741319"]}],"mendeley":{"formattedCitation":"(Higgins and Thompson 2002)","plainTextFormattedCitation":"(Higgins and Thompson 2002)","previouslyFormattedCitation":"(Higgins and Thompson 2002)"},"properties":{"noteIndex":0},"schema":"https://github.com/citation-style-language/schema/raw/master/csl-citation.json"}</w:instrText>
      </w:r>
      <w:r w:rsidRPr="009755AE">
        <w:rPr>
          <w:color w:val="000000" w:themeColor="text1"/>
          <w:rPrChange w:id="1721" w:author="Kevin Bairos-Novak" w:date="2021-07-21T22:42:00Z">
            <w:rPr/>
          </w:rPrChange>
        </w:rPr>
        <w:fldChar w:fldCharType="separate"/>
      </w:r>
      <w:r w:rsidRPr="009755AE">
        <w:rPr>
          <w:color w:val="000000" w:themeColor="text1"/>
          <w:rPrChange w:id="1722" w:author="Kevin Bairos-Novak" w:date="2021-07-21T22:42:00Z">
            <w:rPr/>
          </w:rPrChange>
        </w:rPr>
        <w:t>(Higgins and Thompson 2002)</w:t>
      </w:r>
      <w:r w:rsidRPr="009755AE">
        <w:rPr>
          <w:color w:val="000000" w:themeColor="text1"/>
          <w:rPrChange w:id="1723" w:author="Kevin Bairos-Novak" w:date="2021-07-21T22:42:00Z">
            <w:rPr/>
          </w:rPrChange>
        </w:rPr>
        <w:fldChar w:fldCharType="end"/>
      </w:r>
      <w:r w:rsidRPr="009755AE">
        <w:rPr>
          <w:color w:val="000000" w:themeColor="text1"/>
          <w:rPrChange w:id="1724" w:author="Kevin Bairos-Novak" w:date="2021-07-21T22:42:00Z">
            <w:rPr/>
          </w:rPrChange>
        </w:rPr>
        <w:t>, which provides an estimate of the among-study variance relative to the total variance not explained by the fixed effects. We used the Q</w:t>
      </w:r>
      <w:r w:rsidRPr="009755AE">
        <w:rPr>
          <w:color w:val="000000" w:themeColor="text1"/>
          <w:vertAlign w:val="subscript"/>
          <w:rPrChange w:id="1725" w:author="Kevin Bairos-Novak" w:date="2021-07-21T22:42:00Z">
            <w:rPr>
              <w:vertAlign w:val="subscript"/>
            </w:rPr>
          </w:rPrChange>
        </w:rPr>
        <w:t>E</w:t>
      </w:r>
      <w:r w:rsidRPr="009755AE">
        <w:rPr>
          <w:color w:val="000000" w:themeColor="text1"/>
          <w:rPrChange w:id="1726" w:author="Kevin Bairos-Novak" w:date="2021-07-21T22:42:00Z">
            <w:rPr/>
          </w:rPrChange>
        </w:rPr>
        <w:t xml:space="preserve"> statistic to test for significant residual heterogeneity after accounting for fixed effects </w:t>
      </w:r>
      <w:r w:rsidRPr="009755AE">
        <w:rPr>
          <w:color w:val="000000" w:themeColor="text1"/>
          <w:rPrChange w:id="1727" w:author="Kevin Bairos-Novak" w:date="2021-07-21T22:42:00Z">
            <w:rPr/>
          </w:rPrChange>
        </w:rPr>
        <w:fldChar w:fldCharType="begin" w:fldLock="1"/>
      </w:r>
      <w:r w:rsidRPr="009755AE">
        <w:rPr>
          <w:color w:val="000000" w:themeColor="text1"/>
          <w:rPrChange w:id="1728" w:author="Kevin Bairos-Novak" w:date="2021-07-21T22:42:00Z">
            <w:rPr/>
          </w:rPrChange>
        </w:rPr>
        <w:instrText>ADDIN CSL_CITATION {"citationItems":[{"id":"ITEM-1","itemData":{"author":[{"dropping-particle":"","family":"Viechtbauer","given":"W.","non-dropping-particle":"","parse-names":false,"suffix":""},{"dropping-particle":"","family":"López-López","given":"J. A.","non-dropping-particle":"","parse-names":false,"suffix":""},{"dropping-particle":"","family":"Sánchez-Meca","given":"J.","non-dropping-particle":"","parse-names":false,"suffix":""},{"dropping-particle":"","family":"Marín-Martínez","given":"F.","non-dropping-particle":"","parse-names":false,"suffix":""}],"container-title":"Psychological Methods","id":"ITEM-1","issued":{"date-parts":[["2015"]]},"page":"360–374","title":"A comparison of procedures to test for moderators in mixed-effects meta-regression models.","type":"article-journal","volume":"20"},"uris":["http://www.mendeley.com/documents/?uuid=fb44f25e-14c3-4cba-be9f-0ed5a18daafa"]}],"mendeley":{"formattedCitation":"(Viechtbauer et al. 2015)","plainTextFormattedCitation":"(Viechtbauer et al. 2015)","previouslyFormattedCitation":"(Viechtbauer et al. 2015)"},"properties":{"noteIndex":0},"schema":"https://github.com/citation-style-language/schema/raw/master/csl-citation.json"}</w:instrText>
      </w:r>
      <w:r w:rsidRPr="009755AE">
        <w:rPr>
          <w:color w:val="000000" w:themeColor="text1"/>
          <w:rPrChange w:id="1729" w:author="Kevin Bairos-Novak" w:date="2021-07-21T22:42:00Z">
            <w:rPr/>
          </w:rPrChange>
        </w:rPr>
        <w:fldChar w:fldCharType="separate"/>
      </w:r>
      <w:r w:rsidRPr="009755AE">
        <w:rPr>
          <w:color w:val="000000" w:themeColor="text1"/>
          <w:rPrChange w:id="1730" w:author="Kevin Bairos-Novak" w:date="2021-07-21T22:42:00Z">
            <w:rPr/>
          </w:rPrChange>
        </w:rPr>
        <w:t>(Viechtbauer et al. 2015)</w:t>
      </w:r>
      <w:r w:rsidRPr="009755AE">
        <w:rPr>
          <w:color w:val="000000" w:themeColor="text1"/>
          <w:rPrChange w:id="1731" w:author="Kevin Bairos-Novak" w:date="2021-07-21T22:42:00Z">
            <w:rPr/>
          </w:rPrChange>
        </w:rPr>
        <w:fldChar w:fldCharType="end"/>
      </w:r>
      <w:r w:rsidRPr="009755AE">
        <w:rPr>
          <w:color w:val="000000" w:themeColor="text1"/>
          <w:rPrChange w:id="1732" w:author="Kevin Bairos-Novak" w:date="2021-07-21T22:42:00Z">
            <w:rPr/>
          </w:rPrChange>
        </w:rPr>
        <w:t>. Higher proportions of heterogeneity indicate that variation in true effect size</w:t>
      </w:r>
      <w:r w:rsidR="00E8034E" w:rsidRPr="009755AE">
        <w:rPr>
          <w:color w:val="000000" w:themeColor="text1"/>
          <w:rPrChange w:id="1733" w:author="Kevin Bairos-Novak" w:date="2021-07-21T22:42:00Z">
            <w:rPr/>
          </w:rPrChange>
        </w:rPr>
        <w:t xml:space="preserve"> of heritability</w:t>
      </w:r>
      <w:r w:rsidRPr="009755AE">
        <w:rPr>
          <w:color w:val="000000" w:themeColor="text1"/>
          <w:rPrChange w:id="1734" w:author="Kevin Bairos-Novak" w:date="2021-07-21T22:42:00Z">
            <w:rPr/>
          </w:rPrChange>
        </w:rPr>
        <w:t xml:space="preserve"> is a distribution of study effects (</w:t>
      </w:r>
      <w:r w:rsidR="00E8034E" w:rsidRPr="009755AE">
        <w:rPr>
          <w:color w:val="000000" w:themeColor="text1"/>
          <w:rPrChange w:id="1735" w:author="Kevin Bairos-Novak" w:date="2021-07-21T22:42:00Z">
            <w:rPr/>
          </w:rPrChange>
        </w:rPr>
        <w:t xml:space="preserve">i.e. due to </w:t>
      </w:r>
      <w:r w:rsidRPr="009755AE">
        <w:rPr>
          <w:color w:val="000000" w:themeColor="text1"/>
          <w:rPrChange w:id="1736" w:author="Kevin Bairos-Novak" w:date="2021-07-21T22:42:00Z">
            <w:rPr/>
          </w:rPrChange>
        </w:rPr>
        <w:t>method</w:t>
      </w:r>
      <w:r w:rsidR="00E8034E" w:rsidRPr="009755AE">
        <w:rPr>
          <w:color w:val="000000" w:themeColor="text1"/>
          <w:rPrChange w:id="1737" w:author="Kevin Bairos-Novak" w:date="2021-07-21T22:42:00Z">
            <w:rPr/>
          </w:rPrChange>
        </w:rPr>
        <w:t>ological</w:t>
      </w:r>
      <w:r w:rsidRPr="009755AE">
        <w:rPr>
          <w:color w:val="000000" w:themeColor="text1"/>
          <w:rPrChange w:id="1738" w:author="Kevin Bairos-Novak" w:date="2021-07-21T22:42:00Z">
            <w:rPr/>
          </w:rPrChange>
        </w:rPr>
        <w:t xml:space="preserve"> </w:t>
      </w:r>
      <w:r w:rsidR="00E8034E" w:rsidRPr="009755AE">
        <w:rPr>
          <w:color w:val="000000" w:themeColor="text1"/>
          <w:rPrChange w:id="1739" w:author="Kevin Bairos-Novak" w:date="2021-07-21T22:42:00Z">
            <w:rPr/>
          </w:rPrChange>
        </w:rPr>
        <w:t>or other study differences</w:t>
      </w:r>
      <w:r w:rsidRPr="009755AE">
        <w:rPr>
          <w:color w:val="000000" w:themeColor="text1"/>
          <w:rPrChange w:id="1740" w:author="Kevin Bairos-Novak" w:date="2021-07-21T22:42:00Z">
            <w:rPr/>
          </w:rPrChange>
        </w:rPr>
        <w:t xml:space="preserve">), whereas lower heterogeneity indicates that any among-study heterogeneity is likely small relative to measurement error, so studies are measuring a common heritability value </w:t>
      </w:r>
      <w:r w:rsidRPr="009755AE">
        <w:rPr>
          <w:color w:val="000000" w:themeColor="text1"/>
          <w:rPrChange w:id="1741" w:author="Kevin Bairos-Novak" w:date="2021-07-21T22:42:00Z">
            <w:rPr/>
          </w:rPrChange>
        </w:rPr>
        <w:fldChar w:fldCharType="begin" w:fldLock="1"/>
      </w:r>
      <w:r w:rsidRPr="009755AE">
        <w:rPr>
          <w:color w:val="000000" w:themeColor="text1"/>
          <w:rPrChange w:id="1742" w:author="Kevin Bairos-Novak" w:date="2021-07-21T22:42:00Z">
            <w:rPr/>
          </w:rPrChange>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meta-analysis","type":"article-journal","volume":"21"},"uris":["http://www.mendeley.com/documents/?uuid=ddc888fa-2cad-4991-bfb5-3718a9741319"]},{"id":"ITEM-2","itemData":{"DOI":"10.1111/gcb.12453","ISSN":"13541013","abstract":"Concern is growing about the potential effects of interacting multiple stressors, especially as the global climate changes. We provide a comprehensive review of multiple stressor interactions in coral reef ecosystems, which are widely considered to be one of the most sensitive ecosystems to global change. First, we synthesized coral reef studies that examined interactions of two or more stressors, highlighting stressor interactions (where one stressor directly influences another) and potentially synergistic effects on response variables (where two stressors interact to produce an effect that is greater than purely additive). For stressor-stressor interactions, we found 176 studies that examined at least 2 of the 13 stressors of interest. Applying network analysis to analyze relationships between stressors, we found that pathogens were exacerbated by more costressors than any other stressor, with ca. 78% of studies reporting an enhancing effect by another stressor. Sedimentation, storms, and water temperature directly affected the largest number of other stressors. Pathogens, nutrients, and crown-of-thorns starfish were the most-influenced stressors. We found 187 studies that examined the effects of two or more stressors on a third dependent variable. The interaction of irradiance and temperature on corals has been the subject of more research (62 studies, 33% of the total) than any other combination of stressors, with many studies reporting a synergistic effect on coral symbiont photosynthetic performance (n = 19). Second, we performed a quantitative meta-analysis of existing literature on this most-studied interaction (irradiance and temperature). We found that the mean effect size of combined treatments was statistically indistinguishable from a purely additive interaction, although it should be noted that the sample size was relatively small (n = 26). Overall, although in aggregate a large body of literature examines stressor effects on coral reefs and coral organisms, considerable gaps remain for numerous stressor interactions and effects, and insufficient quantitative evidence exists to suggest that the prevailing type of stressor interaction is synergistic. © 2013 John Wiley &amp; Sons Ltd.","author":[{"dropping-particle":"","family":"Ban","given":"Stephen S.","non-dropping-particle":"","parse-names":false,"suffix":""},{"dropping-particle":"","family":"Graham","given":"Nicholas A.J.","non-dropping-particle":"","parse-names":false,"suffix":""},{"dropping-particle":"","family":"Connolly","given":"Sean R.","non-dropping-particle":"","parse-names":false,"suffix":""}],"container-title":"Global Change Biology","id":"ITEM-2","issue":"3","issued":{"date-parts":[["2014"]]},"page":"681-697","title":"Evidence for multiple stressor interactions and effects on coral reefs","type":"article-journal","volume":"20"},"uris":["http://www.mendeley.com/documents/?uuid=4f5ff43e-5a6f-4169-847d-fc89cee913d0"]}],"mendeley":{"formattedCitation":"(Higgins and Thompson 2002; Ban et al. 2014)","plainTextFormattedCitation":"(Higgins and Thompson 2002; Ban et al. 2014)","previouslyFormattedCitation":"(Higgins and Thompson 2002; Ban et al. 2014)"},"properties":{"noteIndex":0},"schema":"https://github.com/citation-style-language/schema/raw/master/csl-citation.json"}</w:instrText>
      </w:r>
      <w:r w:rsidRPr="009755AE">
        <w:rPr>
          <w:color w:val="000000" w:themeColor="text1"/>
          <w:rPrChange w:id="1743" w:author="Kevin Bairos-Novak" w:date="2021-07-21T22:42:00Z">
            <w:rPr/>
          </w:rPrChange>
        </w:rPr>
        <w:fldChar w:fldCharType="separate"/>
      </w:r>
      <w:r w:rsidRPr="009755AE">
        <w:rPr>
          <w:color w:val="000000" w:themeColor="text1"/>
          <w:rPrChange w:id="1744" w:author="Kevin Bairos-Novak" w:date="2021-07-21T22:42:00Z">
            <w:rPr/>
          </w:rPrChange>
        </w:rPr>
        <w:t>(Higgins and Thompson 2002; Ban et al. 2014)</w:t>
      </w:r>
      <w:r w:rsidRPr="009755AE">
        <w:rPr>
          <w:color w:val="000000" w:themeColor="text1"/>
          <w:rPrChange w:id="1745" w:author="Kevin Bairos-Novak" w:date="2021-07-21T22:42:00Z">
            <w:rPr/>
          </w:rPrChange>
        </w:rPr>
        <w:fldChar w:fldCharType="end"/>
      </w:r>
      <w:r w:rsidRPr="009755AE">
        <w:rPr>
          <w:color w:val="000000" w:themeColor="text1"/>
          <w:rPrChange w:id="1746" w:author="Kevin Bairos-Novak" w:date="2021-07-21T22:42:00Z">
            <w:rPr/>
          </w:rPrChange>
        </w:rPr>
        <w:t>. We report the pseudo-</w:t>
      </w:r>
      <w:r w:rsidRPr="009755AE">
        <w:rPr>
          <w:i/>
          <w:color w:val="000000" w:themeColor="text1"/>
          <w:rPrChange w:id="1747" w:author="Kevin Bairos-Novak" w:date="2021-07-21T22:42:00Z">
            <w:rPr>
              <w:i/>
            </w:rPr>
          </w:rPrChange>
        </w:rPr>
        <w:t>R</w:t>
      </w:r>
      <w:r w:rsidRPr="009755AE">
        <w:rPr>
          <w:i/>
          <w:color w:val="000000" w:themeColor="text1"/>
          <w:vertAlign w:val="superscript"/>
          <w:rPrChange w:id="1748" w:author="Kevin Bairos-Novak" w:date="2021-07-21T22:42:00Z">
            <w:rPr>
              <w:i/>
              <w:vertAlign w:val="superscript"/>
            </w:rPr>
          </w:rPrChange>
        </w:rPr>
        <w:t>2</w:t>
      </w:r>
      <w:r w:rsidRPr="009755AE">
        <w:rPr>
          <w:color w:val="000000" w:themeColor="text1"/>
          <w:rPrChange w:id="1749" w:author="Kevin Bairos-Novak" w:date="2021-07-21T22:42:00Z">
            <w:rPr/>
          </w:rPrChange>
        </w:rPr>
        <w:t xml:space="preserve"> for meta-analytical models, computed by comparing the difference in </w:t>
      </w:r>
      <m:oMath>
        <m:sSup>
          <m:sSupPr>
            <m:ctrlPr>
              <w:rPr>
                <w:rFonts w:ascii="Cambria Math" w:hAnsi="Cambria Math"/>
                <w:i/>
                <w:color w:val="000000" w:themeColor="text1"/>
                <w:rPrChange w:id="1750" w:author="Kevin Bairos-Novak" w:date="2021-07-21T22:42:00Z">
                  <w:rPr>
                    <w:rFonts w:ascii="Cambria Math" w:hAnsi="Cambria Math"/>
                    <w:i/>
                  </w:rPr>
                </w:rPrChange>
              </w:rPr>
            </m:ctrlPr>
          </m:sSupPr>
          <m:e>
            <m:acc>
              <m:accPr>
                <m:ctrlPr>
                  <w:rPr>
                    <w:rFonts w:ascii="Cambria Math" w:hAnsi="Cambria Math"/>
                    <w:i/>
                    <w:color w:val="000000" w:themeColor="text1"/>
                    <w:rPrChange w:id="1751" w:author="Kevin Bairos-Novak" w:date="2021-07-21T22:42:00Z">
                      <w:rPr>
                        <w:rFonts w:ascii="Cambria Math" w:hAnsi="Cambria Math"/>
                        <w:i/>
                      </w:rPr>
                    </w:rPrChange>
                  </w:rPr>
                </m:ctrlPr>
              </m:accPr>
              <m:e>
                <m:r>
                  <w:rPr>
                    <w:rFonts w:ascii="Cambria Math" w:hAnsi="Cambria Math"/>
                    <w:color w:val="000000" w:themeColor="text1"/>
                    <w:rPrChange w:id="1752" w:author="Kevin Bairos-Novak" w:date="2021-07-21T22:42:00Z">
                      <w:rPr>
                        <w:rFonts w:ascii="Cambria Math" w:hAnsi="Cambria Math"/>
                      </w:rPr>
                    </w:rPrChange>
                  </w:rPr>
                  <m:t>τ</m:t>
                </m:r>
              </m:e>
            </m:acc>
          </m:e>
          <m:sup>
            <m:r>
              <w:rPr>
                <w:rFonts w:ascii="Cambria Math" w:hAnsi="Cambria Math"/>
                <w:color w:val="000000" w:themeColor="text1"/>
                <w:rPrChange w:id="1753" w:author="Kevin Bairos-Novak" w:date="2021-07-21T22:42:00Z">
                  <w:rPr>
                    <w:rFonts w:ascii="Cambria Math" w:hAnsi="Cambria Math"/>
                  </w:rPr>
                </w:rPrChange>
              </w:rPr>
              <m:t>2</m:t>
            </m:r>
          </m:sup>
        </m:sSup>
      </m:oMath>
      <w:r w:rsidRPr="009755AE">
        <w:rPr>
          <w:color w:val="000000" w:themeColor="text1"/>
          <w:rPrChange w:id="1754" w:author="Kevin Bairos-Novak" w:date="2021-07-21T22:42:00Z">
            <w:rPr/>
          </w:rPrChange>
        </w:rPr>
        <w:t xml:space="preserve"> estimated using models including fixed effects (</w:t>
      </w:r>
      <m:oMath>
        <m:sSubSup>
          <m:sSubSupPr>
            <m:ctrlPr>
              <w:rPr>
                <w:rFonts w:ascii="Cambria Math" w:hAnsi="Cambria Math"/>
                <w:i/>
                <w:color w:val="000000" w:themeColor="text1"/>
                <w:rPrChange w:id="1755" w:author="Kevin Bairos-Novak" w:date="2021-07-21T22:42:00Z">
                  <w:rPr>
                    <w:rFonts w:ascii="Cambria Math" w:hAnsi="Cambria Math"/>
                    <w:i/>
                  </w:rPr>
                </w:rPrChange>
              </w:rPr>
            </m:ctrlPr>
          </m:sSubSupPr>
          <m:e>
            <m:acc>
              <m:accPr>
                <m:ctrlPr>
                  <w:rPr>
                    <w:rFonts w:ascii="Cambria Math" w:hAnsi="Cambria Math"/>
                    <w:i/>
                    <w:color w:val="000000" w:themeColor="text1"/>
                    <w:rPrChange w:id="1756" w:author="Kevin Bairos-Novak" w:date="2021-07-21T22:42:00Z">
                      <w:rPr>
                        <w:rFonts w:ascii="Cambria Math" w:hAnsi="Cambria Math"/>
                        <w:i/>
                      </w:rPr>
                    </w:rPrChange>
                  </w:rPr>
                </m:ctrlPr>
              </m:accPr>
              <m:e>
                <m:r>
                  <w:rPr>
                    <w:rFonts w:ascii="Cambria Math" w:hAnsi="Cambria Math"/>
                    <w:color w:val="000000" w:themeColor="text1"/>
                    <w:rPrChange w:id="1757" w:author="Kevin Bairos-Novak" w:date="2021-07-21T22:42:00Z">
                      <w:rPr>
                        <w:rFonts w:ascii="Cambria Math" w:hAnsi="Cambria Math"/>
                      </w:rPr>
                    </w:rPrChange>
                  </w:rPr>
                  <m:t>τ</m:t>
                </m:r>
              </m:e>
            </m:acc>
          </m:e>
          <m:sub>
            <m:r>
              <w:rPr>
                <w:rFonts w:ascii="Cambria Math" w:hAnsi="Cambria Math"/>
                <w:color w:val="000000" w:themeColor="text1"/>
                <w:rPrChange w:id="1758" w:author="Kevin Bairos-Novak" w:date="2021-07-21T22:42:00Z">
                  <w:rPr>
                    <w:rFonts w:ascii="Cambria Math" w:hAnsi="Cambria Math"/>
                  </w:rPr>
                </w:rPrChange>
              </w:rPr>
              <m:t>ME</m:t>
            </m:r>
          </m:sub>
          <m:sup>
            <m:r>
              <w:rPr>
                <w:rFonts w:ascii="Cambria Math" w:hAnsi="Cambria Math"/>
                <w:color w:val="000000" w:themeColor="text1"/>
                <w:rPrChange w:id="1759" w:author="Kevin Bairos-Novak" w:date="2021-07-21T22:42:00Z">
                  <w:rPr>
                    <w:rFonts w:ascii="Cambria Math" w:hAnsi="Cambria Math"/>
                  </w:rPr>
                </w:rPrChange>
              </w:rPr>
              <m:t>2</m:t>
            </m:r>
          </m:sup>
        </m:sSubSup>
      </m:oMath>
      <w:r w:rsidRPr="009755AE">
        <w:rPr>
          <w:color w:val="000000" w:themeColor="text1"/>
          <w:rPrChange w:id="1760" w:author="Kevin Bairos-Novak" w:date="2021-07-21T22:42:00Z">
            <w:rPr/>
          </w:rPrChange>
        </w:rPr>
        <w:fldChar w:fldCharType="begin"/>
      </w:r>
      <w:r w:rsidRPr="009755AE">
        <w:rPr>
          <w:color w:val="000000" w:themeColor="text1"/>
          <w:rPrChange w:id="1761" w:author="Kevin Bairos-Novak" w:date="2021-07-21T22:42:00Z">
            <w:rPr/>
          </w:rPrChange>
        </w:rPr>
        <w:instrText xml:space="preserve"> Q </w:instrText>
      </w:r>
      <w:r w:rsidRPr="009755AE">
        <w:rPr>
          <w:color w:val="000000" w:themeColor="text1"/>
          <w:rPrChange w:id="1762" w:author="Kevin Bairos-Novak" w:date="2021-07-21T22:42:00Z">
            <w:rPr/>
          </w:rPrChange>
        </w:rPr>
        <w:fldChar w:fldCharType="end"/>
      </w:r>
      <w:r w:rsidRPr="009755AE">
        <w:rPr>
          <w:color w:val="000000" w:themeColor="text1"/>
          <w:rPrChange w:id="1763" w:author="Kevin Bairos-Novak" w:date="2021-07-21T22:42:00Z">
            <w:rPr/>
          </w:rPrChange>
        </w:rPr>
        <w:t>) vs. a model with the same random-effects structure, but with no fixed effects (</w:t>
      </w:r>
      <m:oMath>
        <m:sSubSup>
          <m:sSubSupPr>
            <m:ctrlPr>
              <w:rPr>
                <w:rFonts w:ascii="Cambria Math" w:hAnsi="Cambria Math"/>
                <w:i/>
                <w:color w:val="000000" w:themeColor="text1"/>
                <w:rPrChange w:id="1764" w:author="Kevin Bairos-Novak" w:date="2021-07-21T22:42:00Z">
                  <w:rPr>
                    <w:rFonts w:ascii="Cambria Math" w:hAnsi="Cambria Math"/>
                    <w:i/>
                  </w:rPr>
                </w:rPrChange>
              </w:rPr>
            </m:ctrlPr>
          </m:sSubSupPr>
          <m:e>
            <m:acc>
              <m:accPr>
                <m:ctrlPr>
                  <w:rPr>
                    <w:rFonts w:ascii="Cambria Math" w:hAnsi="Cambria Math"/>
                    <w:i/>
                    <w:color w:val="000000" w:themeColor="text1"/>
                    <w:rPrChange w:id="1765" w:author="Kevin Bairos-Novak" w:date="2021-07-21T22:42:00Z">
                      <w:rPr>
                        <w:rFonts w:ascii="Cambria Math" w:hAnsi="Cambria Math"/>
                        <w:i/>
                      </w:rPr>
                    </w:rPrChange>
                  </w:rPr>
                </m:ctrlPr>
              </m:accPr>
              <m:e>
                <m:r>
                  <w:rPr>
                    <w:rFonts w:ascii="Cambria Math" w:hAnsi="Cambria Math"/>
                    <w:color w:val="000000" w:themeColor="text1"/>
                    <w:rPrChange w:id="1766" w:author="Kevin Bairos-Novak" w:date="2021-07-21T22:42:00Z">
                      <w:rPr>
                        <w:rFonts w:ascii="Cambria Math" w:hAnsi="Cambria Math"/>
                      </w:rPr>
                    </w:rPrChange>
                  </w:rPr>
                  <m:t>τ</m:t>
                </m:r>
              </m:e>
            </m:acc>
          </m:e>
          <m:sub>
            <m:r>
              <w:rPr>
                <w:rFonts w:ascii="Cambria Math" w:hAnsi="Cambria Math"/>
                <w:color w:val="000000" w:themeColor="text1"/>
                <w:rPrChange w:id="1767" w:author="Kevin Bairos-Novak" w:date="2021-07-21T22:42:00Z">
                  <w:rPr>
                    <w:rFonts w:ascii="Cambria Math" w:hAnsi="Cambria Math"/>
                  </w:rPr>
                </w:rPrChange>
              </w:rPr>
              <m:t>RE</m:t>
            </m:r>
          </m:sub>
          <m:sup>
            <m:r>
              <w:rPr>
                <w:rFonts w:ascii="Cambria Math" w:hAnsi="Cambria Math"/>
                <w:color w:val="000000" w:themeColor="text1"/>
                <w:rPrChange w:id="1768" w:author="Kevin Bairos-Novak" w:date="2021-07-21T22:42:00Z">
                  <w:rPr>
                    <w:rFonts w:ascii="Cambria Math" w:hAnsi="Cambria Math"/>
                  </w:rPr>
                </w:rPrChange>
              </w:rPr>
              <m:t>2</m:t>
            </m:r>
          </m:sup>
        </m:sSubSup>
      </m:oMath>
      <w:r w:rsidRPr="009755AE">
        <w:rPr>
          <w:color w:val="000000" w:themeColor="text1"/>
          <w:rPrChange w:id="1769" w:author="Kevin Bairos-Novak" w:date="2021-07-21T22:42:00Z">
            <w:rPr/>
          </w:rPrChange>
        </w:rPr>
        <w:fldChar w:fldCharType="begin"/>
      </w:r>
      <w:r w:rsidRPr="009755AE">
        <w:rPr>
          <w:color w:val="000000" w:themeColor="text1"/>
          <w:rPrChange w:id="1770" w:author="Kevin Bairos-Novak" w:date="2021-07-21T22:42:00Z">
            <w:rPr/>
          </w:rPrChange>
        </w:rPr>
        <w:instrText xml:space="preserve"> QUOTE  </w:instrText>
      </w:r>
      <w:r w:rsidRPr="009755AE">
        <w:rPr>
          <w:color w:val="000000" w:themeColor="text1"/>
          <w:rPrChange w:id="1771" w:author="Kevin Bairos-Novak" w:date="2021-07-21T22:42:00Z">
            <w:rPr/>
          </w:rPrChange>
        </w:rPr>
        <w:fldChar w:fldCharType="end"/>
      </w:r>
      <w:r w:rsidRPr="009755AE">
        <w:rPr>
          <w:color w:val="000000" w:themeColor="text1"/>
          <w:rPrChange w:id="1772" w:author="Kevin Bairos-Novak" w:date="2021-07-21T22:42:00Z">
            <w:rPr/>
          </w:rPrChange>
        </w:rPr>
        <w:t xml:space="preserve">): </w:t>
      </w:r>
      <w:r w:rsidRPr="009755AE">
        <w:rPr>
          <w:color w:val="000000" w:themeColor="text1"/>
          <w:rPrChange w:id="1773" w:author="Kevin Bairos-Novak" w:date="2021-07-21T22:42:00Z">
            <w:rPr/>
          </w:rPrChange>
        </w:rPr>
        <w:fldChar w:fldCharType="begin"/>
      </w:r>
      <w:r w:rsidRPr="009755AE">
        <w:rPr>
          <w:color w:val="000000" w:themeColor="text1"/>
          <w:rPrChange w:id="1774" w:author="Kevin Bairos-Novak" w:date="2021-07-21T22:42:00Z">
            <w:rPr/>
          </w:rPrChange>
        </w:rPr>
        <w:instrText xml:space="preserve"> QUOTE  </w:instrText>
      </w:r>
      <w:r w:rsidRPr="009755AE">
        <w:rPr>
          <w:color w:val="000000" w:themeColor="text1"/>
          <w:rPrChange w:id="1775" w:author="Kevin Bairos-Novak" w:date="2021-07-21T22:42:00Z">
            <w:rPr/>
          </w:rPrChange>
        </w:rPr>
        <w:fldChar w:fldCharType="end"/>
      </w:r>
      <m:oMath>
        <m:sSubSup>
          <m:sSubSupPr>
            <m:ctrlPr>
              <w:rPr>
                <w:rFonts w:ascii="Cambria Math" w:hAnsi="Cambria Math"/>
                <w:i/>
                <w:color w:val="000000" w:themeColor="text1"/>
                <w:rPrChange w:id="1776" w:author="Kevin Bairos-Novak" w:date="2021-07-21T22:42:00Z">
                  <w:rPr>
                    <w:rFonts w:ascii="Cambria Math" w:hAnsi="Cambria Math"/>
                    <w:i/>
                  </w:rPr>
                </w:rPrChange>
              </w:rPr>
            </m:ctrlPr>
          </m:sSubSupPr>
          <m:e>
            <m:sSup>
              <m:sSupPr>
                <m:ctrlPr>
                  <w:rPr>
                    <w:rFonts w:ascii="Cambria Math" w:hAnsi="Cambria Math"/>
                    <w:i/>
                    <w:color w:val="000000" w:themeColor="text1"/>
                    <w:rPrChange w:id="1777" w:author="Kevin Bairos-Novak" w:date="2021-07-21T22:42:00Z">
                      <w:rPr>
                        <w:rFonts w:ascii="Cambria Math" w:hAnsi="Cambria Math"/>
                        <w:i/>
                      </w:rPr>
                    </w:rPrChange>
                  </w:rPr>
                </m:ctrlPr>
              </m:sSupPr>
              <m:e>
                <m:r>
                  <w:rPr>
                    <w:rFonts w:ascii="Cambria Math" w:hAnsi="Cambria Math"/>
                    <w:color w:val="000000" w:themeColor="text1"/>
                    <w:rPrChange w:id="1778" w:author="Kevin Bairos-Novak" w:date="2021-07-21T22:42:00Z">
                      <w:rPr>
                        <w:rFonts w:ascii="Cambria Math" w:hAnsi="Cambria Math"/>
                      </w:rPr>
                    </w:rPrChange>
                  </w:rPr>
                  <m:t>R</m:t>
                </m:r>
              </m:e>
              <m:sup>
                <m:r>
                  <w:rPr>
                    <w:rFonts w:ascii="Cambria Math" w:hAnsi="Cambria Math"/>
                    <w:color w:val="000000" w:themeColor="text1"/>
                    <w:rPrChange w:id="1779" w:author="Kevin Bairos-Novak" w:date="2021-07-21T22:42:00Z">
                      <w:rPr>
                        <w:rFonts w:ascii="Cambria Math" w:hAnsi="Cambria Math"/>
                      </w:rPr>
                    </w:rPrChange>
                  </w:rPr>
                  <m:t>2</m:t>
                </m:r>
              </m:sup>
            </m:sSup>
            <m:r>
              <w:rPr>
                <w:rFonts w:ascii="Cambria Math" w:hAnsi="Cambria Math"/>
                <w:color w:val="000000" w:themeColor="text1"/>
                <w:rPrChange w:id="1780" w:author="Kevin Bairos-Novak" w:date="2021-07-21T22:42:00Z">
                  <w:rPr>
                    <w:rFonts w:ascii="Cambria Math" w:hAnsi="Cambria Math"/>
                  </w:rPr>
                </w:rPrChange>
              </w:rPr>
              <m:t>=(</m:t>
            </m:r>
            <m:sSubSup>
              <m:sSubSupPr>
                <m:ctrlPr>
                  <w:rPr>
                    <w:rFonts w:ascii="Cambria Math" w:hAnsi="Cambria Math"/>
                    <w:i/>
                    <w:color w:val="000000" w:themeColor="text1"/>
                    <w:rPrChange w:id="1781" w:author="Kevin Bairos-Novak" w:date="2021-07-21T22:42:00Z">
                      <w:rPr>
                        <w:rFonts w:ascii="Cambria Math" w:hAnsi="Cambria Math"/>
                        <w:i/>
                      </w:rPr>
                    </w:rPrChange>
                  </w:rPr>
                </m:ctrlPr>
              </m:sSubSupPr>
              <m:e>
                <m:acc>
                  <m:accPr>
                    <m:ctrlPr>
                      <w:rPr>
                        <w:rFonts w:ascii="Cambria Math" w:hAnsi="Cambria Math"/>
                        <w:i/>
                        <w:color w:val="000000" w:themeColor="text1"/>
                        <w:rPrChange w:id="1782" w:author="Kevin Bairos-Novak" w:date="2021-07-21T22:42:00Z">
                          <w:rPr>
                            <w:rFonts w:ascii="Cambria Math" w:hAnsi="Cambria Math"/>
                            <w:i/>
                          </w:rPr>
                        </w:rPrChange>
                      </w:rPr>
                    </m:ctrlPr>
                  </m:accPr>
                  <m:e>
                    <m:r>
                      <w:rPr>
                        <w:rFonts w:ascii="Cambria Math" w:hAnsi="Cambria Math"/>
                        <w:color w:val="000000" w:themeColor="text1"/>
                        <w:rPrChange w:id="1783" w:author="Kevin Bairos-Novak" w:date="2021-07-21T22:42:00Z">
                          <w:rPr>
                            <w:rFonts w:ascii="Cambria Math" w:hAnsi="Cambria Math"/>
                          </w:rPr>
                        </w:rPrChange>
                      </w:rPr>
                      <m:t>τ</m:t>
                    </m:r>
                  </m:e>
                </m:acc>
              </m:e>
              <m:sub>
                <m:r>
                  <w:rPr>
                    <w:rFonts w:ascii="Cambria Math" w:hAnsi="Cambria Math"/>
                    <w:color w:val="000000" w:themeColor="text1"/>
                    <w:rPrChange w:id="1784" w:author="Kevin Bairos-Novak" w:date="2021-07-21T22:42:00Z">
                      <w:rPr>
                        <w:rFonts w:ascii="Cambria Math" w:hAnsi="Cambria Math"/>
                      </w:rPr>
                    </w:rPrChange>
                  </w:rPr>
                  <m:t>RE</m:t>
                </m:r>
              </m:sub>
              <m:sup>
                <m:r>
                  <w:rPr>
                    <w:rFonts w:ascii="Cambria Math" w:hAnsi="Cambria Math"/>
                    <w:color w:val="000000" w:themeColor="text1"/>
                    <w:rPrChange w:id="1785" w:author="Kevin Bairos-Novak" w:date="2021-07-21T22:42:00Z">
                      <w:rPr>
                        <w:rFonts w:ascii="Cambria Math" w:hAnsi="Cambria Math"/>
                      </w:rPr>
                    </w:rPrChange>
                  </w:rPr>
                  <m:t>2</m:t>
                </m:r>
              </m:sup>
            </m:sSubSup>
            <m:r>
              <w:rPr>
                <w:rFonts w:ascii="Cambria Math" w:hAnsi="Cambria Math"/>
                <w:color w:val="000000" w:themeColor="text1"/>
                <w:rPrChange w:id="1786" w:author="Kevin Bairos-Novak" w:date="2021-07-21T22:42:00Z">
                  <w:rPr>
                    <w:rFonts w:ascii="Cambria Math" w:hAnsi="Cambria Math"/>
                  </w:rPr>
                </w:rPrChange>
              </w:rPr>
              <m:t>-</m:t>
            </m:r>
            <m:acc>
              <m:accPr>
                <m:ctrlPr>
                  <w:rPr>
                    <w:rFonts w:ascii="Cambria Math" w:hAnsi="Cambria Math"/>
                    <w:i/>
                    <w:color w:val="000000" w:themeColor="text1"/>
                    <w:rPrChange w:id="1787" w:author="Kevin Bairos-Novak" w:date="2021-07-21T22:42:00Z">
                      <w:rPr>
                        <w:rFonts w:ascii="Cambria Math" w:hAnsi="Cambria Math"/>
                        <w:i/>
                      </w:rPr>
                    </w:rPrChange>
                  </w:rPr>
                </m:ctrlPr>
              </m:accPr>
              <m:e>
                <m:r>
                  <w:rPr>
                    <w:rFonts w:ascii="Cambria Math" w:hAnsi="Cambria Math"/>
                    <w:color w:val="000000" w:themeColor="text1"/>
                    <w:rPrChange w:id="1788" w:author="Kevin Bairos-Novak" w:date="2021-07-21T22:42:00Z">
                      <w:rPr>
                        <w:rFonts w:ascii="Cambria Math" w:hAnsi="Cambria Math"/>
                      </w:rPr>
                    </w:rPrChange>
                  </w:rPr>
                  <m:t>τ</m:t>
                </m:r>
              </m:e>
            </m:acc>
          </m:e>
          <m:sub>
            <m:r>
              <w:rPr>
                <w:rFonts w:ascii="Cambria Math" w:hAnsi="Cambria Math"/>
                <w:color w:val="000000" w:themeColor="text1"/>
                <w:rPrChange w:id="1789" w:author="Kevin Bairos-Novak" w:date="2021-07-21T22:42:00Z">
                  <w:rPr>
                    <w:rFonts w:ascii="Cambria Math" w:hAnsi="Cambria Math"/>
                  </w:rPr>
                </w:rPrChange>
              </w:rPr>
              <m:t>ME</m:t>
            </m:r>
          </m:sub>
          <m:sup>
            <m:r>
              <w:rPr>
                <w:rFonts w:ascii="Cambria Math" w:hAnsi="Cambria Math"/>
                <w:color w:val="000000" w:themeColor="text1"/>
                <w:rPrChange w:id="1790" w:author="Kevin Bairos-Novak" w:date="2021-07-21T22:42:00Z">
                  <w:rPr>
                    <w:rFonts w:ascii="Cambria Math" w:hAnsi="Cambria Math"/>
                  </w:rPr>
                </w:rPrChange>
              </w:rPr>
              <m:t>2</m:t>
            </m:r>
          </m:sup>
        </m:sSubSup>
        <m:r>
          <w:rPr>
            <w:rFonts w:ascii="Cambria Math" w:hAnsi="Cambria Math"/>
            <w:color w:val="000000" w:themeColor="text1"/>
            <w:rPrChange w:id="1791" w:author="Kevin Bairos-Novak" w:date="2021-07-21T22:42:00Z">
              <w:rPr>
                <w:rFonts w:ascii="Cambria Math" w:hAnsi="Cambria Math"/>
              </w:rPr>
            </w:rPrChange>
          </w:rPr>
          <m:t>)/</m:t>
        </m:r>
        <m:sSubSup>
          <m:sSubSupPr>
            <m:ctrlPr>
              <w:rPr>
                <w:rFonts w:ascii="Cambria Math" w:hAnsi="Cambria Math"/>
                <w:i/>
                <w:color w:val="000000" w:themeColor="text1"/>
                <w:rPrChange w:id="1792" w:author="Kevin Bairos-Novak" w:date="2021-07-21T22:42:00Z">
                  <w:rPr>
                    <w:rFonts w:ascii="Cambria Math" w:hAnsi="Cambria Math"/>
                    <w:i/>
                  </w:rPr>
                </w:rPrChange>
              </w:rPr>
            </m:ctrlPr>
          </m:sSubSupPr>
          <m:e>
            <m:acc>
              <m:accPr>
                <m:ctrlPr>
                  <w:rPr>
                    <w:rFonts w:ascii="Cambria Math" w:hAnsi="Cambria Math"/>
                    <w:i/>
                    <w:color w:val="000000" w:themeColor="text1"/>
                    <w:rPrChange w:id="1793" w:author="Kevin Bairos-Novak" w:date="2021-07-21T22:42:00Z">
                      <w:rPr>
                        <w:rFonts w:ascii="Cambria Math" w:hAnsi="Cambria Math"/>
                        <w:i/>
                      </w:rPr>
                    </w:rPrChange>
                  </w:rPr>
                </m:ctrlPr>
              </m:accPr>
              <m:e>
                <m:r>
                  <w:rPr>
                    <w:rFonts w:ascii="Cambria Math" w:hAnsi="Cambria Math"/>
                    <w:color w:val="000000" w:themeColor="text1"/>
                    <w:rPrChange w:id="1794" w:author="Kevin Bairos-Novak" w:date="2021-07-21T22:42:00Z">
                      <w:rPr>
                        <w:rFonts w:ascii="Cambria Math" w:hAnsi="Cambria Math"/>
                      </w:rPr>
                    </w:rPrChange>
                  </w:rPr>
                  <m:t>τ</m:t>
                </m:r>
              </m:e>
            </m:acc>
          </m:e>
          <m:sub>
            <m:r>
              <w:rPr>
                <w:rFonts w:ascii="Cambria Math" w:hAnsi="Cambria Math"/>
                <w:color w:val="000000" w:themeColor="text1"/>
                <w:rPrChange w:id="1795" w:author="Kevin Bairos-Novak" w:date="2021-07-21T22:42:00Z">
                  <w:rPr>
                    <w:rFonts w:ascii="Cambria Math" w:hAnsi="Cambria Math"/>
                  </w:rPr>
                </w:rPrChange>
              </w:rPr>
              <m:t>RE</m:t>
            </m:r>
          </m:sub>
          <m:sup>
            <m:r>
              <w:rPr>
                <w:rFonts w:ascii="Cambria Math" w:hAnsi="Cambria Math"/>
                <w:color w:val="000000" w:themeColor="text1"/>
                <w:rPrChange w:id="1796" w:author="Kevin Bairos-Novak" w:date="2021-07-21T22:42:00Z">
                  <w:rPr>
                    <w:rFonts w:ascii="Cambria Math" w:hAnsi="Cambria Math"/>
                  </w:rPr>
                </w:rPrChange>
              </w:rPr>
              <m:t>2</m:t>
            </m:r>
          </m:sup>
        </m:sSubSup>
      </m:oMath>
      <w:r w:rsidRPr="009755AE">
        <w:rPr>
          <w:color w:val="000000" w:themeColor="text1"/>
          <w:rPrChange w:id="1797" w:author="Kevin Bairos-Novak" w:date="2021-07-21T22:42:00Z">
            <w:rPr/>
          </w:rPrChange>
        </w:rPr>
        <w:t xml:space="preserve"> </w:t>
      </w:r>
      <w:r w:rsidRPr="009755AE">
        <w:rPr>
          <w:color w:val="000000" w:themeColor="text1"/>
          <w:rPrChange w:id="1798" w:author="Kevin Bairos-Novak" w:date="2021-07-21T22:42:00Z">
            <w:rPr/>
          </w:rPrChange>
        </w:rPr>
        <w:fldChar w:fldCharType="begin" w:fldLock="1"/>
      </w:r>
      <w:r w:rsidRPr="009755AE">
        <w:rPr>
          <w:color w:val="000000" w:themeColor="text1"/>
          <w:rPrChange w:id="1799" w:author="Kevin Bairos-Novak" w:date="2021-07-21T22:42:00Z">
            <w:rPr/>
          </w:rPrChange>
        </w:rPr>
        <w:instrText>ADDIN CSL_CITATION {"citationItems":[{"id":"ITEM-1","itemData":{"author":[{"dropping-particle":"","family":"Raudenbush","given":"S. W.","non-dropping-particle":"","parse-names":false,"suffix":""}],"container-title":"The handbook of research synthesis and meta-analysis","edition":"2nd","editor":[{"dropping-particle":"","family":"Cooper","given":"H.","non-dropping-particle":"","parse-names":false,"suffix":""},{"dropping-particle":"V.","family":"Hedges","given":"L.","non-dropping-particle":"","parse-names":false,"suffix":""},{"dropping-particle":"","family":"Valentine","given":"J. C.","non-dropping-particle":"","parse-names":false,"suffix":""}],"id":"ITEM-1","issued":{"date-parts":[["2009"]]},"page":"295–315","publisher":"Russell Sage Foundation","publisher-place":"New York","title":"Analyzing effect sizes: random effects models","type":"chapter"},"uris":["http://www.mendeley.com/documents/?uuid=2a27a3d1-e52a-45cb-8895-187824c2021c"]}],"mendeley":{"formattedCitation":"(Raudenbush 2009)","plainTextFormattedCitation":"(Raudenbush 2009)","previouslyFormattedCitation":"(Raudenbush 2009)"},"properties":{"noteIndex":0},"schema":"https://github.com/citation-style-language/schema/raw/master/csl-citation.json"}</w:instrText>
      </w:r>
      <w:r w:rsidRPr="009755AE">
        <w:rPr>
          <w:color w:val="000000" w:themeColor="text1"/>
          <w:rPrChange w:id="1800" w:author="Kevin Bairos-Novak" w:date="2021-07-21T22:42:00Z">
            <w:rPr/>
          </w:rPrChange>
        </w:rPr>
        <w:fldChar w:fldCharType="separate"/>
      </w:r>
      <w:r w:rsidRPr="009755AE">
        <w:rPr>
          <w:color w:val="000000" w:themeColor="text1"/>
          <w:rPrChange w:id="1801" w:author="Kevin Bairos-Novak" w:date="2021-07-21T22:42:00Z">
            <w:rPr/>
          </w:rPrChange>
        </w:rPr>
        <w:t>(Raudenbush 2009)</w:t>
      </w:r>
      <w:r w:rsidRPr="009755AE">
        <w:rPr>
          <w:color w:val="000000" w:themeColor="text1"/>
          <w:rPrChange w:id="1802" w:author="Kevin Bairos-Novak" w:date="2021-07-21T22:42:00Z">
            <w:rPr/>
          </w:rPrChange>
        </w:rPr>
        <w:fldChar w:fldCharType="end"/>
      </w:r>
      <w:r w:rsidRPr="009755AE">
        <w:rPr>
          <w:color w:val="000000" w:themeColor="text1"/>
          <w:rPrChange w:id="1803" w:author="Kevin Bairos-Novak" w:date="2021-07-21T22:42:00Z">
            <w:rPr/>
          </w:rPrChange>
        </w:rPr>
        <w:t xml:space="preserve">. Where significant interactions </w:t>
      </w:r>
      <w:r w:rsidR="00E8034E" w:rsidRPr="009755AE">
        <w:rPr>
          <w:color w:val="000000" w:themeColor="text1"/>
          <w:rPrChange w:id="1804" w:author="Kevin Bairos-Novak" w:date="2021-07-21T22:42:00Z">
            <w:rPr/>
          </w:rPrChange>
        </w:rPr>
        <w:t>were found between factors with more than two levels</w:t>
      </w:r>
      <w:r w:rsidRPr="009755AE">
        <w:rPr>
          <w:color w:val="000000" w:themeColor="text1"/>
          <w:rPrChange w:id="1805" w:author="Kevin Bairos-Novak" w:date="2021-07-21T22:42:00Z">
            <w:rPr/>
          </w:rPrChange>
        </w:rPr>
        <w:t>, we employed simultaneous tests for testing multiple general linear hypotheses determined by visual inspection of marginal estimates, and report p-values adjusted using the single-step method.</w:t>
      </w:r>
    </w:p>
    <w:p w14:paraId="6216332C" w14:textId="572BCFBD" w:rsidR="000C1166" w:rsidRPr="009755AE" w:rsidRDefault="000C1166" w:rsidP="00FC6D79">
      <w:pPr>
        <w:spacing w:line="480" w:lineRule="auto"/>
        <w:ind w:firstLine="720"/>
        <w:rPr>
          <w:color w:val="000000" w:themeColor="text1"/>
          <w:rPrChange w:id="1806" w:author="Kevin Bairos-Novak" w:date="2021-07-21T22:42:00Z">
            <w:rPr/>
          </w:rPrChange>
        </w:rPr>
      </w:pPr>
      <w:r w:rsidRPr="009755AE">
        <w:rPr>
          <w:color w:val="000000" w:themeColor="text1"/>
          <w:rPrChange w:id="1807" w:author="Kevin Bairos-Novak" w:date="2021-07-21T22:42:00Z">
            <w:rPr/>
          </w:rPrChange>
        </w:rPr>
        <w:t xml:space="preserve">Model standardized residuals were plotted against fitted values to look for strong deviations from normality, and data were simulated using the fitted model and plotted with the true data to assess model performance. We assessed the presence of publication bias by plotting the </w:t>
      </w:r>
      <w:r w:rsidR="00E8034E" w:rsidRPr="009755AE">
        <w:rPr>
          <w:color w:val="000000" w:themeColor="text1"/>
          <w:rPrChange w:id="1808" w:author="Kevin Bairos-Novak" w:date="2021-07-21T22:42:00Z">
            <w:rPr/>
          </w:rPrChange>
        </w:rPr>
        <w:t>model residuals</w:t>
      </w:r>
      <w:r w:rsidRPr="009755AE">
        <w:rPr>
          <w:color w:val="000000" w:themeColor="text1"/>
          <w:rPrChange w:id="1809" w:author="Kevin Bairos-Novak" w:date="2021-07-21T22:42:00Z">
            <w:rPr/>
          </w:rPrChange>
        </w:rPr>
        <w:t xml:space="preserve"> by </w:t>
      </w:r>
      <w:r w:rsidR="00E8034E" w:rsidRPr="009755AE">
        <w:rPr>
          <w:color w:val="000000" w:themeColor="text1"/>
          <w:rPrChange w:id="1810" w:author="Kevin Bairos-Novak" w:date="2021-07-21T22:42:00Z">
            <w:rPr/>
          </w:rPrChange>
        </w:rPr>
        <w:t xml:space="preserve">their </w:t>
      </w:r>
      <w:r w:rsidR="00860546" w:rsidRPr="009755AE">
        <w:rPr>
          <w:color w:val="000000" w:themeColor="text1"/>
          <w:rPrChange w:id="1811" w:author="Kevin Bairos-Novak" w:date="2021-07-21T22:42:00Z">
            <w:rPr/>
          </w:rPrChange>
        </w:rPr>
        <w:t>precision</w:t>
      </w:r>
      <w:r w:rsidR="00E8034E" w:rsidRPr="009755AE">
        <w:rPr>
          <w:color w:val="000000" w:themeColor="text1"/>
          <w:rPrChange w:id="1812" w:author="Kevin Bairos-Novak" w:date="2021-07-21T22:42:00Z">
            <w:rPr/>
          </w:rPrChange>
        </w:rPr>
        <w:t xml:space="preserve"> (inverse</w:t>
      </w:r>
      <w:r w:rsidR="00ED638C" w:rsidRPr="009755AE">
        <w:rPr>
          <w:color w:val="000000" w:themeColor="text1"/>
          <w:rPrChange w:id="1813" w:author="Kevin Bairos-Novak" w:date="2021-07-21T22:42:00Z">
            <w:rPr/>
          </w:rPrChange>
        </w:rPr>
        <w:t xml:space="preserve"> of</w:t>
      </w:r>
      <w:r w:rsidR="00E8034E" w:rsidRPr="009755AE">
        <w:rPr>
          <w:color w:val="000000" w:themeColor="text1"/>
          <w:rPrChange w:id="1814" w:author="Kevin Bairos-Novak" w:date="2021-07-21T22:42:00Z">
            <w:rPr/>
          </w:rPrChange>
        </w:rPr>
        <w:t xml:space="preserve"> </w:t>
      </w:r>
      <w:r w:rsidR="008B60DB" w:rsidRPr="009755AE">
        <w:rPr>
          <w:color w:val="000000" w:themeColor="text1"/>
          <w:rPrChange w:id="1815" w:author="Kevin Bairos-Novak" w:date="2021-07-21T22:42:00Z">
            <w:rPr/>
          </w:rPrChange>
        </w:rPr>
        <w:t>standard error</w:t>
      </w:r>
      <w:r w:rsidR="00E8034E" w:rsidRPr="009755AE">
        <w:rPr>
          <w:color w:val="000000" w:themeColor="text1"/>
          <w:rPrChange w:id="1816" w:author="Kevin Bairos-Novak" w:date="2021-07-21T22:42:00Z">
            <w:rPr/>
          </w:rPrChange>
        </w:rPr>
        <w:t xml:space="preserve">) </w:t>
      </w:r>
      <w:r w:rsidRPr="009755AE">
        <w:rPr>
          <w:color w:val="000000" w:themeColor="text1"/>
          <w:rPrChange w:id="1817" w:author="Kevin Bairos-Novak" w:date="2021-07-21T22:42:00Z">
            <w:rPr/>
          </w:rPrChange>
        </w:rPr>
        <w:t xml:space="preserve">to produce a funnel plot </w:t>
      </w:r>
      <w:r w:rsidRPr="009755AE">
        <w:rPr>
          <w:color w:val="000000" w:themeColor="text1"/>
          <w:rPrChange w:id="1818" w:author="Kevin Bairos-Novak" w:date="2021-07-21T22:42:00Z">
            <w:rPr/>
          </w:rPrChange>
        </w:rPr>
        <w:fldChar w:fldCharType="begin" w:fldLock="1"/>
      </w:r>
      <w:r w:rsidRPr="009755AE">
        <w:rPr>
          <w:color w:val="000000" w:themeColor="text1"/>
          <w:rPrChange w:id="1819" w:author="Kevin Bairos-Novak" w:date="2021-07-21T22:42:00Z">
            <w:rPr/>
          </w:rPrChange>
        </w:rPr>
        <w:instrText>ADDIN CSL_CITATION {"citationItems":[{"id":"ITEM-1","itemData":{"DOI":"10.1016/S0169-5347(01)02235-2","ISSN":"01695347","abstract":"How can the scientific literature provide unbiased conclusions if it represents a biased sample of available studies? Publication bias refers to phenomena arising from bias in submitting, reviewing, accepting and publishing scientific results. Direct and indirect methods for investigating publication bias are now readily available, but indirect methods are generally open to alternative interpretations. Publication bias distorts attempts to review a scientific field quantitatively if the likelihood of locating completed studies depends on the strength or direction of the findings of quantitative studies. It is the responsibility of researchers, reviewers and editors to address issues of bias to ensure the existence of an unbiased literature.","author":[{"dropping-particle":"","family":"Møller","given":"Anders Pape","non-dropping-particle":"","parse-names":false,"suffix":""},{"dropping-particle":"","family":"Jennions","given":"Michael D.","non-dropping-particle":"","parse-names":false,"suffix":""}],"container-title":"Trends in Ecology and Evolution","id":"ITEM-1","issue":"10","issued":{"date-parts":[["2001"]]},"page":"580-586","title":"Testing and adjusting for publication bias","type":"article-journal","volume":"16"},"uris":["http://www.mendeley.com/documents/?uuid=5c454091-6dbc-436f-99e2-a6b0031ee18c"]}],"mendeley":{"formattedCitation":"(Møller and Jennions 2001)","plainTextFormattedCitation":"(Møller and Jennions 2001)","previouslyFormattedCitation":"(Møller and Jennions 2001)"},"properties":{"noteIndex":0},"schema":"https://github.com/citation-style-language/schema/raw/master/csl-citation.json"}</w:instrText>
      </w:r>
      <w:r w:rsidRPr="009755AE">
        <w:rPr>
          <w:color w:val="000000" w:themeColor="text1"/>
          <w:rPrChange w:id="1820" w:author="Kevin Bairos-Novak" w:date="2021-07-21T22:42:00Z">
            <w:rPr/>
          </w:rPrChange>
        </w:rPr>
        <w:fldChar w:fldCharType="separate"/>
      </w:r>
      <w:r w:rsidRPr="009755AE">
        <w:rPr>
          <w:color w:val="000000" w:themeColor="text1"/>
          <w:rPrChange w:id="1821" w:author="Kevin Bairos-Novak" w:date="2021-07-21T22:42:00Z">
            <w:rPr/>
          </w:rPrChange>
        </w:rPr>
        <w:t>(Møller and Jennions 2001)</w:t>
      </w:r>
      <w:r w:rsidRPr="009755AE">
        <w:rPr>
          <w:color w:val="000000" w:themeColor="text1"/>
          <w:rPrChange w:id="1822" w:author="Kevin Bairos-Novak" w:date="2021-07-21T22:42:00Z">
            <w:rPr/>
          </w:rPrChange>
        </w:rPr>
        <w:fldChar w:fldCharType="end"/>
      </w:r>
      <w:r w:rsidRPr="009755AE">
        <w:rPr>
          <w:color w:val="000000" w:themeColor="text1"/>
          <w:rPrChange w:id="1823" w:author="Kevin Bairos-Novak" w:date="2021-07-21T22:42:00Z">
            <w:rPr/>
          </w:rPrChange>
        </w:rPr>
        <w:t>. We also calculated the</w:t>
      </w:r>
      <w:r w:rsidR="009C2B3A" w:rsidRPr="009755AE">
        <w:rPr>
          <w:color w:val="000000" w:themeColor="text1"/>
          <w:rPrChange w:id="1824" w:author="Kevin Bairos-Novak" w:date="2021-07-21T22:42:00Z">
            <w:rPr/>
          </w:rPrChange>
        </w:rPr>
        <w:t xml:space="preserve"> Rosenberg</w:t>
      </w:r>
      <w:r w:rsidRPr="009755AE">
        <w:rPr>
          <w:color w:val="000000" w:themeColor="text1"/>
          <w:rPrChange w:id="1825" w:author="Kevin Bairos-Novak" w:date="2021-07-21T22:42:00Z">
            <w:rPr/>
          </w:rPrChange>
        </w:rPr>
        <w:t xml:space="preserve"> fail-safe number, which indicates if model findings are robust to any apparent publication bias if the number is greater than five times the number of studies plus ten </w:t>
      </w:r>
      <w:r w:rsidRPr="009755AE">
        <w:rPr>
          <w:color w:val="000000" w:themeColor="text1"/>
          <w:rPrChange w:id="1826" w:author="Kevin Bairos-Novak" w:date="2021-07-21T22:42:00Z">
            <w:rPr/>
          </w:rPrChange>
        </w:rPr>
        <w:fldChar w:fldCharType="begin" w:fldLock="1"/>
      </w:r>
      <w:r w:rsidRPr="009755AE">
        <w:rPr>
          <w:color w:val="000000" w:themeColor="text1"/>
          <w:rPrChange w:id="1827" w:author="Kevin Bairos-Novak" w:date="2021-07-21T22:42:00Z">
            <w:rPr/>
          </w:rPrChange>
        </w:rPr>
        <w:instrText>ADDIN CSL_CITATION {"citationItems":[{"id":"ITEM-1","itemData":{"author":[{"dropping-particle":"","family":"Rosenthal","given":"R","non-dropping-particle":"","parse-names":false,"suffix":""}],"id":"ITEM-1","issued":{"date-parts":[["1991"]]},"publisher":"Sage Publications, Inc.","publisher-place":"Newbury Park, CA","title":"Meta-analytic Procedures for Social Research","type":"book"},"uris":["http://www.mendeley.com/documents/?uuid=53cbf06b-1c70-438c-a5fc-6f6492d21824"]},{"id":"ITEM-2","itemData":{"author":[{"dropping-particle":"","family":"Rosenberg","given":"M. S.","non-dropping-particle":"","parse-names":false,"suffix":""}],"container-title":"Evolution","id":"ITEM-2","issued":{"date-parts":[["2005"]]},"page":"464–468","title":"The file-drawer problem revisited: a general weighted method for calculating fail-safe numbers in meta-analysis","type":"article-journal","volume":"59"},"uris":["http://www.mendeley.com/documents/?uuid=41b60d7c-f96d-44c6-8f36-e59e1f58da3a"]}],"mendeley":{"formattedCitation":"(Rosenthal 1991; Rosenberg 2005)","plainTextFormattedCitation":"(Rosenthal 1991; Rosenberg 2005)","previouslyFormattedCitation":"(Rosenthal 1991; Rosenberg 2005)"},"properties":{"noteIndex":0},"schema":"https://github.com/citation-style-language/schema/raw/master/csl-citation.json"}</w:instrText>
      </w:r>
      <w:r w:rsidRPr="009755AE">
        <w:rPr>
          <w:color w:val="000000" w:themeColor="text1"/>
          <w:rPrChange w:id="1828" w:author="Kevin Bairos-Novak" w:date="2021-07-21T22:42:00Z">
            <w:rPr/>
          </w:rPrChange>
        </w:rPr>
        <w:fldChar w:fldCharType="separate"/>
      </w:r>
      <w:r w:rsidRPr="009755AE">
        <w:rPr>
          <w:color w:val="000000" w:themeColor="text1"/>
          <w:rPrChange w:id="1829" w:author="Kevin Bairos-Novak" w:date="2021-07-21T22:42:00Z">
            <w:rPr/>
          </w:rPrChange>
        </w:rPr>
        <w:t>(Rosenthal 1991; Rosenberg 2005)</w:t>
      </w:r>
      <w:r w:rsidRPr="009755AE">
        <w:rPr>
          <w:color w:val="000000" w:themeColor="text1"/>
          <w:rPrChange w:id="1830" w:author="Kevin Bairos-Novak" w:date="2021-07-21T22:42:00Z">
            <w:rPr/>
          </w:rPrChange>
        </w:rPr>
        <w:fldChar w:fldCharType="end"/>
      </w:r>
      <w:r w:rsidRPr="009755AE">
        <w:rPr>
          <w:color w:val="000000" w:themeColor="text1"/>
          <w:rPrChange w:id="1831" w:author="Kevin Bairos-Novak" w:date="2021-07-21T22:42:00Z">
            <w:rPr/>
          </w:rPrChange>
        </w:rPr>
        <w:t xml:space="preserve">. Finally, we </w:t>
      </w:r>
      <w:r w:rsidR="00CD5913" w:rsidRPr="009755AE">
        <w:rPr>
          <w:color w:val="000000" w:themeColor="text1"/>
          <w:rPrChange w:id="1832" w:author="Kevin Bairos-Novak" w:date="2021-07-21T22:42:00Z">
            <w:rPr/>
          </w:rPrChange>
        </w:rPr>
        <w:t xml:space="preserve">used </w:t>
      </w:r>
      <w:r w:rsidRPr="009755AE">
        <w:rPr>
          <w:color w:val="000000" w:themeColor="text1"/>
          <w:rPrChange w:id="1833" w:author="Kevin Bairos-Novak" w:date="2021-07-21T22:42:00Z">
            <w:rPr/>
          </w:rPrChange>
        </w:rPr>
        <w:t xml:space="preserve">Cook’s distances to determine highly influential points for each model </w:t>
      </w:r>
      <w:r w:rsidRPr="009755AE">
        <w:rPr>
          <w:color w:val="000000" w:themeColor="text1"/>
          <w:rPrChange w:id="1834" w:author="Kevin Bairos-Novak" w:date="2021-07-21T22:42:00Z">
            <w:rPr/>
          </w:rPrChange>
        </w:rPr>
        <w:fldChar w:fldCharType="begin" w:fldLock="1"/>
      </w:r>
      <w:r w:rsidRPr="009755AE">
        <w:rPr>
          <w:color w:val="000000" w:themeColor="text1"/>
          <w:rPrChange w:id="1835" w:author="Kevin Bairos-Novak" w:date="2021-07-21T22:42:00Z">
            <w:rPr/>
          </w:rPrChange>
        </w:rPr>
        <w:instrText>ADDIN CSL_CITATION {"citationItems":[{"id":"ITEM-1","itemData":{"author":[{"dropping-particle":"","family":"Cook","given":"R. D.","non-dropping-particle":"","parse-names":false,"suffix":""},{"dropping-particle":"","family":"Weisberg","given":"S.","non-dropping-particle":"","parse-names":false,"suffix":""}],"id":"ITEM-1","issued":{"date-parts":[["1982"]]},"publisher":"Chapman and Hall","publisher-place":"London","title":"Residuals and influence in regression","type":"book"},"uris":["http://www.mendeley.com/documents/?uuid=2cd0b045-f0e3-4d7c-b3c0-367e463f1310"]}],"mendeley":{"formattedCitation":"(Cook and Weisberg 1982)","plainTextFormattedCitation":"(Cook and Weisberg 1982)","previouslyFormattedCitation":"(Cook and Weisberg 1982)"},"properties":{"noteIndex":0},"schema":"https://github.com/citation-style-language/schema/raw/master/csl-citation.json"}</w:instrText>
      </w:r>
      <w:r w:rsidRPr="009755AE">
        <w:rPr>
          <w:color w:val="000000" w:themeColor="text1"/>
          <w:rPrChange w:id="1836" w:author="Kevin Bairos-Novak" w:date="2021-07-21T22:42:00Z">
            <w:rPr/>
          </w:rPrChange>
        </w:rPr>
        <w:fldChar w:fldCharType="separate"/>
      </w:r>
      <w:r w:rsidRPr="009755AE">
        <w:rPr>
          <w:color w:val="000000" w:themeColor="text1"/>
          <w:rPrChange w:id="1837" w:author="Kevin Bairos-Novak" w:date="2021-07-21T22:42:00Z">
            <w:rPr/>
          </w:rPrChange>
        </w:rPr>
        <w:t>(Cook and Weisberg 1982)</w:t>
      </w:r>
      <w:r w:rsidRPr="009755AE">
        <w:rPr>
          <w:color w:val="000000" w:themeColor="text1"/>
          <w:rPrChange w:id="1838" w:author="Kevin Bairos-Novak" w:date="2021-07-21T22:42:00Z">
            <w:rPr/>
          </w:rPrChange>
        </w:rPr>
        <w:fldChar w:fldCharType="end"/>
      </w:r>
      <w:r w:rsidRPr="009755AE">
        <w:rPr>
          <w:color w:val="000000" w:themeColor="text1"/>
          <w:rPrChange w:id="1839" w:author="Kevin Bairos-Novak" w:date="2021-07-21T22:42:00Z">
            <w:rPr/>
          </w:rPrChange>
        </w:rPr>
        <w:t>.</w:t>
      </w:r>
    </w:p>
    <w:p w14:paraId="4AD78F48" w14:textId="743CF3BD" w:rsidR="000C1166" w:rsidRPr="009755AE" w:rsidRDefault="000C1166" w:rsidP="00FC6D79">
      <w:pPr>
        <w:spacing w:line="480" w:lineRule="auto"/>
        <w:rPr>
          <w:color w:val="000000" w:themeColor="text1"/>
          <w:rPrChange w:id="1840" w:author="Kevin Bairos-Novak" w:date="2021-07-21T22:42:00Z">
            <w:rPr/>
          </w:rPrChange>
        </w:rPr>
      </w:pPr>
    </w:p>
    <w:p w14:paraId="615F9D4F" w14:textId="6F03564B" w:rsidR="00A3483C" w:rsidRPr="009755AE" w:rsidRDefault="00A3483C" w:rsidP="00FC6D79">
      <w:pPr>
        <w:spacing w:line="480" w:lineRule="auto"/>
        <w:rPr>
          <w:color w:val="000000" w:themeColor="text1"/>
          <w:rPrChange w:id="1841" w:author="Kevin Bairos-Novak" w:date="2021-07-21T22:42:00Z">
            <w:rPr/>
          </w:rPrChange>
        </w:rPr>
      </w:pPr>
    </w:p>
    <w:p w14:paraId="723729F1" w14:textId="6B429AAD" w:rsidR="00111BD8" w:rsidRPr="009755AE" w:rsidRDefault="000063D7" w:rsidP="00FC6D79">
      <w:pPr>
        <w:spacing w:line="480" w:lineRule="auto"/>
        <w:rPr>
          <w:b/>
          <w:color w:val="000000" w:themeColor="text1"/>
          <w:rPrChange w:id="1842" w:author="Kevin Bairos-Novak" w:date="2021-07-21T22:42:00Z">
            <w:rPr>
              <w:b/>
            </w:rPr>
          </w:rPrChange>
        </w:rPr>
      </w:pPr>
      <w:r w:rsidRPr="009755AE">
        <w:rPr>
          <w:b/>
          <w:color w:val="000000" w:themeColor="text1"/>
          <w:rPrChange w:id="1843" w:author="Kevin Bairos-Novak" w:date="2021-07-21T22:42:00Z">
            <w:rPr>
              <w:b/>
            </w:rPr>
          </w:rPrChange>
        </w:rPr>
        <w:t xml:space="preserve">High heritability </w:t>
      </w:r>
      <w:r w:rsidR="00132B10" w:rsidRPr="009755AE">
        <w:rPr>
          <w:b/>
          <w:color w:val="000000" w:themeColor="text1"/>
          <w:rPrChange w:id="1844" w:author="Kevin Bairos-Novak" w:date="2021-07-21T22:42:00Z">
            <w:rPr>
              <w:b/>
            </w:rPr>
          </w:rPrChange>
        </w:rPr>
        <w:t>of</w:t>
      </w:r>
      <w:r w:rsidRPr="009755AE">
        <w:rPr>
          <w:b/>
          <w:color w:val="000000" w:themeColor="text1"/>
          <w:rPrChange w:id="1845" w:author="Kevin Bairos-Novak" w:date="2021-07-21T22:42:00Z">
            <w:rPr>
              <w:b/>
            </w:rPr>
          </w:rPrChange>
        </w:rPr>
        <w:t xml:space="preserve"> coral traits</w:t>
      </w:r>
    </w:p>
    <w:p w14:paraId="01590DE7" w14:textId="64350E7A" w:rsidR="0036215A" w:rsidRPr="009755AE" w:rsidRDefault="0036215A" w:rsidP="00FC6D79">
      <w:pPr>
        <w:spacing w:line="480" w:lineRule="auto"/>
        <w:ind w:firstLine="720"/>
        <w:rPr>
          <w:color w:val="000000" w:themeColor="text1"/>
          <w:rPrChange w:id="1846" w:author="Kevin Bairos-Novak" w:date="2021-07-21T22:42:00Z">
            <w:rPr/>
          </w:rPrChange>
        </w:rPr>
      </w:pPr>
      <w:r w:rsidRPr="009755AE">
        <w:rPr>
          <w:color w:val="000000" w:themeColor="text1"/>
          <w:rPrChange w:id="1847" w:author="Kevin Bairos-Novak" w:date="2021-07-21T22:42:00Z">
            <w:rPr/>
          </w:rPrChange>
        </w:rPr>
        <w:lastRenderedPageBreak/>
        <w:t xml:space="preserve">The results of the overall analysis reveal that the heritability of coral traits has considerable heterogeneity that can be explained by trait type. The final </w:t>
      </w:r>
      <w:ins w:id="1848" w:author="Kevin Bairos-Novak" w:date="2021-07-21T22:42:00Z">
        <w:r w:rsidR="00380A0C" w:rsidRPr="009755AE">
          <w:rPr>
            <w:color w:val="000000" w:themeColor="text1"/>
          </w:rPr>
          <w:t xml:space="preserve">selected </w:t>
        </w:r>
      </w:ins>
      <w:r w:rsidRPr="009755AE">
        <w:rPr>
          <w:color w:val="000000" w:themeColor="text1"/>
          <w:rPrChange w:id="1849" w:author="Kevin Bairos-Novak" w:date="2021-07-21T22:42:00Z">
            <w:rPr/>
          </w:rPrChange>
        </w:rPr>
        <w:t xml:space="preserve">model </w:t>
      </w:r>
      <w:del w:id="1850" w:author="Kevin Bairos-Novak" w:date="2021-07-21T22:42:00Z">
        <w:r w:rsidRPr="00AB70A3">
          <w:delText>using</w:delText>
        </w:r>
      </w:del>
      <w:ins w:id="1851" w:author="Kevin Bairos-Novak" w:date="2021-07-21T22:42:00Z">
        <w:r w:rsidR="00380A0C" w:rsidRPr="009755AE">
          <w:rPr>
            <w:color w:val="000000" w:themeColor="text1"/>
          </w:rPr>
          <w:t>used</w:t>
        </w:r>
      </w:ins>
      <w:r w:rsidR="00380A0C" w:rsidRPr="009755AE">
        <w:rPr>
          <w:color w:val="000000" w:themeColor="text1"/>
          <w:rPrChange w:id="1852" w:author="Kevin Bairos-Novak" w:date="2021-07-21T22:42:00Z">
            <w:rPr/>
          </w:rPrChange>
        </w:rPr>
        <w:t xml:space="preserve"> </w:t>
      </w:r>
      <w:r w:rsidRPr="009755AE">
        <w:rPr>
          <w:color w:val="000000" w:themeColor="text1"/>
          <w:rPrChange w:id="1853" w:author="Kevin Bairos-Novak" w:date="2021-07-21T22:42:00Z">
            <w:rPr/>
          </w:rPrChange>
        </w:rPr>
        <w:t>trait type as the sole explanatory factor</w:t>
      </w:r>
      <w:ins w:id="1854" w:author="Kevin Bairos-Novak" w:date="2021-07-21T22:42:00Z">
        <w:r w:rsidR="00380A0C" w:rsidRPr="009755AE">
          <w:rPr>
            <w:color w:val="000000" w:themeColor="text1"/>
          </w:rPr>
          <w:t>, and</w:t>
        </w:r>
      </w:ins>
      <w:r w:rsidRPr="009755AE">
        <w:rPr>
          <w:color w:val="000000" w:themeColor="text1"/>
          <w:rPrChange w:id="1855" w:author="Kevin Bairos-Novak" w:date="2021-07-21T22:42:00Z">
            <w:rPr/>
          </w:rPrChange>
        </w:rPr>
        <w:t xml:space="preserve"> had substantial residual heterogeneity (</w:t>
      </w:r>
      <w:r w:rsidRPr="009755AE">
        <w:rPr>
          <w:i/>
          <w:color w:val="000000" w:themeColor="text1"/>
          <w:rPrChange w:id="1856" w:author="Kevin Bairos-Novak" w:date="2021-07-21T22:42:00Z">
            <w:rPr>
              <w:i/>
            </w:rPr>
          </w:rPrChange>
        </w:rPr>
        <w:t>QE</w:t>
      </w:r>
      <w:r w:rsidRPr="009755AE">
        <w:rPr>
          <w:i/>
          <w:color w:val="000000" w:themeColor="text1"/>
          <w:vertAlign w:val="subscript"/>
          <w:rPrChange w:id="1857" w:author="Kevin Bairos-Novak" w:date="2021-07-21T22:42:00Z">
            <w:rPr>
              <w:i/>
              <w:vertAlign w:val="subscript"/>
            </w:rPr>
          </w:rPrChange>
        </w:rPr>
        <w:t>8</w:t>
      </w:r>
      <w:r w:rsidRPr="009755AE">
        <w:rPr>
          <w:color w:val="000000" w:themeColor="text1"/>
          <w:vertAlign w:val="subscript"/>
          <w:rPrChange w:id="1858" w:author="Kevin Bairos-Novak" w:date="2021-07-21T22:42:00Z">
            <w:rPr>
              <w:vertAlign w:val="subscript"/>
            </w:rPr>
          </w:rPrChange>
        </w:rPr>
        <w:t>5</w:t>
      </w:r>
      <w:r w:rsidRPr="009755AE">
        <w:rPr>
          <w:color w:val="000000" w:themeColor="text1"/>
          <w:rPrChange w:id="1859" w:author="Kevin Bairos-Novak" w:date="2021-07-21T22:42:00Z">
            <w:rPr/>
          </w:rPrChange>
        </w:rPr>
        <w:t xml:space="preserve"> = </w:t>
      </w:r>
      <w:del w:id="1860" w:author="Kevin Bairos-Novak" w:date="2021-07-21T22:42:00Z">
        <w:r w:rsidRPr="00AB70A3">
          <w:delText>459</w:delText>
        </w:r>
      </w:del>
      <w:ins w:id="1861" w:author="Kevin Bairos-Novak" w:date="2021-07-21T22:42:00Z">
        <w:r w:rsidRPr="009755AE">
          <w:rPr>
            <w:color w:val="000000" w:themeColor="text1"/>
          </w:rPr>
          <w:t>4</w:t>
        </w:r>
        <w:r w:rsidR="008A2EE3" w:rsidRPr="009755AE">
          <w:rPr>
            <w:color w:val="000000" w:themeColor="text1"/>
          </w:rPr>
          <w:t>78</w:t>
        </w:r>
      </w:ins>
      <w:r w:rsidRPr="009755AE">
        <w:rPr>
          <w:color w:val="000000" w:themeColor="text1"/>
          <w:rPrChange w:id="1862" w:author="Kevin Bairos-Novak" w:date="2021-07-21T22:42:00Z">
            <w:rPr/>
          </w:rPrChange>
        </w:rPr>
        <w:t xml:space="preserve">, </w:t>
      </w:r>
      <w:r w:rsidRPr="009755AE">
        <w:rPr>
          <w:i/>
          <w:color w:val="000000" w:themeColor="text1"/>
          <w:rPrChange w:id="1863" w:author="Kevin Bairos-Novak" w:date="2021-07-21T22:42:00Z">
            <w:rPr>
              <w:i/>
            </w:rPr>
          </w:rPrChange>
        </w:rPr>
        <w:t>p</w:t>
      </w:r>
      <w:r w:rsidRPr="009755AE">
        <w:rPr>
          <w:color w:val="000000" w:themeColor="text1"/>
          <w:rPrChange w:id="1864" w:author="Kevin Bairos-Novak" w:date="2021-07-21T22:42:00Z">
            <w:rPr/>
          </w:rPrChange>
        </w:rPr>
        <w:t xml:space="preserve"> &lt; 0.0001), with the total percent of variance not attributable to sampling error, </w:t>
      </w:r>
      <w:r w:rsidRPr="009755AE">
        <w:rPr>
          <w:i/>
          <w:color w:val="000000" w:themeColor="text1"/>
          <w:rPrChange w:id="1865" w:author="Kevin Bairos-Novak" w:date="2021-07-21T22:42:00Z">
            <w:rPr>
              <w:i/>
            </w:rPr>
          </w:rPrChange>
        </w:rPr>
        <w:t>I</w:t>
      </w:r>
      <w:r w:rsidRPr="009755AE">
        <w:rPr>
          <w:i/>
          <w:color w:val="000000" w:themeColor="text1"/>
          <w:vertAlign w:val="superscript"/>
          <w:rPrChange w:id="1866" w:author="Kevin Bairos-Novak" w:date="2021-07-21T22:42:00Z">
            <w:rPr>
              <w:i/>
              <w:vertAlign w:val="superscript"/>
            </w:rPr>
          </w:rPrChange>
        </w:rPr>
        <w:t>2</w:t>
      </w:r>
      <w:r w:rsidRPr="009755AE">
        <w:rPr>
          <w:i/>
          <w:color w:val="000000" w:themeColor="text1"/>
          <w:vertAlign w:val="subscript"/>
          <w:rPrChange w:id="1867" w:author="Kevin Bairos-Novak" w:date="2021-07-21T22:42:00Z">
            <w:rPr>
              <w:i/>
              <w:vertAlign w:val="subscript"/>
            </w:rPr>
          </w:rPrChange>
        </w:rPr>
        <w:t>total</w:t>
      </w:r>
      <w:r w:rsidRPr="009755AE">
        <w:rPr>
          <w:color w:val="000000" w:themeColor="text1"/>
          <w:rPrChange w:id="1868" w:author="Kevin Bairos-Novak" w:date="2021-07-21T22:42:00Z">
            <w:rPr/>
          </w:rPrChange>
        </w:rPr>
        <w:t xml:space="preserve"> = 91%, composed of predominantly between-study variance (</w:t>
      </w:r>
      <w:r w:rsidRPr="009755AE">
        <w:rPr>
          <w:i/>
          <w:color w:val="000000" w:themeColor="text1"/>
          <w:rPrChange w:id="1869" w:author="Kevin Bairos-Novak" w:date="2021-07-21T22:42:00Z">
            <w:rPr>
              <w:i/>
            </w:rPr>
          </w:rPrChange>
        </w:rPr>
        <w:t>I</w:t>
      </w:r>
      <w:r w:rsidRPr="009755AE">
        <w:rPr>
          <w:i/>
          <w:color w:val="000000" w:themeColor="text1"/>
          <w:vertAlign w:val="superscript"/>
          <w:rPrChange w:id="1870" w:author="Kevin Bairos-Novak" w:date="2021-07-21T22:42:00Z">
            <w:rPr>
              <w:i/>
              <w:vertAlign w:val="superscript"/>
            </w:rPr>
          </w:rPrChange>
        </w:rPr>
        <w:t>2</w:t>
      </w:r>
      <w:r w:rsidRPr="009755AE">
        <w:rPr>
          <w:i/>
          <w:color w:val="000000" w:themeColor="text1"/>
          <w:vertAlign w:val="subscript"/>
          <w:rPrChange w:id="1871" w:author="Kevin Bairos-Novak" w:date="2021-07-21T22:42:00Z">
            <w:rPr>
              <w:i/>
              <w:vertAlign w:val="subscript"/>
            </w:rPr>
          </w:rPrChange>
        </w:rPr>
        <w:t>study</w:t>
      </w:r>
      <w:r w:rsidRPr="009755AE">
        <w:rPr>
          <w:color w:val="000000" w:themeColor="text1"/>
          <w:rPrChange w:id="1872" w:author="Kevin Bairos-Novak" w:date="2021-07-21T22:42:00Z">
            <w:rPr/>
          </w:rPrChange>
        </w:rPr>
        <w:t xml:space="preserve"> = 57% of total), but with substantial within-study variance (</w:t>
      </w:r>
      <w:r w:rsidRPr="009755AE">
        <w:rPr>
          <w:i/>
          <w:color w:val="000000" w:themeColor="text1"/>
          <w:rPrChange w:id="1873" w:author="Kevin Bairos-Novak" w:date="2021-07-21T22:42:00Z">
            <w:rPr>
              <w:i/>
            </w:rPr>
          </w:rPrChange>
        </w:rPr>
        <w:t>I</w:t>
      </w:r>
      <w:r w:rsidRPr="009755AE">
        <w:rPr>
          <w:i/>
          <w:color w:val="000000" w:themeColor="text1"/>
          <w:vertAlign w:val="superscript"/>
          <w:rPrChange w:id="1874" w:author="Kevin Bairos-Novak" w:date="2021-07-21T22:42:00Z">
            <w:rPr>
              <w:i/>
              <w:vertAlign w:val="superscript"/>
            </w:rPr>
          </w:rPrChange>
        </w:rPr>
        <w:t>2</w:t>
      </w:r>
      <w:r w:rsidRPr="009755AE">
        <w:rPr>
          <w:i/>
          <w:color w:val="000000" w:themeColor="text1"/>
          <w:vertAlign w:val="subscript"/>
          <w:rPrChange w:id="1875" w:author="Kevin Bairos-Novak" w:date="2021-07-21T22:42:00Z">
            <w:rPr>
              <w:i/>
              <w:vertAlign w:val="subscript"/>
            </w:rPr>
          </w:rPrChange>
        </w:rPr>
        <w:t>estimate</w:t>
      </w:r>
      <w:r w:rsidRPr="009755AE">
        <w:rPr>
          <w:color w:val="000000" w:themeColor="text1"/>
          <w:rPrChange w:id="1876" w:author="Kevin Bairos-Novak" w:date="2021-07-21T22:42:00Z">
            <w:rPr/>
          </w:rPrChange>
        </w:rPr>
        <w:t xml:space="preserve"> = 34% of total) as well. In all models, random effects involving estimate ID, study ID, or estimate ID nested in study ID were always selected, with no support for random effects involving species. </w:t>
      </w:r>
    </w:p>
    <w:p w14:paraId="5944FED4" w14:textId="77E353C8" w:rsidR="0002397E" w:rsidRPr="009755AE" w:rsidRDefault="0036215A" w:rsidP="00FC6D79">
      <w:pPr>
        <w:spacing w:line="480" w:lineRule="auto"/>
        <w:ind w:firstLine="720"/>
        <w:rPr>
          <w:color w:val="000000" w:themeColor="text1"/>
          <w:rPrChange w:id="1877" w:author="Kevin Bairos-Novak" w:date="2021-07-21T22:42:00Z">
            <w:rPr/>
          </w:rPrChange>
        </w:rPr>
      </w:pPr>
      <w:r w:rsidRPr="009755AE">
        <w:rPr>
          <w:color w:val="000000" w:themeColor="text1"/>
          <w:rPrChange w:id="1878" w:author="Kevin Bairos-Novak" w:date="2021-07-21T22:42:00Z">
            <w:rPr/>
          </w:rPrChange>
        </w:rPr>
        <w:t>Trait type was by far the most important predictor of heritability across all studies (Table S1), with traits such as gene expression having low heritability (</w:t>
      </w:r>
      <w:r w:rsidRPr="009755AE">
        <w:rPr>
          <w:i/>
          <w:color w:val="000000" w:themeColor="text1"/>
          <w:rPrChange w:id="1879" w:author="Kevin Bairos-Novak" w:date="2021-07-21T22:42:00Z">
            <w:rPr>
              <w:i/>
            </w:rPr>
          </w:rPrChange>
        </w:rPr>
        <w:t>h</w:t>
      </w:r>
      <w:r w:rsidRPr="009755AE">
        <w:rPr>
          <w:i/>
          <w:color w:val="000000" w:themeColor="text1"/>
          <w:vertAlign w:val="superscript"/>
          <w:rPrChange w:id="1880" w:author="Kevin Bairos-Novak" w:date="2021-07-21T22:42:00Z">
            <w:rPr>
              <w:i/>
              <w:vertAlign w:val="superscript"/>
            </w:rPr>
          </w:rPrChange>
        </w:rPr>
        <w:t>2</w:t>
      </w:r>
      <w:r w:rsidRPr="009755AE">
        <w:rPr>
          <w:color w:val="000000" w:themeColor="text1"/>
          <w:rPrChange w:id="1881" w:author="Kevin Bairos-Novak" w:date="2021-07-21T22:42:00Z">
            <w:rPr/>
          </w:rPrChange>
        </w:rPr>
        <w:t xml:space="preserve"> &lt; 0.25); photochemistry, growth, nutrient content, symbiont abundance, morphology, and symbiont community having moderate heritability (</w:t>
      </w:r>
      <w:r w:rsidRPr="009755AE">
        <w:rPr>
          <w:i/>
          <w:color w:val="000000" w:themeColor="text1"/>
          <w:rPrChange w:id="1882" w:author="Kevin Bairos-Novak" w:date="2021-07-21T22:42:00Z">
            <w:rPr>
              <w:i/>
            </w:rPr>
          </w:rPrChange>
        </w:rPr>
        <w:t>h</w:t>
      </w:r>
      <w:r w:rsidRPr="009755AE">
        <w:rPr>
          <w:i/>
          <w:color w:val="000000" w:themeColor="text1"/>
          <w:vertAlign w:val="superscript"/>
          <w:rPrChange w:id="1883" w:author="Kevin Bairos-Novak" w:date="2021-07-21T22:42:00Z">
            <w:rPr>
              <w:i/>
              <w:vertAlign w:val="superscript"/>
            </w:rPr>
          </w:rPrChange>
        </w:rPr>
        <w:t>2</w:t>
      </w:r>
      <w:r w:rsidRPr="009755AE">
        <w:rPr>
          <w:color w:val="000000" w:themeColor="text1"/>
          <w:rPrChange w:id="1884" w:author="Kevin Bairos-Novak" w:date="2021-07-21T22:42:00Z">
            <w:rPr/>
          </w:rPrChange>
        </w:rPr>
        <w:t xml:space="preserve"> = 0.25–0.5); and immune response and survival/larval settlement success having the highest heritability estimates (</w:t>
      </w:r>
      <w:r w:rsidRPr="009755AE">
        <w:rPr>
          <w:i/>
          <w:color w:val="000000" w:themeColor="text1"/>
          <w:rPrChange w:id="1885" w:author="Kevin Bairos-Novak" w:date="2021-07-21T22:42:00Z">
            <w:rPr>
              <w:i/>
            </w:rPr>
          </w:rPrChange>
        </w:rPr>
        <w:t>h</w:t>
      </w:r>
      <w:r w:rsidRPr="009755AE">
        <w:rPr>
          <w:i/>
          <w:color w:val="000000" w:themeColor="text1"/>
          <w:vertAlign w:val="superscript"/>
          <w:rPrChange w:id="1886" w:author="Kevin Bairos-Novak" w:date="2021-07-21T22:42:00Z">
            <w:rPr>
              <w:i/>
              <w:vertAlign w:val="superscript"/>
            </w:rPr>
          </w:rPrChange>
        </w:rPr>
        <w:t>2</w:t>
      </w:r>
      <w:r w:rsidRPr="009755AE">
        <w:rPr>
          <w:color w:val="000000" w:themeColor="text1"/>
          <w:rPrChange w:id="1887" w:author="Kevin Bairos-Novak" w:date="2021-07-21T22:42:00Z">
            <w:rPr/>
          </w:rPrChange>
        </w:rPr>
        <w:t xml:space="preserve"> &gt; 0.5; Fig. 2). However, models that included additive effects of </w:t>
      </w:r>
      <w:r w:rsidR="0066121A" w:rsidRPr="009755AE">
        <w:rPr>
          <w:color w:val="000000" w:themeColor="text1"/>
          <w:rPrChange w:id="1888" w:author="Kevin Bairos-Novak" w:date="2021-07-21T22:42:00Z">
            <w:rPr/>
          </w:rPrChange>
        </w:rPr>
        <w:t xml:space="preserve">trait type + </w:t>
      </w:r>
      <w:r w:rsidRPr="009755AE">
        <w:rPr>
          <w:color w:val="000000" w:themeColor="text1"/>
          <w:rPrChange w:id="1889" w:author="Kevin Bairos-Novak" w:date="2021-07-21T22:42:00Z">
            <w:rPr/>
          </w:rPrChange>
        </w:rPr>
        <w:t xml:space="preserve">heritability </w:t>
      </w:r>
      <w:r w:rsidR="0066121A" w:rsidRPr="009755AE">
        <w:rPr>
          <w:color w:val="000000" w:themeColor="text1"/>
          <w:rPrChange w:id="1890" w:author="Kevin Bairos-Novak" w:date="2021-07-21T22:42:00Z">
            <w:rPr/>
          </w:rPrChange>
        </w:rPr>
        <w:t>type</w:t>
      </w:r>
      <w:r w:rsidRPr="009755AE">
        <w:rPr>
          <w:color w:val="000000" w:themeColor="text1"/>
          <w:rPrChange w:id="1891" w:author="Kevin Bairos-Novak" w:date="2021-07-21T22:42:00Z">
            <w:rPr/>
          </w:rPrChange>
        </w:rPr>
        <w:t xml:space="preserve"> </w:t>
      </w:r>
      <w:r w:rsidR="0066121A" w:rsidRPr="009755AE">
        <w:rPr>
          <w:color w:val="000000" w:themeColor="text1"/>
          <w:rPrChange w:id="1892" w:author="Kevin Bairos-Novak" w:date="2021-07-21T22:42:00Z">
            <w:rPr/>
          </w:rPrChange>
        </w:rPr>
        <w:t xml:space="preserve">and trait type + </w:t>
      </w:r>
      <w:r w:rsidRPr="009755AE">
        <w:rPr>
          <w:color w:val="000000" w:themeColor="text1"/>
          <w:rPrChange w:id="1893" w:author="Kevin Bairos-Novak" w:date="2021-07-21T22:42:00Z">
            <w:rPr/>
          </w:rPrChange>
        </w:rPr>
        <w:t xml:space="preserve">life stage </w:t>
      </w:r>
      <w:r w:rsidR="0066121A" w:rsidRPr="009755AE">
        <w:rPr>
          <w:color w:val="000000" w:themeColor="text1"/>
          <w:rPrChange w:id="1894" w:author="Kevin Bairos-Novak" w:date="2021-07-21T22:42:00Z">
            <w:rPr/>
          </w:rPrChange>
        </w:rPr>
        <w:t>were</w:t>
      </w:r>
      <w:r w:rsidRPr="009755AE">
        <w:rPr>
          <w:color w:val="000000" w:themeColor="text1"/>
          <w:rPrChange w:id="1895" w:author="Kevin Bairos-Novak" w:date="2021-07-21T22:42:00Z">
            <w:rPr/>
          </w:rPrChange>
        </w:rPr>
        <w:t xml:space="preserve"> support</w:t>
      </w:r>
      <w:r w:rsidR="0066121A" w:rsidRPr="009755AE">
        <w:rPr>
          <w:color w:val="000000" w:themeColor="text1"/>
          <w:rPrChange w:id="1896" w:author="Kevin Bairos-Novak" w:date="2021-07-21T22:42:00Z">
            <w:rPr/>
          </w:rPrChange>
        </w:rPr>
        <w:t>ed</w:t>
      </w:r>
      <w:r w:rsidRPr="009755AE">
        <w:rPr>
          <w:color w:val="000000" w:themeColor="text1"/>
          <w:rPrChange w:id="1897" w:author="Kevin Bairos-Novak" w:date="2021-07-21T22:42:00Z">
            <w:rPr/>
          </w:rPrChange>
        </w:rPr>
        <w:t xml:space="preserve"> </w:t>
      </w:r>
      <w:r w:rsidR="0066121A" w:rsidRPr="009755AE">
        <w:rPr>
          <w:color w:val="000000" w:themeColor="text1"/>
          <w:rPrChange w:id="1898" w:author="Kevin Bairos-Novak" w:date="2021-07-21T22:42:00Z">
            <w:rPr/>
          </w:rPrChange>
        </w:rPr>
        <w:t>by</w:t>
      </w:r>
      <w:r w:rsidRPr="009755AE">
        <w:rPr>
          <w:color w:val="000000" w:themeColor="text1"/>
          <w:rPrChange w:id="1899" w:author="Kevin Bairos-Novak" w:date="2021-07-21T22:42:00Z">
            <w:rPr/>
          </w:rPrChange>
        </w:rPr>
        <w:t xml:space="preserve"> model selection (i.e., they fit almost as well as the model with trait type alone)</w:t>
      </w:r>
      <w:r w:rsidR="0066121A" w:rsidRPr="009755AE">
        <w:rPr>
          <w:color w:val="000000" w:themeColor="text1"/>
          <w:rPrChange w:id="1900" w:author="Kevin Bairos-Novak" w:date="2021-07-21T22:42:00Z">
            <w:rPr/>
          </w:rPrChange>
        </w:rPr>
        <w:t>.</w:t>
      </w:r>
      <w:r w:rsidRPr="009755AE">
        <w:rPr>
          <w:color w:val="000000" w:themeColor="text1"/>
          <w:rPrChange w:id="1901" w:author="Kevin Bairos-Novak" w:date="2021-07-21T22:42:00Z">
            <w:rPr/>
          </w:rPrChange>
        </w:rPr>
        <w:t xml:space="preserve"> </w:t>
      </w:r>
      <w:r w:rsidR="0066121A" w:rsidRPr="009755AE">
        <w:rPr>
          <w:color w:val="000000" w:themeColor="text1"/>
          <w:rPrChange w:id="1902" w:author="Kevin Bairos-Novak" w:date="2021-07-21T22:42:00Z">
            <w:rPr/>
          </w:rPrChange>
        </w:rPr>
        <w:t>H</w:t>
      </w:r>
      <w:r w:rsidRPr="009755AE">
        <w:rPr>
          <w:color w:val="000000" w:themeColor="text1"/>
          <w:rPrChange w:id="1903" w:author="Kevin Bairos-Novak" w:date="2021-07-21T22:42:00Z">
            <w:rPr/>
          </w:rPrChange>
        </w:rPr>
        <w:t xml:space="preserve">owever, the </w:t>
      </w:r>
      <w:r w:rsidR="0066121A" w:rsidRPr="009755AE">
        <w:rPr>
          <w:color w:val="000000" w:themeColor="text1"/>
          <w:rPrChange w:id="1904" w:author="Kevin Bairos-Novak" w:date="2021-07-21T22:42:00Z">
            <w:rPr/>
          </w:rPrChange>
        </w:rPr>
        <w:t xml:space="preserve">effect sizes of </w:t>
      </w:r>
      <w:del w:id="1905" w:author="Kevin Bairos-Novak" w:date="2021-07-21T22:42:00Z">
        <w:r w:rsidR="0066121A" w:rsidRPr="00AB70A3">
          <w:delText>heritability type and life stage</w:delText>
        </w:r>
      </w:del>
      <w:ins w:id="1906" w:author="Kevin Bairos-Novak" w:date="2021-07-21T22:42:00Z">
        <w:r w:rsidR="008A2EE3" w:rsidRPr="009755AE">
          <w:rPr>
            <w:color w:val="000000" w:themeColor="text1"/>
          </w:rPr>
          <w:t>both</w:t>
        </w:r>
      </w:ins>
      <w:r w:rsidR="008A2EE3" w:rsidRPr="009755AE">
        <w:rPr>
          <w:color w:val="000000" w:themeColor="text1"/>
          <w:rPrChange w:id="1907" w:author="Kevin Bairos-Novak" w:date="2021-07-21T22:42:00Z">
            <w:rPr/>
          </w:rPrChange>
        </w:rPr>
        <w:t xml:space="preserve"> </w:t>
      </w:r>
      <w:r w:rsidRPr="009755AE">
        <w:rPr>
          <w:color w:val="000000" w:themeColor="text1"/>
          <w:rPrChange w:id="1908" w:author="Kevin Bairos-Novak" w:date="2021-07-21T22:42:00Z">
            <w:rPr/>
          </w:rPrChange>
        </w:rPr>
        <w:t xml:space="preserve">were </w:t>
      </w:r>
      <w:del w:id="1909" w:author="Kevin Bairos-Novak" w:date="2021-07-21T22:42:00Z">
        <w:r w:rsidRPr="00AB70A3">
          <w:delText>weak</w:delText>
        </w:r>
      </w:del>
      <w:ins w:id="1910" w:author="Kevin Bairos-Novak" w:date="2021-07-21T22:42:00Z">
        <w:r w:rsidR="00D9135B" w:rsidRPr="009755AE">
          <w:rPr>
            <w:color w:val="000000" w:themeColor="text1"/>
          </w:rPr>
          <w:t>small</w:t>
        </w:r>
      </w:ins>
      <w:r w:rsidR="00D9135B" w:rsidRPr="009755AE">
        <w:rPr>
          <w:color w:val="000000" w:themeColor="text1"/>
          <w:rPrChange w:id="1911" w:author="Kevin Bairos-Novak" w:date="2021-07-21T22:42:00Z">
            <w:rPr/>
          </w:rPrChange>
        </w:rPr>
        <w:t xml:space="preserve"> </w:t>
      </w:r>
      <w:r w:rsidRPr="009755AE">
        <w:rPr>
          <w:color w:val="000000" w:themeColor="text1"/>
          <w:rPrChange w:id="1912" w:author="Kevin Bairos-Novak" w:date="2021-07-21T22:42:00Z">
            <w:rPr/>
          </w:rPrChange>
        </w:rPr>
        <w:t>relative to</w:t>
      </w:r>
      <w:r w:rsidR="0066121A" w:rsidRPr="009755AE">
        <w:rPr>
          <w:color w:val="000000" w:themeColor="text1"/>
          <w:rPrChange w:id="1913" w:author="Kevin Bairos-Novak" w:date="2021-07-21T22:42:00Z">
            <w:rPr/>
          </w:rPrChange>
        </w:rPr>
        <w:t xml:space="preserve"> the effect of different</w:t>
      </w:r>
      <w:r w:rsidRPr="009755AE">
        <w:rPr>
          <w:color w:val="000000" w:themeColor="text1"/>
          <w:rPrChange w:id="1914" w:author="Kevin Bairos-Novak" w:date="2021-07-21T22:42:00Z">
            <w:rPr/>
          </w:rPrChange>
        </w:rPr>
        <w:t xml:space="preserve"> trait type</w:t>
      </w:r>
      <w:r w:rsidR="0066121A" w:rsidRPr="009755AE">
        <w:rPr>
          <w:color w:val="000000" w:themeColor="text1"/>
          <w:rPrChange w:id="1915" w:author="Kevin Bairos-Novak" w:date="2021-07-21T22:42:00Z">
            <w:rPr/>
          </w:rPrChange>
        </w:rPr>
        <w:t>s</w:t>
      </w:r>
      <w:r w:rsidRPr="009755AE">
        <w:rPr>
          <w:color w:val="000000" w:themeColor="text1"/>
          <w:rPrChange w:id="1916" w:author="Kevin Bairos-Novak" w:date="2021-07-21T22:42:00Z">
            <w:rPr/>
          </w:rPrChange>
        </w:rPr>
        <w:t xml:space="preserve"> (Table S2; Fig. S2). </w:t>
      </w:r>
      <w:r w:rsidR="00AD7F76" w:rsidRPr="009755AE">
        <w:rPr>
          <w:color w:val="000000" w:themeColor="text1"/>
          <w:rPrChange w:id="1917" w:author="Kevin Bairos-Novak" w:date="2021-07-21T22:42:00Z">
            <w:rPr/>
          </w:rPrChange>
        </w:rPr>
        <w:t>For example, broad-sense heritabilit</w:t>
      </w:r>
      <w:r w:rsidR="00133D94" w:rsidRPr="009755AE">
        <w:rPr>
          <w:color w:val="000000" w:themeColor="text1"/>
          <w:rPrChange w:id="1918" w:author="Kevin Bairos-Novak" w:date="2021-07-21T22:42:00Z">
            <w:rPr/>
          </w:rPrChange>
        </w:rPr>
        <w:t>ies</w:t>
      </w:r>
      <w:r w:rsidR="00AD7F76" w:rsidRPr="009755AE">
        <w:rPr>
          <w:color w:val="000000" w:themeColor="text1"/>
          <w:rPrChange w:id="1919" w:author="Kevin Bairos-Novak" w:date="2021-07-21T22:42:00Z">
            <w:rPr/>
          </w:rPrChange>
        </w:rPr>
        <w:t xml:space="preserve"> </w:t>
      </w:r>
      <w:r w:rsidR="00133D94" w:rsidRPr="009755AE">
        <w:rPr>
          <w:color w:val="000000" w:themeColor="text1"/>
          <w:rPrChange w:id="1920" w:author="Kevin Bairos-Novak" w:date="2021-07-21T22:42:00Z">
            <w:rPr/>
          </w:rPrChange>
        </w:rPr>
        <w:t>were</w:t>
      </w:r>
      <w:r w:rsidR="00AD7F76" w:rsidRPr="009755AE">
        <w:rPr>
          <w:color w:val="000000" w:themeColor="text1"/>
          <w:rPrChange w:id="1921" w:author="Kevin Bairos-Novak" w:date="2021-07-21T22:42:00Z">
            <w:rPr/>
          </w:rPrChange>
        </w:rPr>
        <w:t xml:space="preserve"> 1.4–2.</w:t>
      </w:r>
      <w:r w:rsidR="00133D94" w:rsidRPr="009755AE">
        <w:rPr>
          <w:color w:val="000000" w:themeColor="text1"/>
          <w:rPrChange w:id="1922" w:author="Kevin Bairos-Novak" w:date="2021-07-21T22:42:00Z">
            <w:rPr/>
          </w:rPrChange>
        </w:rPr>
        <w:t>1 times higher than narrow-sense heritability</w:t>
      </w:r>
      <w:r w:rsidR="0011717E" w:rsidRPr="009755AE">
        <w:rPr>
          <w:color w:val="000000" w:themeColor="text1"/>
          <w:rPrChange w:id="1923" w:author="Kevin Bairos-Novak" w:date="2021-07-21T22:42:00Z">
            <w:rPr/>
          </w:rPrChange>
        </w:rPr>
        <w:t xml:space="preserve"> and </w:t>
      </w:r>
      <w:del w:id="1924" w:author="Kevin Bairos-Novak" w:date="2021-07-21T22:42:00Z">
        <w:r w:rsidR="0011717E" w:rsidRPr="00AB70A3">
          <w:delText xml:space="preserve">heritability </w:delText>
        </w:r>
      </w:del>
      <w:r w:rsidR="0011717E" w:rsidRPr="009755AE">
        <w:rPr>
          <w:color w:val="000000" w:themeColor="text1"/>
          <w:rPrChange w:id="1925" w:author="Kevin Bairos-Novak" w:date="2021-07-21T22:42:00Z">
            <w:rPr/>
          </w:rPrChange>
        </w:rPr>
        <w:t>var</w:t>
      </w:r>
      <w:r w:rsidR="00111BD8" w:rsidRPr="009755AE">
        <w:rPr>
          <w:color w:val="000000" w:themeColor="text1"/>
          <w:rPrChange w:id="1926" w:author="Kevin Bairos-Novak" w:date="2021-07-21T22:42:00Z">
            <w:rPr/>
          </w:rPrChange>
        </w:rPr>
        <w:t>ied</w:t>
      </w:r>
      <w:r w:rsidR="0011717E" w:rsidRPr="009755AE">
        <w:rPr>
          <w:color w:val="000000" w:themeColor="text1"/>
          <w:rPrChange w:id="1927" w:author="Kevin Bairos-Novak" w:date="2021-07-21T22:42:00Z">
            <w:rPr/>
          </w:rPrChange>
        </w:rPr>
        <w:t xml:space="preserve"> by a factor of</w:t>
      </w:r>
      <w:r w:rsidR="00133D94" w:rsidRPr="009755AE">
        <w:rPr>
          <w:color w:val="000000" w:themeColor="text1"/>
          <w:rPrChange w:id="1928" w:author="Kevin Bairos-Novak" w:date="2021-07-21T22:42:00Z">
            <w:rPr/>
          </w:rPrChange>
        </w:rPr>
        <w:t xml:space="preserve"> </w:t>
      </w:r>
      <w:r w:rsidR="0011717E" w:rsidRPr="009755AE">
        <w:rPr>
          <w:color w:val="000000" w:themeColor="text1"/>
          <w:rPrChange w:id="1929" w:author="Kevin Bairos-Novak" w:date="2021-07-21T22:42:00Z">
            <w:rPr/>
          </w:rPrChange>
        </w:rPr>
        <w:t>1.</w:t>
      </w:r>
      <w:del w:id="1930" w:author="Kevin Bairos-Novak" w:date="2021-07-21T22:42:00Z">
        <w:r w:rsidR="0011717E" w:rsidRPr="00AB70A3">
          <w:delText>5</w:delText>
        </w:r>
      </w:del>
      <w:ins w:id="1931" w:author="Kevin Bairos-Novak" w:date="2021-07-21T22:42:00Z">
        <w:r w:rsidR="00DF0898" w:rsidRPr="009755AE">
          <w:rPr>
            <w:color w:val="000000" w:themeColor="text1"/>
          </w:rPr>
          <w:t>1</w:t>
        </w:r>
      </w:ins>
      <w:r w:rsidR="0011717E" w:rsidRPr="009755AE">
        <w:rPr>
          <w:color w:val="000000" w:themeColor="text1"/>
          <w:rPrChange w:id="1932" w:author="Kevin Bairos-Novak" w:date="2021-07-21T22:42:00Z">
            <w:rPr/>
          </w:rPrChange>
        </w:rPr>
        <w:t xml:space="preserve"> to 2.</w:t>
      </w:r>
      <w:del w:id="1933" w:author="Kevin Bairos-Novak" w:date="2021-07-21T22:42:00Z">
        <w:r w:rsidR="0011717E" w:rsidRPr="00AB70A3">
          <w:delText>4</w:delText>
        </w:r>
      </w:del>
      <w:ins w:id="1934" w:author="Kevin Bairos-Novak" w:date="2021-07-21T22:42:00Z">
        <w:r w:rsidR="00DF0898" w:rsidRPr="009755AE">
          <w:rPr>
            <w:color w:val="000000" w:themeColor="text1"/>
          </w:rPr>
          <w:t>1</w:t>
        </w:r>
      </w:ins>
      <w:r w:rsidR="0011717E" w:rsidRPr="009755AE">
        <w:rPr>
          <w:color w:val="000000" w:themeColor="text1"/>
          <w:rPrChange w:id="1935" w:author="Kevin Bairos-Novak" w:date="2021-07-21T22:42:00Z">
            <w:rPr/>
          </w:rPrChange>
        </w:rPr>
        <w:t xml:space="preserve"> across different life stages (within the same trait type), </w:t>
      </w:r>
      <w:r w:rsidR="00111BD8" w:rsidRPr="009755AE">
        <w:rPr>
          <w:color w:val="000000" w:themeColor="text1"/>
          <w:rPrChange w:id="1936" w:author="Kevin Bairos-Novak" w:date="2021-07-21T22:42:00Z">
            <w:rPr/>
          </w:rPrChange>
        </w:rPr>
        <w:t>whereas</w:t>
      </w:r>
      <w:r w:rsidR="0011717E" w:rsidRPr="009755AE">
        <w:rPr>
          <w:color w:val="000000" w:themeColor="text1"/>
          <w:rPrChange w:id="1937" w:author="Kevin Bairos-Novak" w:date="2021-07-21T22:42:00Z">
            <w:rPr/>
          </w:rPrChange>
        </w:rPr>
        <w:t xml:space="preserve"> trait type differences were much larger, being up to </w:t>
      </w:r>
      <w:r w:rsidR="002A6C20" w:rsidRPr="009755AE">
        <w:rPr>
          <w:color w:val="000000" w:themeColor="text1"/>
          <w:rPrChange w:id="1938" w:author="Kevin Bairos-Novak" w:date="2021-07-21T22:42:00Z">
            <w:rPr/>
          </w:rPrChange>
        </w:rPr>
        <w:t xml:space="preserve">6.7 times </w:t>
      </w:r>
      <w:r w:rsidR="0011717E" w:rsidRPr="009755AE">
        <w:rPr>
          <w:color w:val="000000" w:themeColor="text1"/>
          <w:rPrChange w:id="1939" w:author="Kevin Bairos-Novak" w:date="2021-07-21T22:42:00Z">
            <w:rPr/>
          </w:rPrChange>
        </w:rPr>
        <w:t xml:space="preserve">larger in the case of survival vs. </w:t>
      </w:r>
      <w:r w:rsidR="002A6C20" w:rsidRPr="009755AE">
        <w:rPr>
          <w:color w:val="000000" w:themeColor="text1"/>
          <w:rPrChange w:id="1940" w:author="Kevin Bairos-Novak" w:date="2021-07-21T22:42:00Z">
            <w:rPr/>
          </w:rPrChange>
        </w:rPr>
        <w:t>gene expression</w:t>
      </w:r>
      <w:r w:rsidR="00133D94" w:rsidRPr="009755AE">
        <w:rPr>
          <w:color w:val="000000" w:themeColor="text1"/>
          <w:rPrChange w:id="1941" w:author="Kevin Bairos-Novak" w:date="2021-07-21T22:42:00Z">
            <w:rPr/>
          </w:rPrChange>
        </w:rPr>
        <w:t xml:space="preserve">. </w:t>
      </w:r>
      <w:r w:rsidR="00AC4DA6" w:rsidRPr="009755AE">
        <w:rPr>
          <w:color w:val="000000" w:themeColor="text1"/>
          <w:rPrChange w:id="1942" w:author="Kevin Bairos-Novak" w:date="2021-07-21T22:42:00Z">
            <w:rPr/>
          </w:rPrChange>
        </w:rPr>
        <w:t>E</w:t>
      </w:r>
      <w:r w:rsidR="00D57E14" w:rsidRPr="009755AE">
        <w:rPr>
          <w:color w:val="000000" w:themeColor="text1"/>
          <w:rPrChange w:id="1943" w:author="Kevin Bairos-Novak" w:date="2021-07-21T22:42:00Z">
            <w:rPr/>
          </w:rPrChange>
        </w:rPr>
        <w:t>stimates</w:t>
      </w:r>
      <w:r w:rsidR="00AC4DA6" w:rsidRPr="009755AE">
        <w:rPr>
          <w:color w:val="000000" w:themeColor="text1"/>
          <w:rPrChange w:id="1944" w:author="Kevin Bairos-Novak" w:date="2021-07-21T22:42:00Z">
            <w:rPr/>
          </w:rPrChange>
        </w:rPr>
        <w:t xml:space="preserve"> for the mean </w:t>
      </w:r>
      <w:r w:rsidR="00FF35BF" w:rsidRPr="009755AE">
        <w:rPr>
          <w:color w:val="000000" w:themeColor="text1"/>
          <w:rPrChange w:id="1945" w:author="Kevin Bairos-Novak" w:date="2021-07-21T22:42:00Z">
            <w:rPr/>
          </w:rPrChange>
        </w:rPr>
        <w:t>heritability</w:t>
      </w:r>
      <w:r w:rsidR="00AC4DA6" w:rsidRPr="009755AE">
        <w:rPr>
          <w:color w:val="000000" w:themeColor="text1"/>
          <w:rPrChange w:id="1946" w:author="Kevin Bairos-Novak" w:date="2021-07-21T22:42:00Z">
            <w:rPr/>
          </w:rPrChange>
        </w:rPr>
        <w:t xml:space="preserve"> </w:t>
      </w:r>
      <w:r w:rsidR="00FF35BF" w:rsidRPr="009755AE">
        <w:rPr>
          <w:color w:val="000000" w:themeColor="text1"/>
          <w:rPrChange w:id="1947" w:author="Kevin Bairos-Novak" w:date="2021-07-21T22:42:00Z">
            <w:rPr/>
          </w:rPrChange>
        </w:rPr>
        <w:t>of</w:t>
      </w:r>
      <w:r w:rsidR="0002397E" w:rsidRPr="009755AE">
        <w:rPr>
          <w:color w:val="000000" w:themeColor="text1"/>
          <w:rPrChange w:id="1948" w:author="Kevin Bairos-Novak" w:date="2021-07-21T22:42:00Z">
            <w:rPr/>
          </w:rPrChange>
        </w:rPr>
        <w:t xml:space="preserve"> </w:t>
      </w:r>
      <w:r w:rsidR="00FF35BF" w:rsidRPr="009755AE">
        <w:rPr>
          <w:color w:val="000000" w:themeColor="text1"/>
          <w:rPrChange w:id="1949" w:author="Kevin Bairos-Novak" w:date="2021-07-21T22:42:00Z">
            <w:rPr/>
          </w:rPrChange>
        </w:rPr>
        <w:t>different</w:t>
      </w:r>
      <w:r w:rsidR="0002397E" w:rsidRPr="009755AE">
        <w:rPr>
          <w:color w:val="000000" w:themeColor="text1"/>
          <w:rPrChange w:id="1950" w:author="Kevin Bairos-Novak" w:date="2021-07-21T22:42:00Z">
            <w:rPr/>
          </w:rPrChange>
        </w:rPr>
        <w:t xml:space="preserve"> trait</w:t>
      </w:r>
      <w:r w:rsidR="00AC4DA6" w:rsidRPr="009755AE">
        <w:rPr>
          <w:color w:val="000000" w:themeColor="text1"/>
          <w:rPrChange w:id="1951" w:author="Kevin Bairos-Novak" w:date="2021-07-21T22:42:00Z">
            <w:rPr/>
          </w:rPrChange>
        </w:rPr>
        <w:t>s</w:t>
      </w:r>
      <w:r w:rsidR="0002397E" w:rsidRPr="009755AE">
        <w:rPr>
          <w:color w:val="000000" w:themeColor="text1"/>
          <w:rPrChange w:id="1952" w:author="Kevin Bairos-Novak" w:date="2021-07-21T22:42:00Z">
            <w:rPr/>
          </w:rPrChange>
        </w:rPr>
        <w:t xml:space="preserve"> ranged from low</w:t>
      </w:r>
      <w:r w:rsidR="00D57E14" w:rsidRPr="009755AE">
        <w:rPr>
          <w:color w:val="000000" w:themeColor="text1"/>
          <w:rPrChange w:id="1953" w:author="Kevin Bairos-Novak" w:date="2021-07-21T22:42:00Z">
            <w:rPr/>
          </w:rPrChange>
        </w:rPr>
        <w:t xml:space="preserve"> to high, but most traits were moderately heritable (Fig. 2). </w:t>
      </w:r>
      <w:r w:rsidR="00E86276" w:rsidRPr="009755AE">
        <w:rPr>
          <w:color w:val="000000" w:themeColor="text1"/>
          <w:rPrChange w:id="1954" w:author="Kevin Bairos-Novak" w:date="2021-07-21T22:42:00Z">
            <w:rPr/>
          </w:rPrChange>
        </w:rPr>
        <w:t>G</w:t>
      </w:r>
      <w:r w:rsidR="00797E6C" w:rsidRPr="009755AE">
        <w:rPr>
          <w:color w:val="000000" w:themeColor="text1"/>
          <w:rPrChange w:id="1955" w:author="Kevin Bairos-Novak" w:date="2021-07-21T22:42:00Z">
            <w:rPr/>
          </w:rPrChange>
        </w:rPr>
        <w:t xml:space="preserve">ene </w:t>
      </w:r>
      <w:r w:rsidR="00D57E14" w:rsidRPr="009755AE">
        <w:rPr>
          <w:color w:val="000000" w:themeColor="text1"/>
          <w:rPrChange w:id="1956" w:author="Kevin Bairos-Novak" w:date="2021-07-21T22:42:00Z">
            <w:rPr/>
          </w:rPrChange>
        </w:rPr>
        <w:t xml:space="preserve">expression traits had </w:t>
      </w:r>
      <w:r w:rsidR="00797E6C" w:rsidRPr="009755AE">
        <w:rPr>
          <w:color w:val="000000" w:themeColor="text1"/>
          <w:rPrChange w:id="1957" w:author="Kevin Bairos-Novak" w:date="2021-07-21T22:42:00Z">
            <w:rPr/>
          </w:rPrChange>
        </w:rPr>
        <w:t>the lowest</w:t>
      </w:r>
      <w:r w:rsidR="00D57E14" w:rsidRPr="009755AE">
        <w:rPr>
          <w:color w:val="000000" w:themeColor="text1"/>
          <w:rPrChange w:id="1958" w:author="Kevin Bairos-Novak" w:date="2021-07-21T22:42:00Z">
            <w:rPr/>
          </w:rPrChange>
        </w:rPr>
        <w:t xml:space="preserve"> </w:t>
      </w:r>
      <w:r w:rsidR="00797E6C" w:rsidRPr="009755AE">
        <w:rPr>
          <w:color w:val="000000" w:themeColor="text1"/>
          <w:rPrChange w:id="1959" w:author="Kevin Bairos-Novak" w:date="2021-07-21T22:42:00Z">
            <w:rPr/>
          </w:rPrChange>
        </w:rPr>
        <w:t xml:space="preserve">estimated mean </w:t>
      </w:r>
      <w:r w:rsidR="00D57E14" w:rsidRPr="009755AE">
        <w:rPr>
          <w:color w:val="000000" w:themeColor="text1"/>
          <w:rPrChange w:id="1960" w:author="Kevin Bairos-Novak" w:date="2021-07-21T22:42:00Z">
            <w:rPr/>
          </w:rPrChange>
        </w:rPr>
        <w:t>heritability</w:t>
      </w:r>
      <w:r w:rsidR="00E86276" w:rsidRPr="009755AE">
        <w:rPr>
          <w:color w:val="000000" w:themeColor="text1"/>
          <w:rPrChange w:id="1961" w:author="Kevin Bairos-Novak" w:date="2021-07-21T22:42:00Z">
            <w:rPr/>
          </w:rPrChange>
        </w:rPr>
        <w:t xml:space="preserve"> (</w:t>
      </w:r>
      <w:r w:rsidR="00E86276" w:rsidRPr="009755AE">
        <w:rPr>
          <w:i/>
          <w:color w:val="000000" w:themeColor="text1"/>
          <w:rPrChange w:id="1962" w:author="Kevin Bairos-Novak" w:date="2021-07-21T22:42:00Z">
            <w:rPr>
              <w:i/>
            </w:rPr>
          </w:rPrChange>
        </w:rPr>
        <w:t>h</w:t>
      </w:r>
      <w:r w:rsidR="00E86276" w:rsidRPr="009755AE">
        <w:rPr>
          <w:i/>
          <w:color w:val="000000" w:themeColor="text1"/>
          <w:vertAlign w:val="superscript"/>
          <w:rPrChange w:id="1963" w:author="Kevin Bairos-Novak" w:date="2021-07-21T22:42:00Z">
            <w:rPr>
              <w:i/>
              <w:vertAlign w:val="superscript"/>
            </w:rPr>
          </w:rPrChange>
        </w:rPr>
        <w:t>2</w:t>
      </w:r>
      <w:r w:rsidR="00E86276" w:rsidRPr="009755AE">
        <w:rPr>
          <w:color w:val="000000" w:themeColor="text1"/>
          <w:rPrChange w:id="1964" w:author="Kevin Bairos-Novak" w:date="2021-07-21T22:42:00Z">
            <w:rPr/>
          </w:rPrChange>
        </w:rPr>
        <w:t>=0.12)</w:t>
      </w:r>
      <w:r w:rsidR="00D57E14" w:rsidRPr="009755AE">
        <w:rPr>
          <w:color w:val="000000" w:themeColor="text1"/>
          <w:rPrChange w:id="1965" w:author="Kevin Bairos-Novak" w:date="2021-07-21T22:42:00Z">
            <w:rPr/>
          </w:rPrChange>
        </w:rPr>
        <w:t xml:space="preserve">, </w:t>
      </w:r>
      <w:r w:rsidR="00797E6C" w:rsidRPr="009755AE">
        <w:rPr>
          <w:color w:val="000000" w:themeColor="text1"/>
          <w:rPrChange w:id="1966" w:author="Kevin Bairos-Novak" w:date="2021-07-21T22:42:00Z">
            <w:rPr/>
          </w:rPrChange>
        </w:rPr>
        <w:t xml:space="preserve">while </w:t>
      </w:r>
      <w:r w:rsidR="00D57E14" w:rsidRPr="009755AE">
        <w:rPr>
          <w:color w:val="000000" w:themeColor="text1"/>
          <w:rPrChange w:id="1967" w:author="Kevin Bairos-Novak" w:date="2021-07-21T22:42:00Z">
            <w:rPr/>
          </w:rPrChange>
        </w:rPr>
        <w:t>survival</w:t>
      </w:r>
      <w:r w:rsidR="00797E6C" w:rsidRPr="009755AE">
        <w:rPr>
          <w:color w:val="000000" w:themeColor="text1"/>
          <w:rPrChange w:id="1968" w:author="Kevin Bairos-Novak" w:date="2021-07-21T22:42:00Z">
            <w:rPr/>
          </w:rPrChange>
        </w:rPr>
        <w:t xml:space="preserve"> had the highest</w:t>
      </w:r>
      <w:r w:rsidR="00E86276" w:rsidRPr="009755AE">
        <w:rPr>
          <w:color w:val="000000" w:themeColor="text1"/>
          <w:rPrChange w:id="1969" w:author="Kevin Bairos-Novak" w:date="2021-07-21T22:42:00Z">
            <w:rPr/>
          </w:rPrChange>
        </w:rPr>
        <w:t xml:space="preserve"> (</w:t>
      </w:r>
      <w:r w:rsidR="00E86276" w:rsidRPr="009755AE">
        <w:rPr>
          <w:i/>
          <w:color w:val="000000" w:themeColor="text1"/>
          <w:rPrChange w:id="1970" w:author="Kevin Bairos-Novak" w:date="2021-07-21T22:42:00Z">
            <w:rPr>
              <w:i/>
            </w:rPr>
          </w:rPrChange>
        </w:rPr>
        <w:t>h</w:t>
      </w:r>
      <w:r w:rsidR="00E86276" w:rsidRPr="009755AE">
        <w:rPr>
          <w:i/>
          <w:color w:val="000000" w:themeColor="text1"/>
          <w:vertAlign w:val="superscript"/>
          <w:rPrChange w:id="1971" w:author="Kevin Bairos-Novak" w:date="2021-07-21T22:42:00Z">
            <w:rPr>
              <w:i/>
              <w:vertAlign w:val="superscript"/>
            </w:rPr>
          </w:rPrChange>
        </w:rPr>
        <w:t>2</w:t>
      </w:r>
      <w:r w:rsidR="00E86276" w:rsidRPr="009755AE">
        <w:rPr>
          <w:color w:val="000000" w:themeColor="text1"/>
          <w:rPrChange w:id="1972" w:author="Kevin Bairos-Novak" w:date="2021-07-21T22:42:00Z">
            <w:rPr/>
          </w:rPrChange>
        </w:rPr>
        <w:t>=0.79)</w:t>
      </w:r>
      <w:r w:rsidR="00D57E14" w:rsidRPr="009755AE">
        <w:rPr>
          <w:color w:val="000000" w:themeColor="text1"/>
          <w:rPrChange w:id="1973" w:author="Kevin Bairos-Novak" w:date="2021-07-21T22:42:00Z">
            <w:rPr/>
          </w:rPrChange>
        </w:rPr>
        <w:t>, followed by immune response</w:t>
      </w:r>
      <w:r w:rsidR="00797E6C" w:rsidRPr="009755AE">
        <w:rPr>
          <w:color w:val="000000" w:themeColor="text1"/>
          <w:rPrChange w:id="1974" w:author="Kevin Bairos-Novak" w:date="2021-07-21T22:42:00Z">
            <w:rPr/>
          </w:rPrChange>
        </w:rPr>
        <w:t xml:space="preserve"> (</w:t>
      </w:r>
      <w:r w:rsidR="00797E6C" w:rsidRPr="009755AE">
        <w:rPr>
          <w:i/>
          <w:color w:val="000000" w:themeColor="text1"/>
          <w:rPrChange w:id="1975" w:author="Kevin Bairos-Novak" w:date="2021-07-21T22:42:00Z">
            <w:rPr>
              <w:i/>
            </w:rPr>
          </w:rPrChange>
        </w:rPr>
        <w:t>h</w:t>
      </w:r>
      <w:r w:rsidR="00797E6C" w:rsidRPr="009755AE">
        <w:rPr>
          <w:i/>
          <w:color w:val="000000" w:themeColor="text1"/>
          <w:vertAlign w:val="superscript"/>
          <w:rPrChange w:id="1976" w:author="Kevin Bairos-Novak" w:date="2021-07-21T22:42:00Z">
            <w:rPr>
              <w:i/>
              <w:vertAlign w:val="superscript"/>
            </w:rPr>
          </w:rPrChange>
        </w:rPr>
        <w:t>2</w:t>
      </w:r>
      <w:r w:rsidR="00797E6C" w:rsidRPr="009755AE">
        <w:rPr>
          <w:color w:val="000000" w:themeColor="text1"/>
          <w:rPrChange w:id="1977" w:author="Kevin Bairos-Novak" w:date="2021-07-21T22:42:00Z">
            <w:rPr/>
          </w:rPrChange>
        </w:rPr>
        <w:t>=0.</w:t>
      </w:r>
      <w:del w:id="1978" w:author="Kevin Bairos-Novak" w:date="2021-07-21T22:42:00Z">
        <w:r w:rsidR="00797E6C" w:rsidRPr="00AB70A3">
          <w:delText>6</w:delText>
        </w:r>
        <w:r w:rsidR="00E86276" w:rsidRPr="00AB70A3">
          <w:delText>1</w:delText>
        </w:r>
      </w:del>
      <w:ins w:id="1979" w:author="Kevin Bairos-Novak" w:date="2021-07-21T22:42:00Z">
        <w:r w:rsidR="00E2655F" w:rsidRPr="009755AE">
          <w:rPr>
            <w:color w:val="000000" w:themeColor="text1"/>
          </w:rPr>
          <w:t>62</w:t>
        </w:r>
      </w:ins>
      <w:r w:rsidR="00797E6C" w:rsidRPr="009755AE">
        <w:rPr>
          <w:color w:val="000000" w:themeColor="text1"/>
          <w:rPrChange w:id="1980" w:author="Kevin Bairos-Novak" w:date="2021-07-21T22:42:00Z">
            <w:rPr/>
          </w:rPrChange>
        </w:rPr>
        <w:t>)</w:t>
      </w:r>
      <w:r w:rsidR="00D57E14" w:rsidRPr="009755AE">
        <w:rPr>
          <w:color w:val="000000" w:themeColor="text1"/>
          <w:rPrChange w:id="1981" w:author="Kevin Bairos-Novak" w:date="2021-07-21T22:42:00Z">
            <w:rPr/>
          </w:rPrChange>
        </w:rPr>
        <w:t xml:space="preserve">, </w:t>
      </w:r>
      <w:r w:rsidR="00797E6C" w:rsidRPr="009755AE">
        <w:rPr>
          <w:color w:val="000000" w:themeColor="text1"/>
          <w:rPrChange w:id="1982" w:author="Kevin Bairos-Novak" w:date="2021-07-21T22:42:00Z">
            <w:rPr/>
          </w:rPrChange>
        </w:rPr>
        <w:t>with the other estimated trait mean heritabilities</w:t>
      </w:r>
      <w:r w:rsidR="00494853" w:rsidRPr="009755AE">
        <w:rPr>
          <w:color w:val="000000" w:themeColor="text1"/>
          <w:rPrChange w:id="1983" w:author="Kevin Bairos-Novak" w:date="2021-07-21T22:42:00Z">
            <w:rPr/>
          </w:rPrChange>
        </w:rPr>
        <w:t xml:space="preserve"> falling between 0.2</w:t>
      </w:r>
      <w:r w:rsidR="00E86276" w:rsidRPr="009755AE">
        <w:rPr>
          <w:color w:val="000000" w:themeColor="text1"/>
          <w:rPrChange w:id="1984" w:author="Kevin Bairos-Novak" w:date="2021-07-21T22:42:00Z">
            <w:rPr/>
          </w:rPrChange>
        </w:rPr>
        <w:t>6–</w:t>
      </w:r>
      <w:r w:rsidR="00494853" w:rsidRPr="009755AE">
        <w:rPr>
          <w:color w:val="000000" w:themeColor="text1"/>
          <w:rPrChange w:id="1985" w:author="Kevin Bairos-Novak" w:date="2021-07-21T22:42:00Z">
            <w:rPr/>
          </w:rPrChange>
        </w:rPr>
        <w:t>0.5</w:t>
      </w:r>
      <w:r w:rsidR="00E86276" w:rsidRPr="009755AE">
        <w:rPr>
          <w:color w:val="000000" w:themeColor="text1"/>
          <w:rPrChange w:id="1986" w:author="Kevin Bairos-Novak" w:date="2021-07-21T22:42:00Z">
            <w:rPr/>
          </w:rPrChange>
        </w:rPr>
        <w:t>0</w:t>
      </w:r>
      <w:r w:rsidR="00D57E14" w:rsidRPr="009755AE">
        <w:rPr>
          <w:color w:val="000000" w:themeColor="text1"/>
          <w:rPrChange w:id="1987" w:author="Kevin Bairos-Novak" w:date="2021-07-21T22:42:00Z">
            <w:rPr/>
          </w:rPrChange>
        </w:rPr>
        <w:t xml:space="preserve"> (Fig. 2).</w:t>
      </w:r>
      <w:r w:rsidR="0042062D" w:rsidRPr="009755AE">
        <w:rPr>
          <w:color w:val="000000" w:themeColor="text1"/>
          <w:rPrChange w:id="1988" w:author="Kevin Bairos-Novak" w:date="2021-07-21T22:42:00Z">
            <w:rPr/>
          </w:rPrChange>
        </w:rPr>
        <w:t xml:space="preserve"> </w:t>
      </w:r>
      <w:r w:rsidR="00881B2B" w:rsidRPr="009755AE">
        <w:rPr>
          <w:color w:val="000000" w:themeColor="text1"/>
          <w:rPrChange w:id="1989" w:author="Kevin Bairos-Novak" w:date="2021-07-21T22:42:00Z">
            <w:rPr/>
          </w:rPrChange>
        </w:rPr>
        <w:t>One estimate in particular</w:t>
      </w:r>
      <w:r w:rsidR="000C7307" w:rsidRPr="009755AE">
        <w:rPr>
          <w:color w:val="000000" w:themeColor="text1"/>
          <w:rPrChange w:id="1990" w:author="Kevin Bairos-Novak" w:date="2021-07-21T22:42:00Z">
            <w:rPr/>
          </w:rPrChange>
        </w:rPr>
        <w:t xml:space="preserve">, a value of </w:t>
      </w:r>
      <w:r w:rsidR="00BC5DD7" w:rsidRPr="009755AE">
        <w:rPr>
          <w:color w:val="000000" w:themeColor="text1"/>
          <w:rPrChange w:id="1991" w:author="Kevin Bairos-Novak" w:date="2021-07-21T22:42:00Z">
            <w:rPr/>
          </w:rPrChange>
        </w:rPr>
        <w:t>0.92</w:t>
      </w:r>
      <w:r w:rsidR="000C7307" w:rsidRPr="009755AE">
        <w:rPr>
          <w:color w:val="000000" w:themeColor="text1"/>
          <w:rPrChange w:id="1992" w:author="Kevin Bairos-Novak" w:date="2021-07-21T22:42:00Z">
            <w:rPr/>
          </w:rPrChange>
        </w:rPr>
        <w:t xml:space="preserve"> for </w:t>
      </w:r>
      <w:r w:rsidR="00A40409" w:rsidRPr="009755AE">
        <w:rPr>
          <w:i/>
          <w:color w:val="000000" w:themeColor="text1"/>
          <w:rPrChange w:id="1993" w:author="Kevin Bairos-Novak" w:date="2021-07-21T22:42:00Z">
            <w:rPr>
              <w:i/>
            </w:rPr>
          </w:rPrChange>
        </w:rPr>
        <w:t xml:space="preserve">Acropora </w:t>
      </w:r>
      <w:proofErr w:type="spellStart"/>
      <w:r w:rsidR="00A40409" w:rsidRPr="009755AE">
        <w:rPr>
          <w:i/>
          <w:color w:val="000000" w:themeColor="text1"/>
          <w:rPrChange w:id="1994" w:author="Kevin Bairos-Novak" w:date="2021-07-21T22:42:00Z">
            <w:rPr>
              <w:i/>
            </w:rPr>
          </w:rPrChange>
        </w:rPr>
        <w:t>millepora</w:t>
      </w:r>
      <w:proofErr w:type="spellEnd"/>
      <w:r w:rsidR="000C7307" w:rsidRPr="009755AE">
        <w:rPr>
          <w:color w:val="000000" w:themeColor="text1"/>
          <w:rPrChange w:id="1995" w:author="Kevin Bairos-Novak" w:date="2021-07-21T22:42:00Z">
            <w:rPr/>
          </w:rPrChange>
        </w:rPr>
        <w:t xml:space="preserve"> </w:t>
      </w:r>
      <w:r w:rsidR="005206A8" w:rsidRPr="009755AE">
        <w:rPr>
          <w:color w:val="000000" w:themeColor="text1"/>
          <w:rPrChange w:id="1996" w:author="Kevin Bairos-Novak" w:date="2021-07-21T22:42:00Z">
            <w:rPr/>
          </w:rPrChange>
        </w:rPr>
        <w:fldChar w:fldCharType="begin" w:fldLock="1"/>
      </w:r>
      <w:r w:rsidR="00550633" w:rsidRPr="009755AE">
        <w:rPr>
          <w:color w:val="000000" w:themeColor="text1"/>
          <w:rPrChange w:id="1997" w:author="Kevin Bairos-Novak" w:date="2021-07-21T22:42:00Z">
            <w:rPr/>
          </w:rPrChange>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005206A8" w:rsidRPr="009755AE">
        <w:rPr>
          <w:color w:val="000000" w:themeColor="text1"/>
          <w:rPrChange w:id="1998" w:author="Kevin Bairos-Novak" w:date="2021-07-21T22:42:00Z">
            <w:rPr/>
          </w:rPrChange>
        </w:rPr>
        <w:fldChar w:fldCharType="separate"/>
      </w:r>
      <w:r w:rsidR="005206A8" w:rsidRPr="009755AE">
        <w:rPr>
          <w:color w:val="000000" w:themeColor="text1"/>
          <w:rPrChange w:id="1999" w:author="Kevin Bairos-Novak" w:date="2021-07-21T22:42:00Z">
            <w:rPr/>
          </w:rPrChange>
        </w:rPr>
        <w:t>(Wright et al. 2019)</w:t>
      </w:r>
      <w:r w:rsidR="005206A8" w:rsidRPr="009755AE">
        <w:rPr>
          <w:color w:val="000000" w:themeColor="text1"/>
          <w:rPrChange w:id="2000" w:author="Kevin Bairos-Novak" w:date="2021-07-21T22:42:00Z">
            <w:rPr/>
          </w:rPrChange>
        </w:rPr>
        <w:fldChar w:fldCharType="end"/>
      </w:r>
      <w:r w:rsidR="000C7307" w:rsidRPr="009755AE">
        <w:rPr>
          <w:color w:val="000000" w:themeColor="text1"/>
          <w:rPrChange w:id="2001" w:author="Kevin Bairos-Novak" w:date="2021-07-21T22:42:00Z">
            <w:rPr/>
          </w:rPrChange>
        </w:rPr>
        <w:t>,</w:t>
      </w:r>
      <w:r w:rsidR="00881B2B" w:rsidRPr="009755AE">
        <w:rPr>
          <w:color w:val="000000" w:themeColor="text1"/>
          <w:rPrChange w:id="2002" w:author="Kevin Bairos-Novak" w:date="2021-07-21T22:42:00Z">
            <w:rPr/>
          </w:rPrChange>
        </w:rPr>
        <w:t xml:space="preserve"> drove the high heritability of immune response (Cook’s distance = 5.</w:t>
      </w:r>
      <w:r w:rsidR="008A5DF1" w:rsidRPr="009755AE">
        <w:rPr>
          <w:color w:val="000000" w:themeColor="text1"/>
          <w:rPrChange w:id="2003" w:author="Kevin Bairos-Novak" w:date="2021-07-21T22:42:00Z">
            <w:rPr/>
          </w:rPrChange>
        </w:rPr>
        <w:t>2</w:t>
      </w:r>
      <w:r w:rsidR="00881B2B" w:rsidRPr="009755AE">
        <w:rPr>
          <w:color w:val="000000" w:themeColor="text1"/>
          <w:rPrChange w:id="2004" w:author="Kevin Bairos-Novak" w:date="2021-07-21T22:42:00Z">
            <w:rPr/>
          </w:rPrChange>
        </w:rPr>
        <w:t>)</w:t>
      </w:r>
      <w:r w:rsidR="0042062D" w:rsidRPr="009755AE">
        <w:rPr>
          <w:color w:val="000000" w:themeColor="text1"/>
          <w:rPrChange w:id="2005" w:author="Kevin Bairos-Novak" w:date="2021-07-21T22:42:00Z">
            <w:rPr/>
          </w:rPrChange>
        </w:rPr>
        <w:t xml:space="preserve">, </w:t>
      </w:r>
      <w:r w:rsidR="00881B2B" w:rsidRPr="009755AE">
        <w:rPr>
          <w:color w:val="000000" w:themeColor="text1"/>
          <w:rPrChange w:id="2006" w:author="Kevin Bairos-Novak" w:date="2021-07-21T22:42:00Z">
            <w:rPr/>
          </w:rPrChange>
        </w:rPr>
        <w:t>while a</w:t>
      </w:r>
      <w:r w:rsidR="0042062D" w:rsidRPr="009755AE">
        <w:rPr>
          <w:color w:val="000000" w:themeColor="text1"/>
          <w:rPrChange w:id="2007" w:author="Kevin Bairos-Novak" w:date="2021-07-21T22:42:00Z">
            <w:rPr/>
          </w:rPrChange>
        </w:rPr>
        <w:t>ll</w:t>
      </w:r>
      <w:r w:rsidR="00881B2B" w:rsidRPr="009755AE">
        <w:rPr>
          <w:color w:val="000000" w:themeColor="text1"/>
          <w:rPrChange w:id="2008" w:author="Kevin Bairos-Novak" w:date="2021-07-21T22:42:00Z">
            <w:rPr/>
          </w:rPrChange>
        </w:rPr>
        <w:t xml:space="preserve"> other</w:t>
      </w:r>
      <w:r w:rsidR="0042062D" w:rsidRPr="009755AE">
        <w:rPr>
          <w:color w:val="000000" w:themeColor="text1"/>
          <w:rPrChange w:id="2009" w:author="Kevin Bairos-Novak" w:date="2021-07-21T22:42:00Z">
            <w:rPr/>
          </w:rPrChange>
        </w:rPr>
        <w:t xml:space="preserve"> Cook’s distances were relatively low (&lt; 2)</w:t>
      </w:r>
      <w:r w:rsidR="001C3C7A" w:rsidRPr="009755AE">
        <w:rPr>
          <w:color w:val="000000" w:themeColor="text1"/>
          <w:rPrChange w:id="2010" w:author="Kevin Bairos-Novak" w:date="2021-07-21T22:42:00Z">
            <w:rPr/>
          </w:rPrChange>
        </w:rPr>
        <w:t>.</w:t>
      </w:r>
      <w:r w:rsidR="00D91DED" w:rsidRPr="009755AE">
        <w:rPr>
          <w:color w:val="000000" w:themeColor="text1"/>
          <w:rPrChange w:id="2011" w:author="Kevin Bairos-Novak" w:date="2021-07-21T22:42:00Z">
            <w:rPr/>
          </w:rPrChange>
        </w:rPr>
        <w:t xml:space="preserve"> Thus, the estimated high heritability of immune response should be interpreted cautiously.</w:t>
      </w:r>
    </w:p>
    <w:p w14:paraId="04978D7A" w14:textId="24EE94A1" w:rsidR="00D57E14" w:rsidRPr="009755AE" w:rsidRDefault="00D57E14" w:rsidP="00FC6D79">
      <w:pPr>
        <w:spacing w:line="480" w:lineRule="auto"/>
        <w:ind w:firstLine="720"/>
        <w:rPr>
          <w:color w:val="000000" w:themeColor="text1"/>
          <w:rPrChange w:id="2012" w:author="Kevin Bairos-Novak" w:date="2021-07-21T22:42:00Z">
            <w:rPr/>
          </w:rPrChange>
        </w:rPr>
      </w:pPr>
      <w:r w:rsidRPr="009755AE">
        <w:rPr>
          <w:color w:val="000000" w:themeColor="text1"/>
          <w:rPrChange w:id="2013" w:author="Kevin Bairos-Novak" w:date="2021-07-21T22:42:00Z">
            <w:rPr/>
          </w:rPrChange>
        </w:rPr>
        <w:lastRenderedPageBreak/>
        <w:t>The final model’s funnel plot exhibited no signs of publication bias</w:t>
      </w:r>
      <w:r w:rsidR="001C3C7A" w:rsidRPr="009755AE">
        <w:rPr>
          <w:color w:val="000000" w:themeColor="text1"/>
          <w:rPrChange w:id="2014" w:author="Kevin Bairos-Novak" w:date="2021-07-21T22:42:00Z">
            <w:rPr/>
          </w:rPrChange>
        </w:rPr>
        <w:t xml:space="preserve"> (Fig. S1)</w:t>
      </w:r>
      <w:r w:rsidRPr="009755AE">
        <w:rPr>
          <w:color w:val="000000" w:themeColor="text1"/>
          <w:rPrChange w:id="2015" w:author="Kevin Bairos-Novak" w:date="2021-07-21T22:42:00Z">
            <w:rPr/>
          </w:rPrChange>
        </w:rPr>
        <w:t>, and the fail-safe number (</w:t>
      </w:r>
      <w:r w:rsidR="002F31AB" w:rsidRPr="009755AE">
        <w:rPr>
          <w:color w:val="000000" w:themeColor="text1"/>
          <w:rPrChange w:id="2016" w:author="Kevin Bairos-Novak" w:date="2021-07-21T22:42:00Z">
            <w:rPr/>
          </w:rPrChange>
        </w:rPr>
        <w:t xml:space="preserve">i.e. </w:t>
      </w:r>
      <w:r w:rsidRPr="009755AE">
        <w:rPr>
          <w:color w:val="000000" w:themeColor="text1"/>
          <w:rPrChange w:id="2017" w:author="Kevin Bairos-Novak" w:date="2021-07-21T22:42:00Z">
            <w:rPr/>
          </w:rPrChange>
        </w:rPr>
        <w:t xml:space="preserve">the number of null-result studies required to overturn a significant result) was </w:t>
      </w:r>
      <w:r w:rsidR="000C7307" w:rsidRPr="009755AE">
        <w:rPr>
          <w:color w:val="000000" w:themeColor="text1"/>
          <w:rPrChange w:id="2018" w:author="Kevin Bairos-Novak" w:date="2021-07-21T22:42:00Z">
            <w:rPr/>
          </w:rPrChange>
        </w:rPr>
        <w:t xml:space="preserve">an </w:t>
      </w:r>
      <w:r w:rsidRPr="009755AE">
        <w:rPr>
          <w:color w:val="000000" w:themeColor="text1"/>
          <w:rPrChange w:id="2019" w:author="Kevin Bairos-Novak" w:date="2021-07-21T22:42:00Z">
            <w:rPr/>
          </w:rPrChange>
        </w:rPr>
        <w:t>order of magnitude above five times the number of studies plus ten (1,28</w:t>
      </w:r>
      <w:r w:rsidR="002F31AB" w:rsidRPr="009755AE">
        <w:rPr>
          <w:color w:val="000000" w:themeColor="text1"/>
          <w:rPrChange w:id="2020" w:author="Kevin Bairos-Novak" w:date="2021-07-21T22:42:00Z">
            <w:rPr/>
          </w:rPrChange>
        </w:rPr>
        <w:t>5</w:t>
      </w:r>
      <w:r w:rsidRPr="009755AE">
        <w:rPr>
          <w:color w:val="000000" w:themeColor="text1"/>
          <w:rPrChange w:id="2021" w:author="Kevin Bairos-Novak" w:date="2021-07-21T22:42:00Z">
            <w:rPr/>
          </w:rPrChange>
        </w:rPr>
        <w:t xml:space="preserve"> &gt;&gt; 100), indicating that the model findings are robust to</w:t>
      </w:r>
      <w:r w:rsidR="00111BD8" w:rsidRPr="009755AE">
        <w:rPr>
          <w:color w:val="000000" w:themeColor="text1"/>
          <w:rPrChange w:id="2022" w:author="Kevin Bairos-Novak" w:date="2021-07-21T22:42:00Z">
            <w:rPr/>
          </w:rPrChange>
        </w:rPr>
        <w:t xml:space="preserve"> any</w:t>
      </w:r>
      <w:r w:rsidRPr="009755AE">
        <w:rPr>
          <w:color w:val="000000" w:themeColor="text1"/>
          <w:rPrChange w:id="2023" w:author="Kevin Bairos-Novak" w:date="2021-07-21T22:42:00Z">
            <w:rPr/>
          </w:rPrChange>
        </w:rPr>
        <w:t xml:space="preserve"> underlying publication bias. </w:t>
      </w:r>
    </w:p>
    <w:p w14:paraId="5253C055" w14:textId="7D8904F6" w:rsidR="00D57E14" w:rsidRPr="009755AE" w:rsidRDefault="00F0136F" w:rsidP="00FC6D79">
      <w:pPr>
        <w:spacing w:line="480" w:lineRule="auto"/>
        <w:jc w:val="center"/>
        <w:rPr>
          <w:b/>
          <w:color w:val="000000" w:themeColor="text1"/>
          <w:lang w:val="en-AU"/>
          <w:rPrChange w:id="2024" w:author="Kevin Bairos-Novak" w:date="2021-07-21T22:42:00Z">
            <w:rPr>
              <w:b/>
              <w:lang w:val="en-AU"/>
            </w:rPr>
          </w:rPrChange>
        </w:rPr>
      </w:pPr>
      <w:r w:rsidRPr="009755AE">
        <w:rPr>
          <w:b/>
          <w:color w:val="000000" w:themeColor="text1"/>
          <w:lang w:val="en-AU"/>
          <w:rPrChange w:id="2025" w:author="Kevin Bairos-Novak" w:date="2021-07-21T22:42:00Z">
            <w:rPr>
              <w:b/>
              <w:lang w:val="en-AU"/>
            </w:rPr>
          </w:rPrChange>
        </w:rPr>
        <w:drawing>
          <wp:inline distT="0" distB="0" distL="0" distR="0" wp14:anchorId="5F6CDAB4" wp14:editId="593F619C">
            <wp:extent cx="54864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eps"/>
                    <pic:cNvPicPr/>
                  </pic:nvPicPr>
                  <pic:blipFill>
                    <a:blip r:embed="rId15"/>
                    <a:stretch>
                      <a:fillRect/>
                    </a:stretch>
                  </pic:blipFill>
                  <pic:spPr>
                    <a:xfrm>
                      <a:off x="0" y="0"/>
                      <a:ext cx="5486400" cy="4572000"/>
                    </a:xfrm>
                    <a:prstGeom prst="rect">
                      <a:avLst/>
                    </a:prstGeom>
                  </pic:spPr>
                </pic:pic>
              </a:graphicData>
            </a:graphic>
          </wp:inline>
        </w:drawing>
      </w:r>
    </w:p>
    <w:p w14:paraId="3D395968" w14:textId="05DD75C0" w:rsidR="00E63F6E" w:rsidRPr="009755AE" w:rsidRDefault="00D57E14" w:rsidP="00FC6D79">
      <w:pPr>
        <w:spacing w:line="480" w:lineRule="auto"/>
        <w:rPr>
          <w:color w:val="000000" w:themeColor="text1"/>
          <w:rPrChange w:id="2026" w:author="Kevin Bairos-Novak" w:date="2021-07-21T22:42:00Z">
            <w:rPr/>
          </w:rPrChange>
        </w:rPr>
      </w:pPr>
      <w:r w:rsidRPr="009755AE">
        <w:rPr>
          <w:b/>
          <w:color w:val="000000" w:themeColor="text1"/>
          <w:rPrChange w:id="2027" w:author="Kevin Bairos-Novak" w:date="2021-07-21T22:42:00Z">
            <w:rPr>
              <w:b/>
            </w:rPr>
          </w:rPrChange>
        </w:rPr>
        <w:t>Fig. 2.</w:t>
      </w:r>
      <w:r w:rsidRPr="009755AE">
        <w:rPr>
          <w:color w:val="000000" w:themeColor="text1"/>
          <w:rPrChange w:id="2028" w:author="Kevin Bairos-Novak" w:date="2021-07-21T22:42:00Z">
            <w:rPr/>
          </w:rPrChange>
        </w:rPr>
        <w:t xml:space="preserve"> </w:t>
      </w:r>
      <w:r w:rsidR="00FC66FB" w:rsidRPr="009755AE">
        <w:rPr>
          <w:color w:val="000000" w:themeColor="text1"/>
          <w:rPrChange w:id="2029" w:author="Kevin Bairos-Novak" w:date="2021-07-21T22:42:00Z">
            <w:rPr/>
          </w:rPrChange>
        </w:rPr>
        <w:t xml:space="preserve">Heritability </w:t>
      </w:r>
      <w:r w:rsidRPr="009755AE">
        <w:rPr>
          <w:color w:val="000000" w:themeColor="text1"/>
          <w:rPrChange w:id="2030" w:author="Kevin Bairos-Novak" w:date="2021-07-21T22:42:00Z">
            <w:rPr/>
          </w:rPrChange>
        </w:rPr>
        <w:t>estimates ± SE</w:t>
      </w:r>
      <w:r w:rsidR="00FC66FB" w:rsidRPr="009755AE">
        <w:rPr>
          <w:color w:val="000000" w:themeColor="text1"/>
          <w:rPrChange w:id="2031" w:author="Kevin Bairos-Novak" w:date="2021-07-21T22:42:00Z">
            <w:rPr/>
          </w:rPrChange>
        </w:rPr>
        <w:t xml:space="preserve"> for </w:t>
      </w:r>
      <w:r w:rsidRPr="009755AE">
        <w:rPr>
          <w:color w:val="000000" w:themeColor="text1"/>
          <w:rPrChange w:id="2032" w:author="Kevin Bairos-Novak" w:date="2021-07-21T22:42:00Z">
            <w:rPr/>
          </w:rPrChange>
        </w:rPr>
        <w:t xml:space="preserve">the </w:t>
      </w:r>
      <w:del w:id="2033" w:author="Kevin Bairos-Novak" w:date="2021-07-21T22:42:00Z">
        <w:r w:rsidRPr="00AB70A3">
          <w:delText>overall dataset</w:delText>
        </w:r>
      </w:del>
      <w:ins w:id="2034" w:author="Kevin Bairos-Novak" w:date="2021-07-21T22:42:00Z">
        <w:r w:rsidR="00872ABB" w:rsidRPr="009755AE">
          <w:rPr>
            <w:color w:val="000000" w:themeColor="text1"/>
          </w:rPr>
          <w:t>trait type-only</w:t>
        </w:r>
      </w:ins>
      <w:r w:rsidR="00872ABB" w:rsidRPr="009755AE">
        <w:rPr>
          <w:color w:val="000000" w:themeColor="text1"/>
          <w:rPrChange w:id="2035" w:author="Kevin Bairos-Novak" w:date="2021-07-21T22:42:00Z">
            <w:rPr/>
          </w:rPrChange>
        </w:rPr>
        <w:t xml:space="preserve"> </w:t>
      </w:r>
      <w:r w:rsidR="00FC66FB" w:rsidRPr="009755AE">
        <w:rPr>
          <w:color w:val="000000" w:themeColor="text1"/>
          <w:rPrChange w:id="2036" w:author="Kevin Bairos-Novak" w:date="2021-07-21T22:42:00Z">
            <w:rPr/>
          </w:rPrChange>
        </w:rPr>
        <w:t>model</w:t>
      </w:r>
      <w:del w:id="2037" w:author="Kevin Bairos-Novak" w:date="2021-07-21T22:42:00Z">
        <w:r w:rsidRPr="00AB70A3">
          <w:delText>.</w:delText>
        </w:r>
      </w:del>
      <w:ins w:id="2038" w:author="Kevin Bairos-Novak" w:date="2021-07-21T22:42:00Z">
        <w:r w:rsidR="00872ABB" w:rsidRPr="009755AE">
          <w:rPr>
            <w:color w:val="000000" w:themeColor="text1"/>
          </w:rPr>
          <w:t xml:space="preserve">, not accounting for differences due to </w:t>
        </w:r>
        <w:r w:rsidR="00950135" w:rsidRPr="009755AE">
          <w:rPr>
            <w:color w:val="000000" w:themeColor="text1"/>
          </w:rPr>
          <w:t>(i.e.</w:t>
        </w:r>
        <w:r w:rsidR="00E37D7C" w:rsidRPr="009755AE">
          <w:rPr>
            <w:color w:val="000000" w:themeColor="text1"/>
          </w:rPr>
          <w:t>,</w:t>
        </w:r>
        <w:r w:rsidR="00950135" w:rsidRPr="009755AE">
          <w:rPr>
            <w:color w:val="000000" w:themeColor="text1"/>
          </w:rPr>
          <w:t xml:space="preserve"> pooled across) </w:t>
        </w:r>
        <w:r w:rsidR="00872ABB" w:rsidRPr="009755AE">
          <w:rPr>
            <w:color w:val="000000" w:themeColor="text1"/>
          </w:rPr>
          <w:t>life stage and heritability type</w:t>
        </w:r>
        <w:r w:rsidRPr="009755AE">
          <w:rPr>
            <w:color w:val="000000" w:themeColor="text1"/>
          </w:rPr>
          <w:t>.</w:t>
        </w:r>
      </w:ins>
      <w:r w:rsidRPr="009755AE">
        <w:rPr>
          <w:color w:val="000000" w:themeColor="text1"/>
          <w:rPrChange w:id="2039" w:author="Kevin Bairos-Novak" w:date="2021-07-21T22:42:00Z">
            <w:rPr/>
          </w:rPrChange>
        </w:rPr>
        <w:t xml:space="preserve"> Traits are sorted along the spectrum according to their overall relative heritability, with </w:t>
      </w:r>
      <w:del w:id="2040" w:author="Kevin Bairos-Novak" w:date="2021-07-21T22:42:00Z">
        <w:r w:rsidRPr="00AB70A3">
          <w:delText>values</w:delText>
        </w:r>
      </w:del>
      <w:ins w:id="2041" w:author="Kevin Bairos-Novak" w:date="2021-07-21T22:42:00Z">
        <w:r w:rsidR="00DF0898" w:rsidRPr="009755AE">
          <w:rPr>
            <w:color w:val="000000" w:themeColor="text1"/>
          </w:rPr>
          <w:t>heritability</w:t>
        </w:r>
      </w:ins>
      <w:r w:rsidR="00DF0898" w:rsidRPr="009755AE">
        <w:rPr>
          <w:color w:val="000000" w:themeColor="text1"/>
          <w:rPrChange w:id="2042" w:author="Kevin Bairos-Novak" w:date="2021-07-21T22:42:00Z">
            <w:rPr/>
          </w:rPrChange>
        </w:rPr>
        <w:t xml:space="preserve"> </w:t>
      </w:r>
      <w:r w:rsidRPr="009755AE">
        <w:rPr>
          <w:color w:val="000000" w:themeColor="text1"/>
          <w:rPrChange w:id="2043" w:author="Kevin Bairos-Novak" w:date="2021-07-21T22:42:00Z">
            <w:rPr/>
          </w:rPrChange>
        </w:rPr>
        <w:t xml:space="preserve">closer to </w:t>
      </w:r>
      <w:del w:id="2044" w:author="Kevin Bairos-Novak" w:date="2021-07-21T22:42:00Z">
        <w:r w:rsidRPr="00AB70A3">
          <w:delText>1</w:delText>
        </w:r>
      </w:del>
      <w:ins w:id="2045" w:author="Kevin Bairos-Novak" w:date="2021-07-21T22:42:00Z">
        <w:r w:rsidR="00DF0898" w:rsidRPr="009755AE">
          <w:rPr>
            <w:color w:val="000000" w:themeColor="text1"/>
          </w:rPr>
          <w:t>one</w:t>
        </w:r>
      </w:ins>
      <w:r w:rsidR="00DF0898" w:rsidRPr="009755AE">
        <w:rPr>
          <w:color w:val="000000" w:themeColor="text1"/>
          <w:rPrChange w:id="2046" w:author="Kevin Bairos-Novak" w:date="2021-07-21T22:42:00Z">
            <w:rPr/>
          </w:rPrChange>
        </w:rPr>
        <w:t xml:space="preserve"> </w:t>
      </w:r>
      <w:r w:rsidRPr="009755AE">
        <w:rPr>
          <w:color w:val="000000" w:themeColor="text1"/>
          <w:rPrChange w:id="2047" w:author="Kevin Bairos-Novak" w:date="2021-07-21T22:42:00Z">
            <w:rPr/>
          </w:rPrChange>
        </w:rPr>
        <w:t xml:space="preserve">indicating more heritable traits. </w:t>
      </w:r>
      <w:r w:rsidR="00195927" w:rsidRPr="009755AE">
        <w:rPr>
          <w:color w:val="000000" w:themeColor="text1"/>
          <w:rPrChange w:id="2048" w:author="Kevin Bairos-Novak" w:date="2021-07-21T22:42:00Z">
            <w:rPr/>
          </w:rPrChange>
        </w:rPr>
        <w:t>The number of estimates included in the meta-analysis for each trait type are indicated below each error bar in grey</w:t>
      </w:r>
      <w:r w:rsidRPr="009755AE">
        <w:rPr>
          <w:color w:val="000000" w:themeColor="text1"/>
          <w:rPrChange w:id="2049" w:author="Kevin Bairos-Novak" w:date="2021-07-21T22:42:00Z">
            <w:rPr/>
          </w:rPrChange>
        </w:rPr>
        <w:t>. The gamete compatibility</w:t>
      </w:r>
      <w:r w:rsidR="00641994" w:rsidRPr="009755AE">
        <w:rPr>
          <w:color w:val="000000" w:themeColor="text1"/>
          <w:rPrChange w:id="2050" w:author="Kevin Bairos-Novak" w:date="2021-07-21T22:42:00Z">
            <w:rPr/>
          </w:rPrChange>
        </w:rPr>
        <w:t xml:space="preserve"> trait type</w:t>
      </w:r>
      <w:r w:rsidRPr="009755AE">
        <w:rPr>
          <w:color w:val="000000" w:themeColor="text1"/>
          <w:rPrChange w:id="2051" w:author="Kevin Bairos-Novak" w:date="2021-07-21T22:42:00Z">
            <w:rPr/>
          </w:rPrChange>
        </w:rPr>
        <w:t xml:space="preserve"> is excluded</w:t>
      </w:r>
      <w:r w:rsidR="00641994" w:rsidRPr="009755AE">
        <w:rPr>
          <w:color w:val="000000" w:themeColor="text1"/>
          <w:rPrChange w:id="2052" w:author="Kevin Bairos-Novak" w:date="2021-07-21T22:42:00Z">
            <w:rPr/>
          </w:rPrChange>
        </w:rPr>
        <w:t xml:space="preserve"> due to its reliance on only a single study/estimate</w:t>
      </w:r>
      <w:r w:rsidRPr="009755AE">
        <w:rPr>
          <w:color w:val="000000" w:themeColor="text1"/>
          <w:rPrChange w:id="2053" w:author="Kevin Bairos-Novak" w:date="2021-07-21T22:42:00Z">
            <w:rPr/>
          </w:rPrChange>
        </w:rPr>
        <w:t>.</w:t>
      </w:r>
      <w:r w:rsidR="00195104" w:rsidRPr="009755AE">
        <w:rPr>
          <w:color w:val="000000" w:themeColor="text1"/>
          <w:rPrChange w:id="2054" w:author="Kevin Bairos-Novak" w:date="2021-07-21T22:42:00Z">
            <w:rPr/>
          </w:rPrChange>
        </w:rPr>
        <w:t xml:space="preserve"> </w:t>
      </w:r>
    </w:p>
    <w:p w14:paraId="65B420BF" w14:textId="77777777" w:rsidR="00E63F6E" w:rsidRPr="009755AE" w:rsidRDefault="00E63F6E" w:rsidP="00FC6D79">
      <w:pPr>
        <w:spacing w:line="480" w:lineRule="auto"/>
        <w:rPr>
          <w:color w:val="000000" w:themeColor="text1"/>
          <w:rPrChange w:id="2055" w:author="Kevin Bairos-Novak" w:date="2021-07-21T22:42:00Z">
            <w:rPr/>
          </w:rPrChange>
        </w:rPr>
      </w:pPr>
    </w:p>
    <w:p w14:paraId="4A593300" w14:textId="77777777" w:rsidR="00E63F6E" w:rsidRPr="009755AE" w:rsidRDefault="00E63F6E" w:rsidP="00FC6D79">
      <w:pPr>
        <w:spacing w:line="480" w:lineRule="auto"/>
        <w:rPr>
          <w:i/>
          <w:color w:val="000000" w:themeColor="text1"/>
          <w:rPrChange w:id="2056" w:author="Kevin Bairos-Novak" w:date="2021-07-21T22:42:00Z">
            <w:rPr>
              <w:i/>
            </w:rPr>
          </w:rPrChange>
        </w:rPr>
      </w:pPr>
      <w:r w:rsidRPr="009755AE">
        <w:rPr>
          <w:i/>
          <w:color w:val="000000" w:themeColor="text1"/>
          <w:rPrChange w:id="2057" w:author="Kevin Bairos-Novak" w:date="2021-07-21T22:42:00Z">
            <w:rPr>
              <w:i/>
            </w:rPr>
          </w:rPrChange>
        </w:rPr>
        <w:t>Heritability across trait types in other organisms</w:t>
      </w:r>
    </w:p>
    <w:p w14:paraId="38C039D8" w14:textId="79ADD99B" w:rsidR="00E63F6E" w:rsidRPr="009755AE" w:rsidRDefault="00E63F6E" w:rsidP="00FC6D79">
      <w:pPr>
        <w:spacing w:line="480" w:lineRule="auto"/>
        <w:ind w:firstLine="720"/>
        <w:rPr>
          <w:color w:val="000000" w:themeColor="text1"/>
          <w:rPrChange w:id="2058" w:author="Kevin Bairos-Novak" w:date="2021-07-21T22:42:00Z">
            <w:rPr/>
          </w:rPrChange>
        </w:rPr>
      </w:pPr>
      <w:r w:rsidRPr="009755AE">
        <w:rPr>
          <w:color w:val="000000" w:themeColor="text1"/>
          <w:rPrChange w:id="2059" w:author="Kevin Bairos-Novak" w:date="2021-07-21T22:42:00Z">
            <w:rPr/>
          </w:rPrChange>
        </w:rPr>
        <w:lastRenderedPageBreak/>
        <w:t xml:space="preserve">Heritability differences across trait types have been widely reported in other taxa </w:t>
      </w:r>
      <w:r w:rsidRPr="009755AE">
        <w:rPr>
          <w:color w:val="000000" w:themeColor="text1"/>
          <w:rPrChange w:id="2060" w:author="Kevin Bairos-Novak" w:date="2021-07-21T22:42:00Z">
            <w:rPr/>
          </w:rPrChange>
        </w:rPr>
        <w:fldChar w:fldCharType="begin" w:fldLock="1"/>
      </w:r>
      <w:r w:rsidRPr="009755AE">
        <w:rPr>
          <w:color w:val="000000" w:themeColor="text1"/>
          <w:rPrChange w:id="2061" w:author="Kevin Bairos-Novak" w:date="2021-07-21T22:42:00Z">
            <w:rPr/>
          </w:rPrChange>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ng.3285","ISSN":"1061-4036","author":[{"dropping-particle":"","family":"Polderman","given":"Tinca J C","non-dropping-particle":"","parse-names":false,"suffix":""},{"dropping-particle":"","family":"Benyamin","given":"Beben","non-dropping-particle":"","parse-names":false,"suffix":""},{"dropping-particle":"De","family":"Leeuw","given":"Christiaan A","non-dropping-particle":"","parse-names":false,"suffix":""},{"dropping-particle":"","family":"Sullivan","given":"Patrick F","non-dropping-particle":"","parse-names":false,"suffix":""},{"dropping-particle":"","family":"Bochoven","given":"Arjen","non-dropping-particle":"van","parse-names":false,"suffix":""},{"dropping-particle":"","family":"Visscher","given":"Peter M","non-dropping-particle":"","parse-names":false,"suffix":""},{"dropping-particle":"","family":"Posthuma","given":"Danielle","non-dropping-particle":"","parse-names":false,"suffix":""}],"container-title":"Nature Genetics","id":"ITEM-3","issue":"7","issued":{"date-parts":[["2015"]]},"page":"702-709","publisher":"Nature Publishing Group","title":"Meta-analysis of the heritability of human traits based on fifty years of twin studies","type":"article-journal","volume":"47"},"uris":["http://www.mendeley.com/documents/?uuid=278a5c30-854a-4909-9102-79d7dfaef934"]},{"id":"ITEM-4","itemData":{"DOI":"10.1186/s13007-016-0113-y","ISSN":"17464811","abstract":"Background: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Methods","id":"ITEM-4","issue":"1","issued":{"date-parts":[["2016"]]},"page":"1-14","publisher":"BioMed Central","title":"Phenomics for photosynthesis, growth and reflectance in Arabidopsis thaliana reveals circadian and long-term fluctuations in heritability","type":"article-journal","volume":"12"},"uris":["http://www.mendeley.com/documents/?uuid=3a007f62-0ede-462f-8f08-29dd34e25e7e"]}],"mendeley":{"formattedCitation":"(Mousseau and Roff 1987; Wheelwright et al. 2014; Polderman et al. 2015; Flood et al. 2016)","plainTextFormattedCitation":"(Mousseau and Roff 1987; Wheelwright et al. 2014; Polderman et al. 2015; Flood et al. 2016)","previouslyFormattedCitation":"(Mousseau and Roff 1987; Wheelwright et al. 2014; Polderman et al. 2015; Flood et al. 2016)"},"properties":{"noteIndex":0},"schema":"https://github.com/citation-style-language/schema/raw/master/csl-citation.json"}</w:instrText>
      </w:r>
      <w:r w:rsidRPr="009755AE">
        <w:rPr>
          <w:color w:val="000000" w:themeColor="text1"/>
          <w:rPrChange w:id="2062" w:author="Kevin Bairos-Novak" w:date="2021-07-21T22:42:00Z">
            <w:rPr/>
          </w:rPrChange>
        </w:rPr>
        <w:fldChar w:fldCharType="separate"/>
      </w:r>
      <w:r w:rsidRPr="009755AE">
        <w:rPr>
          <w:color w:val="000000" w:themeColor="text1"/>
          <w:rPrChange w:id="2063" w:author="Kevin Bairos-Novak" w:date="2021-07-21T22:42:00Z">
            <w:rPr/>
          </w:rPrChange>
        </w:rPr>
        <w:t>(Mousseau and Roff 1987; Wheelwright et al. 2014; Polderman et al. 2015; Flood et al. 2016)</w:t>
      </w:r>
      <w:r w:rsidRPr="009755AE">
        <w:rPr>
          <w:color w:val="000000" w:themeColor="text1"/>
          <w:rPrChange w:id="2064" w:author="Kevin Bairos-Novak" w:date="2021-07-21T22:42:00Z">
            <w:rPr/>
          </w:rPrChange>
        </w:rPr>
        <w:fldChar w:fldCharType="end"/>
      </w:r>
      <w:r w:rsidRPr="009755AE">
        <w:rPr>
          <w:color w:val="000000" w:themeColor="text1"/>
          <w:rPrChange w:id="2065" w:author="Kevin Bairos-Novak" w:date="2021-07-21T22:42:00Z">
            <w:rPr/>
          </w:rPrChange>
        </w:rPr>
        <w:t xml:space="preserve">. Life history traits closely tied to fitness (e.g., longevity, fecundity) are often maintained due to strong stabilizing selection and thus exhibit lower heritability compared to morphological, physiological, and behavioural traits </w:t>
      </w:r>
      <w:r w:rsidRPr="009755AE">
        <w:rPr>
          <w:color w:val="000000" w:themeColor="text1"/>
          <w:rPrChange w:id="2066" w:author="Kevin Bairos-Novak" w:date="2021-07-21T22:42:00Z">
            <w:rPr/>
          </w:rPrChange>
        </w:rPr>
        <w:fldChar w:fldCharType="begin" w:fldLock="1"/>
      </w:r>
      <w:r w:rsidR="00B525D0" w:rsidRPr="009755AE">
        <w:rPr>
          <w:color w:val="000000" w:themeColor="text1"/>
          <w:rPrChange w:id="2067" w:author="Kevin Bairos-Novak" w:date="2021-07-21T22:42:00Z">
            <w:rPr/>
          </w:rPrChange>
        </w:rPr>
        <w:instrText>ADDIN CSL_CITATION {"citationItems":[{"id":"ITEM-1","itemData":{"DOI":"10.2307/2409693","ISSN":"00143820","abstract":"Life-history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-1","issue":"4","issued":{"date-parts":[["1991"]]},"page":"853","title":"On the Low Heritability of Life-History Traits","type":"article-journal","volume":"45"},"uris":["http://www.mendeley.com/documents/?uuid=287b4475-98c6-4106-a31b-a4cbc07ebe84"]},{"id":"ITEM-2","itemData":{"author":[{"dropping-particle":"","family":"Wheelwright","given":"Nathaniel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population","type":"article-journal","volume":"68"},"uris":["http://www.mendeley.com/documents/?uuid=aa4484fa-5d32-4d64-9b12-85719f3a10bb"]},{"id":"ITEM-3","itemData":{"author":[{"dropping-particle":"","family":"Mousseau","given":"Timothy A","non-dropping-particle":"","parse-names":false,"suffix":""},{"dropping-particle":"","family":"Roff","given":"Derek A","non-dropping-particle":"","parse-names":false,"suffix":""}],"container-title":"Heredity","id":"ITEM-3","issue":"181-197","issued":{"date-parts":[["1987"]]},"page":"181-197","title":"Natural selection and the heritability of fitness components","type":"article-journal","volume":"59"},"uris":["http://www.mendeley.com/documents/?uuid=e79605bb-ffa3-44a3-87ec-34de81315063"]},{"id":"ITEM-4","itemData":{"DOI":"10.1111/j.1558-5646.2008.00581.x","ISSN":"00143820","PMID":"19054048","abstract":"Consistently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-4","issue":"3","issued":{"date-parts":[["2009"]]},"page":"716-726","title":"Heritability of fitness components in a wild bird population","type":"article-journal","volume":"63"},"uris":["http://www.mendeley.com/documents/?uuid=ba3e1251-687c-4c2c-b28f-d16e74f3ad2e"]}],"mendeley":{"formattedCitation":"(Mousseau and Roff 1987; Price and Schluter 1991; Teplitsky et al. 2009; Wheelwright et al. 2014)","plainTextFormattedCitation":"(Mousseau and Roff 1987; Price and Schluter 1991; Teplitsky et al. 2009; Wheelwright et al. 2014)","previouslyFormattedCitation":"(Mousseau and Roff 1987; Price and Schluter 1991; Teplitsky et al. 2009; Wheelwright et al. 2014)"},"properties":{"noteIndex":0},"schema":"https://github.com/citation-style-language/schema/raw/master/csl-citation.json"}</w:instrText>
      </w:r>
      <w:r w:rsidRPr="009755AE">
        <w:rPr>
          <w:color w:val="000000" w:themeColor="text1"/>
          <w:rPrChange w:id="2068" w:author="Kevin Bairos-Novak" w:date="2021-07-21T22:42:00Z">
            <w:rPr/>
          </w:rPrChange>
        </w:rPr>
        <w:fldChar w:fldCharType="separate"/>
      </w:r>
      <w:r w:rsidRPr="009755AE">
        <w:rPr>
          <w:color w:val="000000" w:themeColor="text1"/>
          <w:rPrChange w:id="2069" w:author="Kevin Bairos-Novak" w:date="2021-07-21T22:42:00Z">
            <w:rPr/>
          </w:rPrChange>
        </w:rPr>
        <w:t>(Mousseau and Roff 1987; Price and Schluter 1991; Teplitsky et al. 2009; Wheelwright et al. 2014)</w:t>
      </w:r>
      <w:r w:rsidRPr="009755AE">
        <w:rPr>
          <w:color w:val="000000" w:themeColor="text1"/>
          <w:rPrChange w:id="2070" w:author="Kevin Bairos-Novak" w:date="2021-07-21T22:42:00Z">
            <w:rPr/>
          </w:rPrChange>
        </w:rPr>
        <w:fldChar w:fldCharType="end"/>
      </w:r>
      <w:r w:rsidRPr="009755AE">
        <w:rPr>
          <w:color w:val="000000" w:themeColor="text1"/>
          <w:rPrChange w:id="2071" w:author="Kevin Bairos-Novak" w:date="2021-07-21T22:42:00Z">
            <w:rPr/>
          </w:rPrChange>
        </w:rPr>
        <w:t xml:space="preserve">. However, traits may also have low heritability due to a large contribution to total variance by non-additive genetic variation, environmental variation, or through maternal effects (the latter likely to be less pronounced in broadcast spawning corals than in organisms with higher levels of parental care). </w:t>
      </w:r>
      <w:del w:id="2072" w:author="Kevin Bairos-Novak" w:date="2021-07-21T22:42:00Z">
        <w:r w:rsidRPr="00AB70A3">
          <w:delText xml:space="preserve">In our analysis, gene expression had the lowest heritability, which is consistent with many other studies noting the low heritability of mRNA </w:delText>
        </w:r>
        <w:r w:rsidRPr="00AB70A3">
          <w:fldChar w:fldCharType="begin" w:fldLock="1"/>
        </w:r>
        <w:r w:rsidRPr="00AB70A3">
          <w:delInstrText>ADDIN CSL_CITATION {"citationItems":[{"id":"ITEM-1","itemData":{"DOI":"10.1016/j.ajhg.2016.12.008","ISSN":"15376605","PMID":"28065468","abstract":"We analyzed the mRNA levels for 36,778 transcript expression traits (probes) from 2,765 individuals to comprehensively investigate the genetic architecture and degree of missing heritability for gene expression in peripheral blood. We identified 11,204 cis and 3,791 trans independent expression quantitative trait loci (eQTL) by using linear mixed models to perform genome-wide association analyses. Furthermore, using information on both closely and distantly related individuals, heritability was estimated for all expression traits. Of the set of expressed probes (15,966), 10,580 (66%) had an estimated narrow-sense heritability (h2) greater than zero with a mean (median) value of 0.192 (0.142). Across these probes, on average the proportion of genetic variance explained by all eQTL (hCOJO2) was 31% (0.060/0.192), meaning that 69% is missing, with the sentinel SNP of the largest eQTL explaining 87% (0.052/0.060) of the variance attributed to all identified cis- and trans-eQTL. For the same set of probes, the genetic variance attributed to genome-wide common (MAF &gt; 0.01) HapMap 3 SNPs (hg2) accounted for on average 48% (0.093/0.192) of h2. Taken together, the evidence suggests that approximately half the genetic variance for gene expression is not tagged by common SNPs, and of the variance that is tagged by common SNPs, a large proportion can be attributed to identifiable eQTL of large effect, typically in cis. Finally, we present evidence that, compared with a meta-analysis, using individual-level data results in an increase of approximately 50% in power to detect eQTL.","author":[{"dropping-particle":"","family":"Lloyd-Jones","given":"Luke R.","non-dropping-particle":"","parse-names":false,"suffix":""},{"dropping-particle":"","family":"Holloway","given":"Alexander","non-dropping-particle":"","parse-names":false,"suffix":""},{"dropping-particle":"","family":"McRae","given":"Allan","non-dropping-particle":"","parse-names":false,"suffix":""},{"dropping-particle":"","family":"Yang","given":"Jian","non-dropping-particle":"","parse-names":false,"suffix":""},{"dropping-particle":"","family":"Small","given":"Kerrin","non-dropping-particle":"","parse-names":false,"suffix":""},{"dropping-particle":"","family":"Zhao","given":"Jing","non-dropping-particle":"","parse-names":false,"suffix":""},{"dropping-particle":"","family":"Zeng","given":"Biao","non-dropping-particle":"","parse-names":false,"suffix":""},{"dropping-particle":"","family":"Bakshi","given":"Andrew","non-dropping-particle":"","parse-names":false,"suffix":""},{"dropping-particle":"","family":"Metspalu","given":"Andres","non-dropping-particle":"","parse-names":false,"suffix":""},{"dropping-particle":"","family":"Dermitzakis","given":"Manolis","non-dropping-particle":"","parse-names":false,"suffix":""},{"dropping-particle":"","family":"Gibson","given":"Greg","non-dropping-particle":"","parse-names":false,"suffix":""},{"dropping-particle":"","family":"Spector","given":"Tim","non-dropping-particle":"","parse-names":false,"suffix":""},{"dropping-particle":"","family":"Montgomery","given":"Grant","non-dropping-particle":"","parse-names":false,"suffix":""},{"dropping-particle":"","family":"Esko","given":"Tonu","non-dropping-particle":"","parse-names":false,"suffix":""},{"dropping-particle":"","family":"Visscher","given":"Peter M.","non-dropping-particle":"","parse-names":false,"suffix":""},{"dropping-particle":"","family":"Powell","given":"Joseph E.","non-dropping-particle":"","parse-names":false,"suffix":""}],"container-title":"American Journal of Human Genetics","id":"ITEM-1","issue":"2","issued":{"date-parts":[["2017"]]},"page":"228-237","publisher":"ElsevierCompany.","title":"The Genetic Architecture of Gene Expression in Peripheral Blood","type":"article-journal","volume":"100"},"uris":["http://www.mendeley.com/documents/?uuid=26c9a548-c8ed-4145-b78d-50b8251bd506"]},{"id":"ITEM-2","itemData":{"DOI":"10.1038/ng.3285","ISSN":"1061-4036","author":[{"dropping-particle":"","family":"Polderman","given":"Tinca J C","non-dropping-particle":"","parse-names":false,"suffix":""},{"dropping-particle":"","family":"Benyamin","given":"Beben","non-dropping-particle":"","parse-names":false,"suffix":""},{"dropping-particle":"De","family":"Leeuw","given":"Christiaan A","non-dropping-particle":"","parse-names":false,"suffix":""},{"dropping-particle":"","family":"Sullivan","given":"Patrick F","non-dropping-particle":"","parse-names":false,"suffix":""},{"dropping-particle":"","family":"Bochoven","given":"Arjen","non-dropping-particle":"van","parse-names":false,"suffix":""},{"dropping-particle":"","family":"Visscher","given":"Peter M","non-dropping-particle":"","parse-names":false,"suffix":""},{"dropping-particle":"","family":"Posthuma","given":"Danielle","non-dropping-particle":"","parse-names":false,"suffix":""}],"container-title":"Nature Genetics","id":"ITEM-2","issue":"7","issued":{"date-parts":[["2015"]]},"page":"702-709","publisher":"Nature Publishing Group","title":"Meta-analysis of the heritability of human traits based on fifty years of twin studies","type":"article-journal","volume":"47"},"uris":["http://www.mendeley.com/documents/?uuid=278a5c30-854a-4909-9102-79d7dfaef934"]},{"id":"ITEM-3","itemData":{"DOI":"10.1016/j.ajhg.2011.02.002","ISSN":"00029297","PMID":"21376301","abstract":"Genome-wide association studies are designed to discover SNPs that are associated with a complex trait. Employing strict significance thresholds when testing individual SNPs avoids false positives at the expense of increasing false negatives. Recently, we developed a method for quantitative traits that estimates the variation accounted for when fitting all SNPs simultaneously. Here we develop this method further for case-control studies. We use a linear mixed model for analysis of binary traits and transform the estimates to a liability scale by adjusting both for scale and for ascertainment of the case samples. We show by theory and simulation that the method is unbiased. We apply the method to data from the Wellcome Trust Case Control Consortium and show that a substantial proportion of variation in liability for Crohn disease, bipolar disorder, and type I diabetes is tagged by common SNPs. © 2011 The American Society of Human Genetics.","author":[{"dropping-particle":"","family":"Lee","given":"Sang Hong","non-dropping-particle":"","parse-names":false,"suffix":""},{"dropping-particle":"","family":"Wray","given":"Naomi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M.","non-dropping-particle":"","parse-names":false,"suffix":""}],"container-title":"American Journal of Human Genetics","id":"ITEM-3","issue":"3","issued":{"date-parts":[["2011"]]},"page":"294-305","publisher":"The American Society of Human Genetics","title":"Estimating missing heritability for disease from genome-wide association studies","type":"article-journal","volume":"88"},"uris":["http://www.mendeley.com/documents/?uuid=56b8842d-9c68-44c0-8b16-a47aef0a6403"]}],"mendeley":{"formattedCitation":"(Lee et al. 2011; Polderman et al. 2015; Lloyd-Jones et al. 2017)","manualFormatting":"(i.e., the 'missing heritability' problem; Lee et al. 2011; Polderman et al. 2015; Lloyd-Jones et al. 2017)","plainTextFormattedCitation":"(Lee et al. 2011; Polderman et al. 2015; Lloyd-Jones et al. 2017)","previouslyFormattedCitation":"(Lee et al. 2011; Polderman et al. 2015; Lloyd-Jones et al. 2017)"},"properties":{"noteIndex":0},"schema":"https://github.com/citation-style-language/schema/raw/master/csl-citation.json"}</w:delInstrText>
        </w:r>
        <w:r w:rsidRPr="00AB70A3">
          <w:fldChar w:fldCharType="separate"/>
        </w:r>
        <w:r w:rsidRPr="00AB70A3">
          <w:rPr>
            <w:noProof/>
            <w:lang w:val="en-US"/>
          </w:rPr>
          <w:delText>(i.e., the 'missing heritability' problem; Lee et al. 2011; Polderman et al. 2015; Lloyd-Jones et al. 2017)</w:delText>
        </w:r>
        <w:r w:rsidRPr="00AB70A3">
          <w:fldChar w:fldCharType="end"/>
        </w:r>
        <w:r w:rsidRPr="00AB70A3">
          <w:rPr>
            <w:lang w:val="en-US"/>
          </w:rPr>
          <w:delText>.</w:delText>
        </w:r>
      </w:del>
      <w:ins w:id="2073" w:author="Kevin Bairos-Novak" w:date="2021-07-21T22:42:00Z">
        <w:r w:rsidRPr="009755AE">
          <w:rPr>
            <w:color w:val="000000" w:themeColor="text1"/>
          </w:rPr>
          <w:t>In our analysis, gene expression had the lowest heritability, which is consistent with many other studies noting the low heritability of mRNA</w:t>
        </w:r>
        <w:r w:rsidR="00754364" w:rsidRPr="009755AE">
          <w:rPr>
            <w:color w:val="000000" w:themeColor="text1"/>
          </w:rPr>
          <w:t xml:space="preserve"> (i.e., the ‘missing heritability’ problem, </w:t>
        </w:r>
        <w:r w:rsidR="00754364" w:rsidRPr="009755AE">
          <w:rPr>
            <w:color w:val="000000" w:themeColor="text1"/>
          </w:rPr>
          <w:fldChar w:fldCharType="begin" w:fldLock="1"/>
        </w:r>
        <w:r w:rsidR="00F91F08" w:rsidRPr="009755AE">
          <w:rPr>
            <w:color w:val="000000" w:themeColor="text1"/>
          </w:rPr>
          <w:instrText>ADDIN CSL_CITATION {"citationItems":[{"id":"ITEM-1","itemData":{"DOI":"10.1186/1471-2164-15-13","ISSN":"14712164","PMID":"24405759","abstract":"Background: While the possible sources underlying the so-called 'missing heritability' evident in current genome-wide association studies (GWAS) of complex traits have been actively pursued in recent years, resolving this mystery remains a challenging task. Studying heritability of genome-wide gene expression traits can shed light on the goal of understanding the relationship between phenotype and genotype. Here we used microarray gene expression measurements of lymphoblastoid cell lines and genome-wide SNP genotype data from 210 HapMap individuals to examine the heritability of gene expression traits.Results: Heritability levels for expression of 10,720 genes were estimated by applying variance component model analyses and 1,043 expression quantitative loci (eQTLs) were detected. Our results indicate that gene expression traits display a bimodal distribution of heritability, one peak close to 0% and the other summit approaching 100%. Such a pattern of the within-population variability of gene expression heritability is common among different HapMap populations of unrelated individuals but different from that obtained in the CEU and YRI trio samples. Higher heritability levels are shown by housekeeping genes and genes associated with cis eQTLs. Both cis and trans eQTLs make comparable cumulative contributions to the heritability. Finally, we modelled gene-gene interactions (epistasis) for genes with multiple eQTLs and revealed that epistasis was not prevailing in all genes but made a substantial contribution in explaining total heritability for some genes analysed.Conclusions: We utilised a mixed effect model analysis for estimating genetic components from population based samples. On basis of analyses of genome-wide gene expression from four HapMap populations, we demonstrated detailed exploitation of the distribution of genetic heritabilities for expression traits from different populations, and highlighted the importance of studying interaction at the gene expression level as an important source of variation underlying missing heritability. © 2014 Yang et al.; licensee BioMed Central Ltd.","author":[{"dropping-particle":"","family":"Yang","given":"Shengjie","non-dropping-particle":"","parse-names":false,"suffix":""},{"dropping-particle":"","family":"Liu","given":"Yiyuan","non-dropping-particle":"","parse-names":false,"suffix":""},{"dropping-particle":"","family":"Jiang","given":"Ning","non-dropping-particle":"","parse-names":false,"suffix":""},{"dropping-particle":"","family":"Chen","given":"Jing","non-dropping-particle":"","parse-names":false,"suffix":""},{"dropping-particle":"","family":"Leach","given":"Lindsey","non-dropping-particle":"","parse-names":false,"suffix":""},{"dropping-particle":"","family":"Luo","given":"Zewei","non-dropping-particle":"","parse-names":false,"suffix":""},{"dropping-particle":"","family":"Wang","given":"Minghui","non-dropping-particle":"","parse-names":false,"suffix":""}],"container-title":"BMC Genomics","id":"ITEM-1","issue":"1","issued":{"date-parts":[["2014"]]},"title":"Genome-wide eQTLs and heritability for gene expression traits in unrelated individuals","type":"article-journal","volume":"15"},"uris":["http://www.mendeley.com/documents/?uuid=29a13009-8062-4563-85b7-0dc1d7571e17"]},{"id":"ITEM-2","itemData":{"DOI":"10.1073/pnas.1119675109","ISSN":"00278424","PMID":"22223662","abstract":"Human genetics has been haunted by the mystery of \"missing heritability\"of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viewhas been that the explanation for missing heritability lies in the numerator - that is, in as-yet undiscovered variants.While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author":[{"dropping-particle":"","family":"Zuk","given":"Or","non-dropping-particle":"","parse-names":false,"suffix":""},{"dropping-particle":"","family":"Hechter","given":"Eliana","non-dropping-particle":"","parse-names":false,"suffix":""},{"dropping-particle":"","family":"Sunyaev","given":"Shamil R.","non-dropping-particle":"","parse-names":false,"suffix":""},{"dropping-particle":"","family":"Lander","given":"Eric S.","non-dropping-particle":"","parse-names":false,"suffix":""}],"container-title":"Proceedings of the National Academy of Sciences of the United States of America","id":"ITEM-2","issue":"4","issued":{"date-parts":[["2012"]]},"page":"1193-1198","title":"The mystery of missing heritability: Genetic interactions create phantom heritability","type":"article-journal","volume":"109"},"uris":["http://www.mendeley.com/documents/?uuid=67789ec2-523b-4a1e-afdd-4f6a16dc7435"]}],"mendeley":{"formattedCitation":"(Zuk et al. 2012; Yang et al. 2014)","manualFormatting":"Zuk et al. 2012; Yang et al. 2014)","plainTextFormattedCitation":"(Zuk et al. 2012; Yang et al. 2014)","previouslyFormattedCitation":"(Zuk et al. 2012; Yang et al. 2014)"},"properties":{"noteIndex":0},"schema":"https://github.com/citation-style-language/schema/raw/master/csl-citation.json"}</w:instrText>
        </w:r>
        <w:r w:rsidR="00754364" w:rsidRPr="009755AE">
          <w:rPr>
            <w:color w:val="000000" w:themeColor="text1"/>
          </w:rPr>
          <w:fldChar w:fldCharType="separate"/>
        </w:r>
        <w:r w:rsidR="00754364" w:rsidRPr="009755AE">
          <w:rPr>
            <w:noProof/>
            <w:color w:val="000000" w:themeColor="text1"/>
          </w:rPr>
          <w:t>Zuk et al. 2012; Yang et al. 2014)</w:t>
        </w:r>
        <w:r w:rsidR="00754364" w:rsidRPr="009755AE">
          <w:rPr>
            <w:color w:val="000000" w:themeColor="text1"/>
          </w:rPr>
          <w:fldChar w:fldCharType="end"/>
        </w:r>
        <w:r w:rsidR="00754364" w:rsidRPr="009755AE">
          <w:rPr>
            <w:color w:val="000000" w:themeColor="text1"/>
          </w:rPr>
          <w:t xml:space="preserve">. </w:t>
        </w:r>
        <w:r w:rsidR="0016276E" w:rsidRPr="009755AE">
          <w:rPr>
            <w:color w:val="000000" w:themeColor="text1"/>
          </w:rPr>
          <w:t>While the exact cause of missing heritability for gene expression measures has yet to be determined, it may be due to</w:t>
        </w:r>
        <w:r w:rsidR="00754364" w:rsidRPr="009755AE">
          <w:rPr>
            <w:color w:val="000000" w:themeColor="text1"/>
          </w:rPr>
          <w:t xml:space="preserve"> </w:t>
        </w:r>
        <w:r w:rsidR="0016276E" w:rsidRPr="009755AE">
          <w:rPr>
            <w:color w:val="000000" w:themeColor="text1"/>
          </w:rPr>
          <w:t>highly variable gene expression both</w:t>
        </w:r>
        <w:r w:rsidR="00754364" w:rsidRPr="009755AE">
          <w:rPr>
            <w:color w:val="000000" w:themeColor="text1"/>
          </w:rPr>
          <w:t xml:space="preserve"> within</w:t>
        </w:r>
        <w:r w:rsidR="0016276E" w:rsidRPr="009755AE">
          <w:rPr>
            <w:color w:val="000000" w:themeColor="text1"/>
          </w:rPr>
          <w:t xml:space="preserve"> (i.e. low repeatability)</w:t>
        </w:r>
        <w:r w:rsidR="00754364" w:rsidRPr="009755AE">
          <w:rPr>
            <w:color w:val="000000" w:themeColor="text1"/>
          </w:rPr>
          <w:t xml:space="preserve"> and </w:t>
        </w:r>
        <w:r w:rsidR="0016276E" w:rsidRPr="009755AE">
          <w:rPr>
            <w:color w:val="000000" w:themeColor="text1"/>
          </w:rPr>
          <w:t>among</w:t>
        </w:r>
        <w:r w:rsidR="00754364" w:rsidRPr="009755AE">
          <w:rPr>
            <w:color w:val="000000" w:themeColor="text1"/>
          </w:rPr>
          <w:t xml:space="preserve"> individuals</w:t>
        </w:r>
        <w:r w:rsidR="0016276E" w:rsidRPr="009755AE">
          <w:rPr>
            <w:color w:val="000000" w:themeColor="text1"/>
          </w:rPr>
          <w:t>,</w:t>
        </w:r>
        <w:r w:rsidR="00754364" w:rsidRPr="009755AE">
          <w:rPr>
            <w:color w:val="000000" w:themeColor="text1"/>
          </w:rPr>
          <w:t xml:space="preserve"> </w:t>
        </w:r>
        <w:r w:rsidR="006B69C1" w:rsidRPr="009755AE">
          <w:rPr>
            <w:color w:val="000000" w:themeColor="text1"/>
          </w:rPr>
          <w:t>or</w:t>
        </w:r>
        <w:r w:rsidR="00754364" w:rsidRPr="009755AE">
          <w:rPr>
            <w:color w:val="000000" w:themeColor="text1"/>
          </w:rPr>
          <w:t xml:space="preserve"> to epistatic gene interactions</w:t>
        </w:r>
        <w:r w:rsidR="006B69C1" w:rsidRPr="009755AE">
          <w:rPr>
            <w:color w:val="000000" w:themeColor="text1"/>
          </w:rPr>
          <w:t>, or some combination of both</w:t>
        </w:r>
        <w:r w:rsidR="00754364" w:rsidRPr="009755AE">
          <w:rPr>
            <w:color w:val="000000" w:themeColor="text1"/>
          </w:rPr>
          <w:t xml:space="preserve"> </w:t>
        </w:r>
        <w:r w:rsidR="00754364" w:rsidRPr="009755AE">
          <w:rPr>
            <w:color w:val="000000" w:themeColor="text1"/>
          </w:rPr>
          <w:fldChar w:fldCharType="begin" w:fldLock="1"/>
        </w:r>
        <w:r w:rsidR="00F91F08" w:rsidRPr="009755AE">
          <w:rPr>
            <w:color w:val="000000" w:themeColor="text1"/>
          </w:rPr>
          <w:instrText>ADDIN CSL_CITATION {"citationItems":[{"id":"ITEM-1","itemData":{"DOI":"10.1186/1471-2164-15-13","ISSN":"14712164","PMID":"24405759","abstract":"Background: While the possible sources underlying the so-called 'missing heritability' evident in current genome-wide association studies (GWAS) of complex traits have been actively pursued in recent years, resolving this mystery remains a challenging task. Studying heritability of genome-wide gene expression traits can shed light on the goal of understanding the relationship between phenotype and genotype. Here we used microarray gene expression measurements of lymphoblastoid cell lines and genome-wide SNP genotype data from 210 HapMap individuals to examine the heritability of gene expression traits.Results: Heritability levels for expression of 10,720 genes were estimated by applying variance component model analyses and 1,043 expression quantitative loci (eQTLs) were detected. Our results indicate that gene expression traits display a bimodal distribution of heritability, one peak close to 0% and the other summit approaching 100%. Such a pattern of the within-population variability of gene expression heritability is common among different HapMap populations of unrelated individuals but different from that obtained in the CEU and YRI trio samples. Higher heritability levels are shown by housekeeping genes and genes associated with cis eQTLs. Both cis and trans eQTLs make comparable cumulative contributions to the heritability. Finally, we modelled gene-gene interactions (epistasis) for genes with multiple eQTLs and revealed that epistasis was not prevailing in all genes but made a substantial contribution in explaining total heritability for some genes analysed.Conclusions: We utilised a mixed effect model analysis for estimating genetic components from population based samples. On basis of analyses of genome-wide gene expression from four HapMap populations, we demonstrated detailed exploitation of the distribution of genetic heritabilities for expression traits from different populations, and highlighted the importance of studying interaction at the gene expression level as an important source of variation underlying missing heritability. © 2014 Yang et al.; licensee BioMed Central Ltd.","author":[{"dropping-particle":"","family":"Yang","given":"Shengjie","non-dropping-particle":"","parse-names":false,"suffix":""},{"dropping-particle":"","family":"Liu","given":"Yiyuan","non-dropping-particle":"","parse-names":false,"suffix":""},{"dropping-particle":"","family":"Jiang","given":"Ning","non-dropping-particle":"","parse-names":false,"suffix":""},{"dropping-particle":"","family":"Chen","given":"Jing","non-dropping-particle":"","parse-names":false,"suffix":""},{"dropping-particle":"","family":"Leach","given":"Lindsey","non-dropping-particle":"","parse-names":false,"suffix":""},{"dropping-particle":"","family":"Luo","given":"Zewei","non-dropping-particle":"","parse-names":false,"suffix":""},{"dropping-particle":"","family":"Wang","given":"Minghui","non-dropping-particle":"","parse-names":false,"suffix":""}],"container-title":"BMC Genomics","id":"ITEM-1","issue":"1","issued":{"date-parts":[["2014"]]},"title":"Genome-wide eQTLs and heritability for gene expression traits in unrelated individuals","type":"article-journal","volume":"15"},"uris":["http://www.mendeley.com/documents/?uuid=29a13009-8062-4563-85b7-0dc1d7571e17"]},{"id":"ITEM-2","itemData":{"DOI":"10.1073/pnas.1119675109","ISSN":"00278424","PMID":"22223662","abstract":"Human genetics has been haunted by the mystery of \"missing heritability\"of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viewhas been that the explanation for missing heritability lies in the numerator - that is, in as-yet undiscovered variants.While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author":[{"dropping-particle":"","family":"Zuk","given":"Or","non-dropping-particle":"","parse-names":false,"suffix":""},{"dropping-particle":"","family":"Hechter","given":"Eliana","non-dropping-particle":"","parse-names":false,"suffix":""},{"dropping-particle":"","family":"Sunyaev","given":"Shamil R.","non-dropping-particle":"","parse-names":false,"suffix":""},{"dropping-particle":"","family":"Lander","given":"Eric S.","non-dropping-particle":"","parse-names":false,"suffix":""}],"container-title":"Proceedings of the National Academy of Sciences of the United States of America","id":"ITEM-2","issue":"4","issued":{"date-parts":[["2012"]]},"page":"1193-1198","title":"The mystery of missing heritability: Genetic interactions create phantom heritability","type":"article-journal","volume":"109"},"uris":["http://www.mendeley.com/documents/?uuid=67789ec2-523b-4a1e-afdd-4f6a16dc7435"]}],"mendeley":{"formattedCitation":"(Zuk et al. 2012; Yang et al. 2014)","plainTextFormattedCitation":"(Zuk et al. 2012; Yang et al. 2014)","previouslyFormattedCitation":"(Zuk et al. 2012; Yang et al. 2014)"},"properties":{"noteIndex":0},"schema":"https://github.com/citation-style-language/schema/raw/master/csl-citation.json"}</w:instrText>
        </w:r>
        <w:r w:rsidR="00754364" w:rsidRPr="009755AE">
          <w:rPr>
            <w:color w:val="000000" w:themeColor="text1"/>
          </w:rPr>
          <w:fldChar w:fldCharType="separate"/>
        </w:r>
        <w:r w:rsidR="00754364" w:rsidRPr="009755AE">
          <w:rPr>
            <w:noProof/>
            <w:color w:val="000000" w:themeColor="text1"/>
          </w:rPr>
          <w:t>(Zuk et al. 2012; Yang et al. 2014)</w:t>
        </w:r>
        <w:r w:rsidR="00754364" w:rsidRPr="009755AE">
          <w:rPr>
            <w:color w:val="000000" w:themeColor="text1"/>
          </w:rPr>
          <w:fldChar w:fldCharType="end"/>
        </w:r>
        <w:r w:rsidRPr="009755AE">
          <w:rPr>
            <w:color w:val="000000" w:themeColor="text1"/>
            <w:lang w:val="en-US"/>
          </w:rPr>
          <w:t>.</w:t>
        </w:r>
      </w:ins>
      <w:r w:rsidRPr="009755AE">
        <w:rPr>
          <w:color w:val="000000" w:themeColor="text1"/>
          <w:lang w:val="en-US"/>
          <w:rPrChange w:id="2074" w:author="Kevin Bairos-Novak" w:date="2021-07-21T22:42:00Z">
            <w:rPr>
              <w:lang w:val="en-US"/>
            </w:rPr>
          </w:rPrChange>
        </w:rPr>
        <w:t xml:space="preserve"> </w:t>
      </w:r>
      <w:r w:rsidRPr="009755AE">
        <w:rPr>
          <w:color w:val="000000" w:themeColor="text1"/>
          <w:rPrChange w:id="2075" w:author="Kevin Bairos-Novak" w:date="2021-07-21T22:42:00Z">
            <w:rPr/>
          </w:rPrChange>
        </w:rPr>
        <w:t>The heritability of symbiont community composition was much higher than heritabilities estimated for the diversity of human gut microbes (</w:t>
      </w:r>
      <w:r w:rsidRPr="009755AE">
        <w:rPr>
          <w:i/>
          <w:color w:val="000000" w:themeColor="text1"/>
          <w:rPrChange w:id="2076" w:author="Kevin Bairos-Novak" w:date="2021-07-21T22:42:00Z">
            <w:rPr>
              <w:i/>
            </w:rPr>
          </w:rPrChange>
        </w:rPr>
        <w:t>h</w:t>
      </w:r>
      <w:r w:rsidRPr="009755AE">
        <w:rPr>
          <w:i/>
          <w:color w:val="000000" w:themeColor="text1"/>
          <w:vertAlign w:val="superscript"/>
          <w:rPrChange w:id="2077" w:author="Kevin Bairos-Novak" w:date="2021-07-21T22:42:00Z">
            <w:rPr>
              <w:i/>
              <w:vertAlign w:val="superscript"/>
            </w:rPr>
          </w:rPrChange>
        </w:rPr>
        <w:t>2</w:t>
      </w:r>
      <w:r w:rsidRPr="009755AE">
        <w:rPr>
          <w:color w:val="000000" w:themeColor="text1"/>
          <w:rPrChange w:id="2078" w:author="Kevin Bairos-Novak" w:date="2021-07-21T22:42:00Z">
            <w:rPr/>
          </w:rPrChange>
        </w:rPr>
        <w:t xml:space="preserve"> = 0.019), which is predominantly environmentally rather than genetically-determined </w:t>
      </w:r>
      <w:r w:rsidRPr="009755AE">
        <w:rPr>
          <w:color w:val="000000" w:themeColor="text1"/>
          <w:rPrChange w:id="2079" w:author="Kevin Bairos-Novak" w:date="2021-07-21T22:42:00Z">
            <w:rPr/>
          </w:rPrChange>
        </w:rPr>
        <w:fldChar w:fldCharType="begin" w:fldLock="1"/>
      </w:r>
      <w:r w:rsidRPr="009755AE">
        <w:rPr>
          <w:color w:val="000000" w:themeColor="text1"/>
          <w:rPrChange w:id="2080" w:author="Kevin Bairos-Novak" w:date="2021-07-21T22:42:00Z">
            <w:rPr/>
          </w:rPrChange>
        </w:rPr>
        <w:instrText>ADDIN CSL_CITATION {"citationItems":[{"id":"ITEM-1","itemData":{"DOI":"10.1038/nature25973","ISSN":"0028-0836","author":[{"dropping-particle":"","family":"Rothschild","given":"Daphna","non-dropping-particle":"","parse-names":false,"suffix":""},{"dropping-particle":"","family":"Weissbrod","given":"Omer","non-dropping-particle":"","parse-names":false,"suffix":""},{"dropping-particle":"","family":"Barkan","given":"Elad","non-dropping-particle":"","parse-names":false,"suffix":""},{"dropping-particle":"","family":"Kurilshikov","given":"Alexander","non-dropping-particle":"","parse-names":false,"suffix":""},{"dropping-particle":"","family":"Korem","given":"Tal","non-dropping-particle":"","parse-names":false,"suffix":""},{"dropping-particle":"","family":"Zeevi","given":"David","non-dropping-particle":"","parse-names":false,"suffix":""},{"dropping-particle":"","family":"Costea","given":"Paul I","non-dropping-particle":"","parse-names":false,"suffix":""},{"dropping-particle":"","family":"Godneva","given":"Anastasia","non-dropping-particle":"","parse-names":false,"suffix":""},{"dropping-particle":"","family":"Kalka","given":"Iris N","non-dropping-particle":"","parse-names":false,"suffix":""},{"dropping-particle":"","family":"Bar","given":"Noam","non-dropping-particle":"","parse-names":false,"suffix":""},{"dropping-particle":"","family":"Shilo","given":"Smadar","non-dropping-particle":"","parse-names":false,"suffix":""},{"dropping-particle":"","family":"Lador","given":"Dar","non-dropping-particle":"","parse-names":false,"suffix":""},{"dropping-particle":"","family":"Vila","given":"Arnau Vich","non-dropping-particle":"","parse-names":false,"suffix":""},{"dropping-particle":"","family":"Zmora","given":"Niv","non-dropping-particle":"","parse-names":false,"suffix":""},{"dropping-particle":"","family":"Pevsner-fischer","given":"Meirav","non-dropping-particle":"","parse-names":false,"suffix":""},{"dropping-particle":"","family":"Israeli","given":"David","non-dropping-particle":"","parse-names":false,"suffix":""},{"dropping-particle":"","family":"Kosower","given":"Noa","non-dropping-particle":"","parse-names":false,"suffix":""},{"dropping-particle":"","family":"Malka","given":"Gal","non-dropping-particle":"","parse-names":false,"suffix":""},{"dropping-particle":"","family":"Wolf","given":"Bat Chen","non-dropping-particle":"","parse-names":false,"suffix":""},{"dropping-particle":"","family":"Avnit-sagi","given":"Tali","non-dropping-particle":"","parse-names":false,"suffix":""},{"dropping-particle":"","family":"Lotan-pompan","given":"Maya","non-dropping-particle":"","parse-names":false,"suffix":""},{"dropping-particle":"","family":"Weinberger","given":"Adina","non-dropping-particle":"","parse-names":false,"suffix":""},{"dropping-particle":"","family":"Halpern","given":"Zamir","non-dropping-particle":"","parse-names":false,"suffix":""},{"dropping-particle":"","family":"Carmi","given":"Shai","non-dropping-particle":"","parse-names":false,"suffix":""},{"dropping-particle":"","family":"Fu","given":"Jingyuan","non-dropping-particle":"","parse-names":false,"suffix":""},{"dropping-particle":"","family":"Wijmenga","given":"Cisca","non-dropping-particle":"","parse-names":false,"suffix":""}],"container-title":"Nature","id":"ITEM-1","issue":"7695","issued":{"date-parts":[["2018"]]},"page":"210-215","publisher":"Nature Publishing Group","title":"Environment dominates over host genetics in shaping human gut microbiota","type":"article-journal","volume":"555"},"uris":["http://www.mendeley.com/documents/?uuid=afc6228c-aced-4717-b1b2-d44bc7c376de"]}],"mendeley":{"formattedCitation":"(Rothschild et al. 2018)","plainTextFormattedCitation":"(Rothschild et al. 2018)","previouslyFormattedCitation":"(Rothschild et al. 2018)"},"properties":{"noteIndex":0},"schema":"https://github.com/citation-style-language/schema/raw/master/csl-citation.json"}</w:instrText>
      </w:r>
      <w:r w:rsidRPr="009755AE">
        <w:rPr>
          <w:color w:val="000000" w:themeColor="text1"/>
          <w:rPrChange w:id="2081" w:author="Kevin Bairos-Novak" w:date="2021-07-21T22:42:00Z">
            <w:rPr/>
          </w:rPrChange>
        </w:rPr>
        <w:fldChar w:fldCharType="separate"/>
      </w:r>
      <w:r w:rsidRPr="009755AE">
        <w:rPr>
          <w:color w:val="000000" w:themeColor="text1"/>
          <w:rPrChange w:id="2082" w:author="Kevin Bairos-Novak" w:date="2021-07-21T22:42:00Z">
            <w:rPr/>
          </w:rPrChange>
        </w:rPr>
        <w:t>(Rothschild et al. 2018)</w:t>
      </w:r>
      <w:r w:rsidRPr="009755AE">
        <w:rPr>
          <w:color w:val="000000" w:themeColor="text1"/>
          <w:rPrChange w:id="2083" w:author="Kevin Bairos-Novak" w:date="2021-07-21T22:42:00Z">
            <w:rPr/>
          </w:rPrChange>
        </w:rPr>
        <w:fldChar w:fldCharType="end"/>
      </w:r>
      <w:r w:rsidRPr="009755AE">
        <w:rPr>
          <w:color w:val="000000" w:themeColor="text1"/>
          <w:rPrChange w:id="2084" w:author="Kevin Bairos-Novak" w:date="2021-07-21T22:42:00Z">
            <w:rPr/>
          </w:rPrChange>
        </w:rPr>
        <w:t xml:space="preserve">. However, beneficial microbes that are related to metabolic health, such as gut bacteria of the family </w:t>
      </w:r>
      <w:proofErr w:type="spellStart"/>
      <w:r w:rsidRPr="009755AE">
        <w:rPr>
          <w:color w:val="000000" w:themeColor="text1"/>
          <w:rPrChange w:id="2085" w:author="Kevin Bairos-Novak" w:date="2021-07-21T22:42:00Z">
            <w:rPr/>
          </w:rPrChange>
        </w:rPr>
        <w:t>Christensenellaceae</w:t>
      </w:r>
      <w:proofErr w:type="spellEnd"/>
      <w:r w:rsidRPr="009755AE">
        <w:rPr>
          <w:color w:val="000000" w:themeColor="text1"/>
          <w:rPrChange w:id="2086" w:author="Kevin Bairos-Novak" w:date="2021-07-21T22:42:00Z">
            <w:rPr/>
          </w:rPrChange>
        </w:rPr>
        <w:t xml:space="preserve">, and microbiomes of mice in controlled laboratory environments (Org et al. 2015), show much higher heritabilities of </w:t>
      </w:r>
      <w:r w:rsidRPr="009755AE">
        <w:rPr>
          <w:i/>
          <w:color w:val="000000" w:themeColor="text1"/>
          <w:rPrChange w:id="2087" w:author="Kevin Bairos-Novak" w:date="2021-07-21T22:42:00Z">
            <w:rPr>
              <w:i/>
            </w:rPr>
          </w:rPrChange>
        </w:rPr>
        <w:t>h</w:t>
      </w:r>
      <w:r w:rsidRPr="009755AE">
        <w:rPr>
          <w:i/>
          <w:color w:val="000000" w:themeColor="text1"/>
          <w:vertAlign w:val="superscript"/>
          <w:rPrChange w:id="2088" w:author="Kevin Bairos-Novak" w:date="2021-07-21T22:42:00Z">
            <w:rPr>
              <w:i/>
              <w:vertAlign w:val="superscript"/>
            </w:rPr>
          </w:rPrChange>
        </w:rPr>
        <w:t>2</w:t>
      </w:r>
      <w:r w:rsidRPr="009755AE">
        <w:rPr>
          <w:color w:val="000000" w:themeColor="text1"/>
          <w:rPrChange w:id="2089" w:author="Kevin Bairos-Novak" w:date="2021-07-21T22:42:00Z">
            <w:rPr/>
          </w:rPrChange>
        </w:rPr>
        <w:t>=0.3–0.6, more consistent with our findings. Photochemical traits were estimated to have modest heritability in our analysis; however, only two studies which included only broad-sense estimates were available (</w:t>
      </w:r>
      <w:r w:rsidRPr="009755AE">
        <w:rPr>
          <w:i/>
          <w:color w:val="000000" w:themeColor="text1"/>
          <w:rPrChange w:id="2090" w:author="Kevin Bairos-Novak" w:date="2021-07-21T22:42:00Z">
            <w:rPr>
              <w:i/>
            </w:rPr>
          </w:rPrChange>
        </w:rPr>
        <w:t>H</w:t>
      </w:r>
      <w:r w:rsidRPr="009755AE">
        <w:rPr>
          <w:i/>
          <w:color w:val="000000" w:themeColor="text1"/>
          <w:vertAlign w:val="superscript"/>
          <w:rPrChange w:id="2091" w:author="Kevin Bairos-Novak" w:date="2021-07-21T22:42:00Z">
            <w:rPr>
              <w:i/>
              <w:vertAlign w:val="superscript"/>
            </w:rPr>
          </w:rPrChange>
        </w:rPr>
        <w:t>2</w:t>
      </w:r>
      <w:r w:rsidRPr="009755AE">
        <w:rPr>
          <w:color w:val="000000" w:themeColor="text1"/>
          <w:rPrChange w:id="2092" w:author="Kevin Bairos-Novak" w:date="2021-07-21T22:42:00Z">
            <w:rPr/>
          </w:rPrChange>
        </w:rPr>
        <w:t xml:space="preserve"> = 0.26). In plants, broad-sense heritability of photosynthetic traits is variable but can be very high (e.g., </w:t>
      </w:r>
      <w:r w:rsidRPr="009755AE">
        <w:rPr>
          <w:i/>
          <w:color w:val="000000" w:themeColor="text1"/>
          <w:rPrChange w:id="2093" w:author="Kevin Bairos-Novak" w:date="2021-07-21T22:42:00Z">
            <w:rPr>
              <w:i/>
            </w:rPr>
          </w:rPrChange>
        </w:rPr>
        <w:t>H</w:t>
      </w:r>
      <w:r w:rsidRPr="009755AE">
        <w:rPr>
          <w:i/>
          <w:color w:val="000000" w:themeColor="text1"/>
          <w:vertAlign w:val="superscript"/>
          <w:rPrChange w:id="2094" w:author="Kevin Bairos-Novak" w:date="2021-07-21T22:42:00Z">
            <w:rPr>
              <w:i/>
              <w:vertAlign w:val="superscript"/>
            </w:rPr>
          </w:rPrChange>
        </w:rPr>
        <w:t>2</w:t>
      </w:r>
      <w:r w:rsidRPr="009755AE">
        <w:rPr>
          <w:color w:val="000000" w:themeColor="text1"/>
          <w:rPrChange w:id="2095" w:author="Kevin Bairos-Novak" w:date="2021-07-21T22:42:00Z">
            <w:rPr/>
          </w:rPrChange>
        </w:rPr>
        <w:t xml:space="preserve"> = 0.87, 0.5 – 0.99, and 0.99; </w:t>
      </w:r>
      <w:del w:id="2096" w:author="Kevin Bairos-Novak" w:date="2021-07-21T22:42:00Z">
        <w:r w:rsidRPr="00AB70A3">
          <w:fldChar w:fldCharType="begin" w:fldLock="1"/>
        </w:r>
        <w:r w:rsidRPr="00AB70A3">
          <w:delInstrText>ADDIN CSL_CITATION {"citationItems":[{"id":"ITEM-1","itemData":{"DOI":"10.1007/s004420050114","ISSN":"00298549","abstract":"Terrestrial plant photosynthesis may be limited both by stomatal behavior and leaf biochemical capacity. While inferences have been made about the importance of stomatal and biochemical limitations to photosynthesis in a variety of species in a range of environments, genetic variation in these limitations has never been documented in wild plant populations. Genetic variation provides the raw material for adaptive evolution in rates of carbon assimilation. We examined genetic variation in gas exchange physiology and in stomatal and biochemical traits in 16 genetic lines of the annual plant, Polygonum arenastrum. The photosynthesis against leaf internal CO2 (A-ci) response curve was measured on three greenhouse-grown individuals per line. We measured the photosynthetic rate (A) and stomatal conductance (g), and calculated the internal CO2 concentration (ci) at ambient CO2 levels. In addition, the following stomatal and biochemical characteristics were obtained from the A-ci curve on each individual: the degree of stomatal limitation to photosynthesis (L(s)), the maximum ribulose 1,5-biphosphate carboxylase-oxygenase (Rubisco) activity (Vc(max)) and electron transport capacity (J(max)). All physiological traits were genetically variable, with broad sense heritabilities ranging from 0.66 for L(s) to 0.94 for J(max). Strong positive genetic correlations were found between Vc(max) and J(max), and between g and biochemical capacity. Path analyses revealed strong causal influences of stomatal conductance and leaf biochemistry on A and ci. Path analysis also indicated that L(s) confounds both stomatal and biochemical effects, and is an appropriate measure of stomatal influences on photosynthesis, only when biochemical variation is accounted for. In total, our results indicate that differences among lines in photosynthesis and ci result from simultaneous changes in biochemical and stomatal characteristics and are consistent with theoretical predictions that there should be co-limitation of photosynthesis by ribulose-1,5-biphosphate (RuBP) utilization and regeneration, and by stomatal conductance and leaf biochemistry. Gas exchange characteristics of genetic lines in the present study were generally consistent with measurements of the same lines in a previous field study. Our new results indicate that the mechanisms underlying variation in gas exchange include variation in both stomatal conductance and biochemical capacity. In addition, A, g, and ci in the present…","author":[{"dropping-particle":"","family":"Geber","given":"Monica A.","non-dropping-particle":"","parse-names":false,"suffix":""},{"dropping-particle":"","family":"Dawson","given":"Todd E.","non-dropping-particle":"","parse-names":false,"suffix":""}],"container-title":"Oecologia","id":"ITEM-1","issue":"4","issued":{"date-parts":[["1997"]]},"page":"535-546","title":"Genetic variation in stomatal and biochemical limitations to photosynthesis in the annual plant, Polygonum arenastrum","type":"article-journal","volume":"109"},"uris":["http://www.mendeley.com/documents/?uuid=6785ec4e-10fc-4e8f-8e74-b2fffd41499b"]},{"id":"ITEM-2","itemData":{"DOI":"10.1155/2015/290861","ISSN":"23146141","PMID":"26258135","abstract":"Upland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International","id":"ITEM-2","issued":{"date-parts":[["2015"]]},"page":"1-8","title":"Genetic Variation, Heritability, and Diversity Analysis of Upland Rice (Oryza sativa L.) Genotypes Based on Quantitative Traits","type":"article-journal","volume":"2015"},"uris":["http://www.mendeley.com/documents/?uuid=8a9f183e-d46b-48a4-904f-210d93db17b4"]},{"id":"ITEM-3","itemData":{"DOI":"10.1186/s13007-016-0113-y","ISSN":"17464811","abstract":"Background: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Methods","id":"ITEM-3","issue":"1","issued":{"date-parts":[["2016"]]},"page":"1-14","publisher":"BioMed Central","title":"Phenomics for photosynthesis, growth and reflectance in Arabidopsis thaliana reveals circadian and long-term fluctuations in heritability","type":"article-journal","volume":"12"},"uris":["http://www.mendeley.com/documents/?uuid=4c94a096-d265-4c32-a689-869f7c705aff"]}],"mendeley":{"formattedCitation":"(Geber and Dawson 1997; Tuhina-Khatun et al. 2015; Flood et al. 2016)","manualFormatting":"Geber and Dawson 1997, Flood et al. 2016, and Tuhina-Khatun et al. 2015, respectively)","plainTextFormattedCitation":"(Geber and Dawson 1997; Tuhina-Khatun et al. 2015; Flood et al. 2016)","previouslyFormattedCitation":"(Geber and Dawson 1997; Tuhina-Khatun et al. 2015; Flood et al. 2016)"},"properties":{"noteIndex":0},"schema":"https://github.com/citation-style-language/schema/raw/master/csl-citation.json"}</w:delInstrText>
        </w:r>
        <w:r w:rsidRPr="00AB70A3">
          <w:fldChar w:fldCharType="separate"/>
        </w:r>
        <w:r w:rsidRPr="00AB70A3">
          <w:rPr>
            <w:noProof/>
          </w:rPr>
          <w:delText>Geber and Dawson 1997, Flood et al. 2016, and Tuhina-Khatun et al. 2015, respectively)</w:delText>
        </w:r>
        <w:r w:rsidRPr="00AB70A3">
          <w:fldChar w:fldCharType="end"/>
        </w:r>
        <w:r w:rsidRPr="00AB70A3">
          <w:delText>.</w:delText>
        </w:r>
      </w:del>
      <w:ins w:id="2097" w:author="Kevin Bairos-Novak" w:date="2021-07-21T22:42:00Z">
        <w:r w:rsidRPr="009755AE">
          <w:rPr>
            <w:color w:val="000000" w:themeColor="text1"/>
          </w:rPr>
          <w:fldChar w:fldCharType="begin" w:fldLock="1"/>
        </w:r>
        <w:r w:rsidR="00F91F08" w:rsidRPr="009755AE">
          <w:rPr>
            <w:color w:val="000000" w:themeColor="text1"/>
          </w:rPr>
          <w:instrText>ADDIN CSL_CITATION {"citationItems":[{"id":"ITEM-1","itemData":{"DOI":"10.1007/s004420050114","ISSN":"00298549","abstract":"Terrestrial plant photosynthesis may be limited both by stomatal behavior and leaf biochemical capacity. While inferences have been made about the importance of stomatal and biochemical limitations to photosynthesis in a variety of species in a range of environments, genetic variation in these limitations has never been documented in wild plant populations. Genetic variation provides the raw material for adaptive evolution in rates of carbon assimilation. We examined genetic variation in gas exchange physiology and in stomatal and biochemical traits in 16 genetic lines of the annual plant, Polygonum arenastrum. The photosynthesis against leaf internal CO2 (A-ci) response curve was measured on three greenhouse-grown individuals per line. We measured the photosynthetic rate (A) and stomatal conductance (g), and calculated the internal CO2 concentration (ci) at ambient CO2 levels. In addition, the following stomatal and biochemical characteristics were obtained from the A-ci curve on each individual: the degree of stomatal limitation to photosynthesis (L(s)), the maximum ribulose 1,5-biphosphate carboxylase-oxygenase (Rubisco) activity (Vc(max)) and electron transport capacity (J(max)). All physiological traits were genetically variable, with broad sense heritabilities ranging from 0.66 for L(s) to 0.94 for J(max). Strong positive genetic correlations were found between Vc(max) and J(max), and between g and biochemical capacity. Path analyses revealed strong causal influences of stomatal conductance and leaf biochemistry on A and ci. Path analysis also indicated that L(s) confounds both stomatal and biochemical effects, and is an appropriate measure of stomatal influences on photosynthesis, only when biochemical variation is accounted for. In total, our results indicate that differences among lines in photosynthesis and ci result from simultaneous changes in biochemical and stomatal characteristics and are consistent with theoretical predictions that there should be co-limitation of photosynthesis by ribulose-1,5-biphosphate (RuBP) utilization and regeneration, and by stomatal conductance and leaf biochemistry. Gas exchange characteristics of genetic lines in the present study were generally consistent with measurements of the same lines in a previous field study. Our new results indicate that the mechanisms underlying variation in gas exchange include variation in both stomatal conductance and biochemical capacity. In addition, A, g, and ci in the present…","author":[{"dropping-particle":"","family":"Geber","given":"Monica A.","non-dropping-particle":"","parse-names":false,"suffix":""},{"dropping-particle":"","family":"Dawson","given":"Todd E.","non-dropping-particle":"","parse-names":false,"suffix":""}],"container-title":"Oecologia","id":"ITEM-1","issue":"4","issued":{"date-parts":[["1997"]]},"page":"535-546","title":"Genetic variation in stomatal and biochemical limitations to photosynthesis in the annual plant, Polygonum arenastrum","type":"article-journal","volume":"109"},"uris":["http://www.mendeley.com/documents/?uuid=6785ec4e-10fc-4e8f-8e74-b2fffd41499b"]},{"id":"ITEM-2","itemData":{"DOI":"10.1155/2015/290861","ISSN":"23146141","PMID":"26258135","abstract":"Upland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International","id":"ITEM-2","issued":{"date-parts":[["2015"]]},"page":"1-8","title":"Genetic Variation, Heritability, and Diversity Analysis of Upland Rice (&lt;i&gt;Oryza sativa&lt;/i&gt; L.) Genotypes Based on Quantitative Traits","type":"article-journal","volume":"2015"},"uris":["http://www.mendeley.com/documents/?uuid=8a9f183e-d46b-48a4-904f-210d93db17b4"]},{"id":"ITEM-3","itemData":{"DOI":"10.1186/s13007-016-0113-y","ISSN":"17464811","abstract":"Background: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Methods","id":"ITEM-3","issue":"1","issued":{"date-parts":[["2016"]]},"page":"1-14","publisher":"BioMed Central","title":"Phenomics for photosynthesis, growth and reflectance in Arabidopsis thaliana reveals circadian and long-term fluctuations in heritability","type":"article-journal","volume":"12"},"uris":["http://www.mendeley.com/documents/?uuid=4c94a096-d265-4c32-a689-869f7c705aff"]}],"mendeley":{"formattedCitation":"(Geber and Dawson 1997; Tuhina-Khatun et al. 2015; Flood et al. 2016)","manualFormatting":"Geber and Dawson 1997, Flood et al. 2016, and Tuhina-Khatun et al. 2015, respectively)","plainTextFormattedCitation":"(Geber and Dawson 1997; Tuhina-Khatun et al. 2015; Flood et al. 2016)","previouslyFormattedCitation":"(Geber and Dawson 1997; Tuhina-Khatun et al. 2015; Flood et al. 2016)"},"properties":{"noteIndex":0},"schema":"https://github.com/citation-style-language/schema/raw/master/csl-citation.json"}</w:instrText>
        </w:r>
        <w:r w:rsidRPr="009755AE">
          <w:rPr>
            <w:color w:val="000000" w:themeColor="text1"/>
          </w:rPr>
          <w:fldChar w:fldCharType="separate"/>
        </w:r>
        <w:r w:rsidRPr="009755AE">
          <w:rPr>
            <w:noProof/>
            <w:color w:val="000000" w:themeColor="text1"/>
          </w:rPr>
          <w:t>Geber and Dawson 1997, Flood et al. 2016, and Tuhina-Khatun et al. 2015, respectively)</w:t>
        </w:r>
        <w:r w:rsidRPr="009755AE">
          <w:rPr>
            <w:color w:val="000000" w:themeColor="text1"/>
          </w:rPr>
          <w:fldChar w:fldCharType="end"/>
        </w:r>
        <w:r w:rsidRPr="009755AE">
          <w:rPr>
            <w:color w:val="000000" w:themeColor="text1"/>
          </w:rPr>
          <w:t>.</w:t>
        </w:r>
      </w:ins>
      <w:r w:rsidRPr="009755AE">
        <w:rPr>
          <w:color w:val="000000" w:themeColor="text1"/>
          <w:rPrChange w:id="2098" w:author="Kevin Bairos-Novak" w:date="2021-07-21T22:42:00Z">
            <w:rPr/>
          </w:rPrChange>
        </w:rPr>
        <w:t xml:space="preserve"> Moderate narrow-sense heritability estimates, similar to those reported here</w:t>
      </w:r>
      <w:del w:id="2099" w:author="Kevin Bairos-Novak" w:date="2021-07-21T22:42:00Z">
        <w:r w:rsidRPr="00AB70A3">
          <w:delText xml:space="preserve"> (</w:delText>
        </w:r>
        <w:r w:rsidRPr="00AB70A3">
          <w:rPr>
            <w:i/>
          </w:rPr>
          <w:delText>h</w:delText>
        </w:r>
        <w:r w:rsidRPr="00AB70A3">
          <w:rPr>
            <w:i/>
            <w:vertAlign w:val="superscript"/>
          </w:rPr>
          <w:delText>2</w:delText>
        </w:r>
        <w:r w:rsidRPr="00AB70A3">
          <w:delText xml:space="preserve"> = 0.25),</w:delText>
        </w:r>
      </w:del>
      <w:ins w:id="2100" w:author="Kevin Bairos-Novak" w:date="2021-07-21T22:42:00Z">
        <w:r w:rsidRPr="009755AE">
          <w:rPr>
            <w:color w:val="000000" w:themeColor="text1"/>
          </w:rPr>
          <w:t>,</w:t>
        </w:r>
      </w:ins>
      <w:r w:rsidRPr="009755AE">
        <w:rPr>
          <w:color w:val="000000" w:themeColor="text1"/>
          <w:rPrChange w:id="2101" w:author="Kevin Bairos-Novak" w:date="2021-07-21T22:42:00Z">
            <w:rPr/>
          </w:rPrChange>
        </w:rPr>
        <w:t xml:space="preserve"> have been reported for narrow-sense heritability of maximum quantum yield in plants (</w:t>
      </w:r>
      <w:r w:rsidRPr="009755AE">
        <w:rPr>
          <w:i/>
          <w:color w:val="000000" w:themeColor="text1"/>
          <w:rPrChange w:id="2102" w:author="Kevin Bairos-Novak" w:date="2021-07-21T22:42:00Z">
            <w:rPr>
              <w:i/>
            </w:rPr>
          </w:rPrChange>
        </w:rPr>
        <w:t>h</w:t>
      </w:r>
      <w:r w:rsidRPr="009755AE">
        <w:rPr>
          <w:i/>
          <w:color w:val="000000" w:themeColor="text1"/>
          <w:vertAlign w:val="superscript"/>
          <w:rPrChange w:id="2103" w:author="Kevin Bairos-Novak" w:date="2021-07-21T22:42:00Z">
            <w:rPr>
              <w:i/>
              <w:vertAlign w:val="superscript"/>
            </w:rPr>
          </w:rPrChange>
        </w:rPr>
        <w:t>2</w:t>
      </w:r>
      <w:r w:rsidRPr="009755AE">
        <w:rPr>
          <w:color w:val="000000" w:themeColor="text1"/>
          <w:rPrChange w:id="2104" w:author="Kevin Bairos-Novak" w:date="2021-07-21T22:42:00Z">
            <w:rPr/>
          </w:rPrChange>
        </w:rPr>
        <w:t xml:space="preserve"> = 0.12–0.34) </w:t>
      </w:r>
      <w:r w:rsidRPr="009755AE">
        <w:rPr>
          <w:color w:val="000000" w:themeColor="text1"/>
          <w:rPrChange w:id="2105" w:author="Kevin Bairos-Novak" w:date="2021-07-21T22:42:00Z">
            <w:rPr/>
          </w:rPrChange>
        </w:rPr>
        <w:fldChar w:fldCharType="begin" w:fldLock="1"/>
      </w:r>
      <w:r w:rsidRPr="009755AE">
        <w:rPr>
          <w:color w:val="000000" w:themeColor="text1"/>
          <w:rPrChange w:id="2106" w:author="Kevin Bairos-Novak" w:date="2021-07-21T22:42:00Z">
            <w:rPr/>
          </w:rPrChange>
        </w:rPr>
        <w:instrText>ADDIN CSL_CITATION {"citationItems":[{"id":"ITEM-1","itemData":{"DOI":"10.1104/pp.17.00332","ISBN":"0000000248","ISSN":"15322548","PMID":"28739819","abstract":"Mining natural variations is a major approach to identify new options to improve crop light use efficiency. So far, successes in identifying photosynthetic parameters positively related to crop biomass accumulation through this approach are scarce, possibly due to the earlier emphasis on properties related to leaf instead of canopy photosynthetic efficiency. This study aims to uncover rice (Oryza sativa) natural variations to identify leaf physiological parameters that are highly correlated with biomass accumulation, a surrogate of canopy photosynthesis. To do this, we systematically investigated 14 photosynthetic parameters and four morphological traits in a rice population, which consists of 204 U.S. Department of Agriculture-curated minicore accessions collected globally and 11 elite Chinese rice cultivars in both Beijing and Shanghai. To identify key components responsible for the variance of biomass accumulation, we applied a stepwise feature-selection approach based on linear regression models. Although there are large variations in photosynthetic parameters measured in different environments, we observed that photosynthetic rate under low light (Alow) was highly related to biomass accumulation and also exhibited high genomic inheritability in both environments, suggesting its great potential to be used as a target for future rice breeding programs. Large variations in Alow among modern rice cultivars further suggest the great potential of using this parameter in contemporary rice breeding for the improvement of biomass and, hence, yield potential.","author":[{"dropping-particle":"","family":"Qu","given":"Mingnan","non-dropping-particle":"","parse-names":false,"suffix":""},{"dropping-particle":"","family":"Zheng","given":"Guangyong","non-dropping-particle":"","parse-names":false,"suffix":""},{"dropping-particle":"","family":"Hamdani","given":"Saber","non-dropping-particle":"","parse-names":false,"suffix":""},{"dropping-particle":"","family":"Essemine","given":"Jemaa","non-dropping-particle":"","parse-names":false,"suffix":""},{"dropping-particle":"","family":"Song","given":"Qingfeng","non-dropping-particle":"","parse-names":false,"suffix":""},{"dropping-particle":"","family":"Wang","given":"Hongru","non-dropping-particle":"","parse-names":false,"suffix":""},{"dropping-particle":"","family":"Chu","given":"Chengcai","non-dropping-particle":"","parse-names":false,"suffix":""},{"dropping-particle":"","family":"Sirault","given":"Xavier","non-dropping-particle":"","parse-names":false,"suffix":""},{"dropping-particle":"","family":"Zhu","given":"Xin Guang","non-dropping-particle":"","parse-names":false,"suffix":""}],"container-title":"Plant Physiology","id":"ITEM-1","issue":"1","issued":{"date-parts":[["2017"]]},"page":"248-258","title":"Leaf photosynthetic parameters related to biomass accumulation in a global rice diversity survey","type":"article-journal","volume":"175"},"uris":["http://www.mendeley.com/documents/?uuid=2c804bcd-6b38-4b7e-97ba-d95952f2b701"]}],"mendeley":{"formattedCitation":"(Qu et al. 2017)","plainTextFormattedCitation":"(Qu et al. 2017)","previouslyFormattedCitation":"(Qu et al. 2017)"},"properties":{"noteIndex":0},"schema":"https://github.com/citation-style-language/schema/raw/master/csl-citation.json"}</w:instrText>
      </w:r>
      <w:r w:rsidRPr="009755AE">
        <w:rPr>
          <w:color w:val="000000" w:themeColor="text1"/>
          <w:rPrChange w:id="2107" w:author="Kevin Bairos-Novak" w:date="2021-07-21T22:42:00Z">
            <w:rPr/>
          </w:rPrChange>
        </w:rPr>
        <w:fldChar w:fldCharType="separate"/>
      </w:r>
      <w:r w:rsidRPr="009755AE">
        <w:rPr>
          <w:color w:val="000000" w:themeColor="text1"/>
          <w:rPrChange w:id="2108" w:author="Kevin Bairos-Novak" w:date="2021-07-21T22:42:00Z">
            <w:rPr/>
          </w:rPrChange>
        </w:rPr>
        <w:t>(Qu et al. 2017)</w:t>
      </w:r>
      <w:r w:rsidRPr="009755AE">
        <w:rPr>
          <w:color w:val="000000" w:themeColor="text1"/>
          <w:rPrChange w:id="2109" w:author="Kevin Bairos-Novak" w:date="2021-07-21T22:42:00Z">
            <w:rPr/>
          </w:rPrChange>
        </w:rPr>
        <w:fldChar w:fldCharType="end"/>
      </w:r>
      <w:r w:rsidRPr="009755AE">
        <w:rPr>
          <w:color w:val="000000" w:themeColor="text1"/>
          <w:rPrChange w:id="2110" w:author="Kevin Bairos-Novak" w:date="2021-07-21T22:42:00Z">
            <w:rPr/>
          </w:rPrChange>
        </w:rPr>
        <w:t xml:space="preserve">. Heritability associated with bleaching and symbiont abundance in corals (often using chlorophyll content as a proxy) was estimated overall as </w:t>
      </w:r>
      <w:r w:rsidRPr="009755AE">
        <w:rPr>
          <w:i/>
          <w:color w:val="000000" w:themeColor="text1"/>
          <w:rPrChange w:id="2111" w:author="Kevin Bairos-Novak" w:date="2021-07-21T22:42:00Z">
            <w:rPr>
              <w:i/>
            </w:rPr>
          </w:rPrChange>
        </w:rPr>
        <w:t>h</w:t>
      </w:r>
      <w:r w:rsidRPr="009755AE">
        <w:rPr>
          <w:i/>
          <w:color w:val="000000" w:themeColor="text1"/>
          <w:vertAlign w:val="superscript"/>
          <w:rPrChange w:id="2112" w:author="Kevin Bairos-Novak" w:date="2021-07-21T22:42:00Z">
            <w:rPr>
              <w:i/>
              <w:vertAlign w:val="superscript"/>
            </w:rPr>
          </w:rPrChange>
        </w:rPr>
        <w:t>2</w:t>
      </w:r>
      <w:r w:rsidRPr="009755AE">
        <w:rPr>
          <w:color w:val="000000" w:themeColor="text1"/>
          <w:rPrChange w:id="2113" w:author="Kevin Bairos-Novak" w:date="2021-07-21T22:42:00Z">
            <w:rPr/>
          </w:rPrChange>
        </w:rPr>
        <w:t xml:space="preserve"> = 0.</w:t>
      </w:r>
      <w:del w:id="2114" w:author="Kevin Bairos-Novak" w:date="2021-07-21T22:42:00Z">
        <w:r w:rsidRPr="00AB70A3">
          <w:delText>37</w:delText>
        </w:r>
      </w:del>
      <w:ins w:id="2115" w:author="Kevin Bairos-Novak" w:date="2021-07-21T22:42:00Z">
        <w:r w:rsidR="00C80119" w:rsidRPr="009755AE">
          <w:rPr>
            <w:color w:val="000000" w:themeColor="text1"/>
          </w:rPr>
          <w:t>36</w:t>
        </w:r>
      </w:ins>
      <w:r w:rsidRPr="009755AE">
        <w:rPr>
          <w:color w:val="000000" w:themeColor="text1"/>
          <w:rPrChange w:id="2116" w:author="Kevin Bairos-Novak" w:date="2021-07-21T22:42:00Z">
            <w:rPr/>
          </w:rPrChange>
        </w:rPr>
        <w:t xml:space="preserve">, </w:t>
      </w:r>
      <w:r w:rsidRPr="009755AE">
        <w:rPr>
          <w:color w:val="000000" w:themeColor="text1"/>
          <w:rPrChange w:id="2117" w:author="Kevin Bairos-Novak" w:date="2021-07-21T22:42:00Z">
            <w:rPr/>
          </w:rPrChange>
        </w:rPr>
        <w:lastRenderedPageBreak/>
        <w:t xml:space="preserve">which is similar to estimates of broad-sense heritability of chlorophyll content in plants (e.g., </w:t>
      </w:r>
      <w:r w:rsidRPr="009755AE">
        <w:rPr>
          <w:i/>
          <w:color w:val="000000" w:themeColor="text1"/>
          <w:rPrChange w:id="2118" w:author="Kevin Bairos-Novak" w:date="2021-07-21T22:42:00Z">
            <w:rPr>
              <w:i/>
            </w:rPr>
          </w:rPrChange>
        </w:rPr>
        <w:t>h</w:t>
      </w:r>
      <w:r w:rsidRPr="009755AE">
        <w:rPr>
          <w:i/>
          <w:color w:val="000000" w:themeColor="text1"/>
          <w:vertAlign w:val="superscript"/>
          <w:rPrChange w:id="2119" w:author="Kevin Bairos-Novak" w:date="2021-07-21T22:42:00Z">
            <w:rPr>
              <w:i/>
              <w:vertAlign w:val="superscript"/>
            </w:rPr>
          </w:rPrChange>
        </w:rPr>
        <w:t>2</w:t>
      </w:r>
      <w:r w:rsidRPr="009755AE">
        <w:rPr>
          <w:color w:val="000000" w:themeColor="text1"/>
          <w:rPrChange w:id="2120" w:author="Kevin Bairos-Novak" w:date="2021-07-21T22:42:00Z">
            <w:rPr/>
          </w:rPrChange>
        </w:rPr>
        <w:t xml:space="preserve"> = 0.44-0.49 in </w:t>
      </w:r>
      <w:r w:rsidRPr="009755AE">
        <w:rPr>
          <w:i/>
          <w:color w:val="000000" w:themeColor="text1"/>
          <w:rPrChange w:id="2121" w:author="Kevin Bairos-Novak" w:date="2021-07-21T22:42:00Z">
            <w:rPr>
              <w:i/>
            </w:rPr>
          </w:rPrChange>
        </w:rPr>
        <w:t>Oryza sativa</w:t>
      </w:r>
      <w:r w:rsidRPr="009755AE">
        <w:rPr>
          <w:color w:val="000000" w:themeColor="text1"/>
          <w:rPrChange w:id="2122" w:author="Kevin Bairos-Novak" w:date="2021-07-21T22:42:00Z">
            <w:rPr/>
          </w:rPrChange>
        </w:rPr>
        <w:t xml:space="preserve"> L., </w:t>
      </w:r>
      <w:del w:id="2123" w:author="Kevin Bairos-Novak" w:date="2021-07-21T22:42:00Z">
        <w:r w:rsidRPr="00AB70A3">
          <w:fldChar w:fldCharType="begin" w:fldLock="1"/>
        </w:r>
        <w:r w:rsidRPr="00AB70A3">
          <w:delInstrText>ADDIN CSL_CITATION {"citationItems":[{"id":"ITEM-1","itemData":{"DOI":"10.1155/2015/290861","ISSN":"23146141","PMID":"26258135","abstract":"Upland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International","id":"ITEM-1","issued":{"date-parts":[["2015"]]},"page":"1-8","title":"Genetic Variation, Heritability, and Diversity Analysis of Upland Rice (Oryza sativa L.) Genotypes Based on Quantitative Traits","type":"article-journal","volume":"2015"},"uris":["http://www.mendeley.com/documents/?uuid=8a9f183e-d46b-48a4-904f-210d93db17b4"]}],"mendeley":{"formattedCitation":"(Tuhina-Khatun et al. 2015)","manualFormatting":"Tuhina-Khatun et al. 2015)","plainTextFormattedCitation":"(Tuhina-Khatun et al. 2015)","previouslyFormattedCitation":"(Tuhina-Khatun et al. 2015)"},"properties":{"noteIndex":0},"schema":"https://github.com/citation-style-language/schema/raw/master/csl-citation.json"}</w:delInstrText>
        </w:r>
        <w:r w:rsidRPr="00AB70A3">
          <w:fldChar w:fldCharType="separate"/>
        </w:r>
        <w:r w:rsidRPr="00AB70A3">
          <w:rPr>
            <w:noProof/>
          </w:rPr>
          <w:delText>Tuhina-Khatun et al. 2015)</w:delText>
        </w:r>
        <w:r w:rsidRPr="00AB70A3">
          <w:fldChar w:fldCharType="end"/>
        </w:r>
      </w:del>
      <w:ins w:id="2124" w:author="Kevin Bairos-Novak" w:date="2021-07-21T22:42:00Z">
        <w:r w:rsidRPr="009755AE">
          <w:rPr>
            <w:color w:val="000000" w:themeColor="text1"/>
          </w:rPr>
          <w:fldChar w:fldCharType="begin" w:fldLock="1"/>
        </w:r>
        <w:r w:rsidR="00F91F08" w:rsidRPr="009755AE">
          <w:rPr>
            <w:color w:val="000000" w:themeColor="text1"/>
          </w:rPr>
          <w:instrText>ADDIN CSL_CITATION {"citationItems":[{"id":"ITEM-1","itemData":{"DOI":"10.1155/2015/290861","ISSN":"23146141","PMID":"26258135","abstract":"Upland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International","id":"ITEM-1","issued":{"date-parts":[["2015"]]},"page":"1-8","title":"Genetic Variation, Heritability, and Diversity Analysis of Upland Rice (&lt;i&gt;Oryza sativa&lt;/i&gt; L.) Genotypes Based on Quantitative Traits","type":"article-journal","volume":"2015"},"uris":["http://www.mendeley.com/documents/?uuid=8a9f183e-d46b-48a4-904f-210d93db17b4"]}],"mendeley":{"formattedCitation":"(Tuhina-Khatun et al. 2015)","manualFormatting":"Tuhina-Khatun et al. 2015)","plainTextFormattedCitation":"(Tuhina-Khatun et al. 2015)","previouslyFormattedCitation":"(Tuhina-Khatun et al. 2015)"},"properties":{"noteIndex":0},"schema":"https://github.com/citation-style-language/schema/raw/master/csl-citation.json"}</w:instrText>
        </w:r>
        <w:r w:rsidRPr="009755AE">
          <w:rPr>
            <w:color w:val="000000" w:themeColor="text1"/>
          </w:rPr>
          <w:fldChar w:fldCharType="separate"/>
        </w:r>
        <w:r w:rsidRPr="009755AE">
          <w:rPr>
            <w:noProof/>
            <w:color w:val="000000" w:themeColor="text1"/>
          </w:rPr>
          <w:t>Tuhina-Khatun et al. 2015)</w:t>
        </w:r>
        <w:r w:rsidRPr="009755AE">
          <w:rPr>
            <w:color w:val="000000" w:themeColor="text1"/>
          </w:rPr>
          <w:fldChar w:fldCharType="end"/>
        </w:r>
      </w:ins>
      <w:r w:rsidRPr="009755AE">
        <w:rPr>
          <w:color w:val="000000" w:themeColor="text1"/>
          <w:rPrChange w:id="2125" w:author="Kevin Bairos-Novak" w:date="2021-07-21T22:42:00Z">
            <w:rPr/>
          </w:rPrChange>
        </w:rPr>
        <w:t xml:space="preserve">. </w:t>
      </w:r>
    </w:p>
    <w:p w14:paraId="6524C0CD" w14:textId="27ADBDDB" w:rsidR="00082407" w:rsidRPr="009755AE" w:rsidRDefault="00082407" w:rsidP="00FC6D79">
      <w:pPr>
        <w:spacing w:line="480" w:lineRule="auto"/>
        <w:rPr>
          <w:color w:val="000000" w:themeColor="text1"/>
          <w:rPrChange w:id="2126" w:author="Kevin Bairos-Novak" w:date="2021-07-21T22:42:00Z">
            <w:rPr/>
          </w:rPrChange>
        </w:rPr>
      </w:pPr>
    </w:p>
    <w:p w14:paraId="42805BB1" w14:textId="40514819" w:rsidR="00082407" w:rsidRPr="009755AE" w:rsidRDefault="00747271" w:rsidP="00FC6D79">
      <w:pPr>
        <w:spacing w:line="480" w:lineRule="auto"/>
        <w:rPr>
          <w:b/>
          <w:color w:val="000000" w:themeColor="text1"/>
          <w:rPrChange w:id="2127" w:author="Kevin Bairos-Novak" w:date="2021-07-21T22:42:00Z">
            <w:rPr>
              <w:b/>
            </w:rPr>
          </w:rPrChange>
        </w:rPr>
      </w:pPr>
      <w:r w:rsidRPr="009755AE">
        <w:rPr>
          <w:b/>
          <w:color w:val="000000" w:themeColor="text1"/>
          <w:rPrChange w:id="2128" w:author="Kevin Bairos-Novak" w:date="2021-07-21T22:42:00Z">
            <w:rPr>
              <w:b/>
            </w:rPr>
          </w:rPrChange>
        </w:rPr>
        <w:t>L</w:t>
      </w:r>
      <w:r w:rsidR="00082407" w:rsidRPr="009755AE">
        <w:rPr>
          <w:b/>
          <w:color w:val="000000" w:themeColor="text1"/>
          <w:rPrChange w:id="2129" w:author="Kevin Bairos-Novak" w:date="2021-07-21T22:42:00Z">
            <w:rPr>
              <w:b/>
            </w:rPr>
          </w:rPrChange>
        </w:rPr>
        <w:t>ife stage</w:t>
      </w:r>
      <w:r w:rsidR="000063D7" w:rsidRPr="009755AE">
        <w:rPr>
          <w:b/>
          <w:color w:val="000000" w:themeColor="text1"/>
          <w:rPrChange w:id="2130" w:author="Kevin Bairos-Novak" w:date="2021-07-21T22:42:00Z">
            <w:rPr>
              <w:b/>
            </w:rPr>
          </w:rPrChange>
        </w:rPr>
        <w:t xml:space="preserve"> and heritability type</w:t>
      </w:r>
      <w:r w:rsidR="00924B5D" w:rsidRPr="009755AE">
        <w:rPr>
          <w:b/>
          <w:color w:val="000000" w:themeColor="text1"/>
          <w:rPrChange w:id="2131" w:author="Kevin Bairos-Novak" w:date="2021-07-21T22:42:00Z">
            <w:rPr>
              <w:b/>
            </w:rPr>
          </w:rPrChange>
        </w:rPr>
        <w:t>,</w:t>
      </w:r>
      <w:r w:rsidR="00E63F6E" w:rsidRPr="009755AE">
        <w:rPr>
          <w:b/>
          <w:color w:val="000000" w:themeColor="text1"/>
          <w:rPrChange w:id="2132" w:author="Kevin Bairos-Novak" w:date="2021-07-21T22:42:00Z">
            <w:rPr>
              <w:b/>
            </w:rPr>
          </w:rPrChange>
        </w:rPr>
        <w:t xml:space="preserve"> but not</w:t>
      </w:r>
      <w:r w:rsidR="00082407" w:rsidRPr="009755AE">
        <w:rPr>
          <w:b/>
          <w:color w:val="000000" w:themeColor="text1"/>
          <w:rPrChange w:id="2133" w:author="Kevin Bairos-Novak" w:date="2021-07-21T22:42:00Z">
            <w:rPr>
              <w:b/>
            </w:rPr>
          </w:rPrChange>
        </w:rPr>
        <w:t xml:space="preserve"> growth form</w:t>
      </w:r>
      <w:r w:rsidR="00E63F6E" w:rsidRPr="009755AE">
        <w:rPr>
          <w:b/>
          <w:color w:val="000000" w:themeColor="text1"/>
          <w:rPrChange w:id="2134" w:author="Kevin Bairos-Novak" w:date="2021-07-21T22:42:00Z">
            <w:rPr>
              <w:b/>
            </w:rPr>
          </w:rPrChange>
        </w:rPr>
        <w:t>,</w:t>
      </w:r>
      <w:r w:rsidRPr="009755AE">
        <w:rPr>
          <w:b/>
          <w:color w:val="000000" w:themeColor="text1"/>
          <w:rPrChange w:id="2135" w:author="Kevin Bairos-Novak" w:date="2021-07-21T22:42:00Z">
            <w:rPr>
              <w:b/>
            </w:rPr>
          </w:rPrChange>
        </w:rPr>
        <w:t xml:space="preserve"> mediate </w:t>
      </w:r>
      <w:r w:rsidR="00983ACA" w:rsidRPr="009755AE">
        <w:rPr>
          <w:b/>
          <w:color w:val="000000" w:themeColor="text1"/>
          <w:rPrChange w:id="2136" w:author="Kevin Bairos-Novak" w:date="2021-07-21T22:42:00Z">
            <w:rPr>
              <w:b/>
            </w:rPr>
          </w:rPrChange>
        </w:rPr>
        <w:t xml:space="preserve">trait </w:t>
      </w:r>
      <w:r w:rsidR="00E63F6E" w:rsidRPr="009755AE">
        <w:rPr>
          <w:b/>
          <w:color w:val="000000" w:themeColor="text1"/>
          <w:rPrChange w:id="2137" w:author="Kevin Bairos-Novak" w:date="2021-07-21T22:42:00Z">
            <w:rPr>
              <w:b/>
            </w:rPr>
          </w:rPrChange>
        </w:rPr>
        <w:t>heritabilit</w:t>
      </w:r>
      <w:r w:rsidR="000A2980" w:rsidRPr="009755AE">
        <w:rPr>
          <w:b/>
          <w:color w:val="000000" w:themeColor="text1"/>
          <w:rPrChange w:id="2138" w:author="Kevin Bairos-Novak" w:date="2021-07-21T22:42:00Z">
            <w:rPr>
              <w:b/>
            </w:rPr>
          </w:rPrChange>
        </w:rPr>
        <w:t>y</w:t>
      </w:r>
    </w:p>
    <w:p w14:paraId="6F68A6E7" w14:textId="57096A5D" w:rsidR="001D1C32" w:rsidRPr="009755AE" w:rsidRDefault="00082407" w:rsidP="00FC6D79">
      <w:pPr>
        <w:spacing w:line="480" w:lineRule="auto"/>
        <w:ind w:firstLine="720"/>
        <w:rPr>
          <w:color w:val="000000" w:themeColor="text1"/>
        </w:rPr>
      </w:pPr>
      <w:r w:rsidRPr="009755AE">
        <w:rPr>
          <w:color w:val="000000" w:themeColor="text1"/>
          <w:rPrChange w:id="2139" w:author="Kevin Bairos-Novak" w:date="2021-07-21T22:42:00Z">
            <w:rPr/>
          </w:rPrChange>
        </w:rPr>
        <w:t>Using a data</w:t>
      </w:r>
      <w:r w:rsidR="00853CD2" w:rsidRPr="009755AE">
        <w:rPr>
          <w:color w:val="000000" w:themeColor="text1"/>
          <w:rPrChange w:id="2140" w:author="Kevin Bairos-Novak" w:date="2021-07-21T22:42:00Z">
            <w:rPr/>
          </w:rPrChange>
        </w:rPr>
        <w:t xml:space="preserve"> subset </w:t>
      </w:r>
      <w:r w:rsidR="00AC4DA6" w:rsidRPr="009755AE">
        <w:rPr>
          <w:color w:val="000000" w:themeColor="text1"/>
          <w:rPrChange w:id="2141" w:author="Kevin Bairos-Novak" w:date="2021-07-21T22:42:00Z">
            <w:rPr/>
          </w:rPrChange>
        </w:rPr>
        <w:t xml:space="preserve">to examine </w:t>
      </w:r>
      <w:r w:rsidR="00853CD2" w:rsidRPr="009755AE">
        <w:rPr>
          <w:color w:val="000000" w:themeColor="text1"/>
          <w:rPrChange w:id="2142" w:author="Kevin Bairos-Novak" w:date="2021-07-21T22:42:00Z">
            <w:rPr/>
          </w:rPrChange>
        </w:rPr>
        <w:t xml:space="preserve">trait type </w:t>
      </w:r>
      <w:del w:id="2143" w:author="Kevin Bairos-Novak" w:date="2021-07-21T22:42:00Z">
        <w:r w:rsidR="00AC4DA6" w:rsidRPr="00AB70A3">
          <w:delText>×</w:delText>
        </w:r>
      </w:del>
      <w:ins w:id="2144" w:author="Kevin Bairos-Novak" w:date="2021-07-21T22:42:00Z">
        <w:r w:rsidR="00DF0898" w:rsidRPr="009755AE">
          <w:rPr>
            <w:color w:val="000000" w:themeColor="text1"/>
          </w:rPr>
          <w:t>and</w:t>
        </w:r>
      </w:ins>
      <w:r w:rsidR="00AC4DA6" w:rsidRPr="009755AE">
        <w:rPr>
          <w:color w:val="000000" w:themeColor="text1"/>
          <w:rPrChange w:id="2145" w:author="Kevin Bairos-Novak" w:date="2021-07-21T22:42:00Z">
            <w:rPr/>
          </w:rPrChange>
        </w:rPr>
        <w:t xml:space="preserve"> </w:t>
      </w:r>
      <w:r w:rsidR="00853CD2" w:rsidRPr="009755AE">
        <w:rPr>
          <w:color w:val="000000" w:themeColor="text1"/>
          <w:rPrChange w:id="2146" w:author="Kevin Bairos-Novak" w:date="2021-07-21T22:42:00Z">
            <w:rPr/>
          </w:rPrChange>
        </w:rPr>
        <w:t>life stage</w:t>
      </w:r>
      <w:r w:rsidR="00AC4DA6" w:rsidRPr="009755AE">
        <w:rPr>
          <w:color w:val="000000" w:themeColor="text1"/>
          <w:rPrChange w:id="2147" w:author="Kevin Bairos-Novak" w:date="2021-07-21T22:42:00Z">
            <w:rPr/>
          </w:rPrChange>
        </w:rPr>
        <w:t xml:space="preserve"> interactions</w:t>
      </w:r>
      <w:r w:rsidRPr="009755AE">
        <w:rPr>
          <w:color w:val="000000" w:themeColor="text1"/>
          <w:rPrChange w:id="2148" w:author="Kevin Bairos-Novak" w:date="2021-07-21T22:42:00Z">
            <w:rPr/>
          </w:rPrChange>
        </w:rPr>
        <w:t xml:space="preserve">, </w:t>
      </w:r>
      <w:r w:rsidR="00937E4A" w:rsidRPr="009755AE">
        <w:rPr>
          <w:color w:val="000000" w:themeColor="text1"/>
          <w:rPrChange w:id="2149" w:author="Kevin Bairos-Novak" w:date="2021-07-21T22:42:00Z">
            <w:rPr/>
          </w:rPrChange>
        </w:rPr>
        <w:t>a model of trait type × life stage + heritability type</w:t>
      </w:r>
      <w:r w:rsidRPr="009755AE">
        <w:rPr>
          <w:color w:val="000000" w:themeColor="text1"/>
          <w:rPrChange w:id="2150" w:author="Kevin Bairos-Novak" w:date="2021-07-21T22:42:00Z">
            <w:rPr/>
          </w:rPrChange>
        </w:rPr>
        <w:t xml:space="preserve"> </w:t>
      </w:r>
      <w:del w:id="2151" w:author="Kevin Bairos-Novak" w:date="2021-07-21T22:42:00Z">
        <w:r w:rsidR="00E732F7" w:rsidRPr="00AB70A3">
          <w:delText>and</w:delText>
        </w:r>
      </w:del>
      <w:ins w:id="2152" w:author="Kevin Bairos-Novak" w:date="2021-07-21T22:42:00Z">
        <w:r w:rsidR="00DF0898" w:rsidRPr="009755AE">
          <w:rPr>
            <w:color w:val="000000" w:themeColor="text1"/>
          </w:rPr>
          <w:t>with</w:t>
        </w:r>
      </w:ins>
      <w:r w:rsidR="00DF0898" w:rsidRPr="009755AE">
        <w:rPr>
          <w:color w:val="000000" w:themeColor="text1"/>
          <w:rPrChange w:id="2153" w:author="Kevin Bairos-Novak" w:date="2021-07-21T22:42:00Z">
            <w:rPr/>
          </w:rPrChange>
        </w:rPr>
        <w:t xml:space="preserve"> </w:t>
      </w:r>
      <w:r w:rsidR="00E732F7" w:rsidRPr="009755AE">
        <w:rPr>
          <w:color w:val="000000" w:themeColor="text1"/>
          <w:rPrChange w:id="2154" w:author="Kevin Bairos-Novak" w:date="2021-07-21T22:42:00Z">
            <w:rPr/>
          </w:rPrChange>
        </w:rPr>
        <w:t xml:space="preserve">a random effect of estimate ID only </w:t>
      </w:r>
      <w:r w:rsidRPr="009755AE">
        <w:rPr>
          <w:color w:val="000000" w:themeColor="text1"/>
          <w:rPrChange w:id="2155" w:author="Kevin Bairos-Novak" w:date="2021-07-21T22:42:00Z">
            <w:rPr/>
          </w:rPrChange>
        </w:rPr>
        <w:t>was preferred under model selection</w:t>
      </w:r>
      <w:r w:rsidR="00937E4A" w:rsidRPr="009755AE">
        <w:rPr>
          <w:color w:val="000000" w:themeColor="text1"/>
          <w:rPrChange w:id="2156" w:author="Kevin Bairos-Novak" w:date="2021-07-21T22:42:00Z">
            <w:rPr/>
          </w:rPrChange>
        </w:rPr>
        <w:t xml:space="preserve"> (Table S3)</w:t>
      </w:r>
      <w:r w:rsidR="00E732F7" w:rsidRPr="009755AE">
        <w:rPr>
          <w:color w:val="000000" w:themeColor="text1"/>
          <w:rPrChange w:id="2157" w:author="Kevin Bairos-Novak" w:date="2021-07-21T22:42:00Z">
            <w:rPr/>
          </w:rPrChange>
        </w:rPr>
        <w:t>.</w:t>
      </w:r>
      <w:r w:rsidR="00924B5D" w:rsidRPr="009755AE">
        <w:rPr>
          <w:color w:val="000000" w:themeColor="text1"/>
          <w:rPrChange w:id="2158" w:author="Kevin Bairos-Novak" w:date="2021-07-21T22:42:00Z">
            <w:rPr/>
          </w:rPrChange>
        </w:rPr>
        <w:t xml:space="preserve"> </w:t>
      </w:r>
      <w:r w:rsidR="00E732F7" w:rsidRPr="009755AE">
        <w:rPr>
          <w:color w:val="000000" w:themeColor="text1"/>
          <w:rPrChange w:id="2159" w:author="Kevin Bairos-Novak" w:date="2021-07-21T22:42:00Z">
            <w:rPr/>
          </w:rPrChange>
        </w:rPr>
        <w:t>O</w:t>
      </w:r>
      <w:r w:rsidR="00924B5D" w:rsidRPr="009755AE">
        <w:rPr>
          <w:color w:val="000000" w:themeColor="text1"/>
          <w:rPrChange w:id="2160" w:author="Kevin Bairos-Novak" w:date="2021-07-21T22:42:00Z">
            <w:rPr/>
          </w:rPrChange>
        </w:rPr>
        <w:t xml:space="preserve">ther analyses of trait type </w:t>
      </w:r>
      <w:del w:id="2161" w:author="Kevin Bairos-Novak" w:date="2021-07-21T22:42:00Z">
        <w:r w:rsidR="00233A40" w:rsidRPr="00AB70A3">
          <w:delText>×</w:delText>
        </w:r>
      </w:del>
      <w:ins w:id="2162" w:author="Kevin Bairos-Novak" w:date="2021-07-21T22:42:00Z">
        <w:r w:rsidR="00DF0898" w:rsidRPr="009755AE">
          <w:rPr>
            <w:color w:val="000000" w:themeColor="text1"/>
          </w:rPr>
          <w:t>versus</w:t>
        </w:r>
      </w:ins>
      <w:r w:rsidR="00924B5D" w:rsidRPr="009755AE">
        <w:rPr>
          <w:color w:val="000000" w:themeColor="text1"/>
          <w:rPrChange w:id="2163" w:author="Kevin Bairos-Novak" w:date="2021-07-21T22:42:00Z">
            <w:rPr/>
          </w:rPrChange>
        </w:rPr>
        <w:t xml:space="preserve"> heritability type</w:t>
      </w:r>
      <w:r w:rsidR="00DF0898" w:rsidRPr="009755AE">
        <w:rPr>
          <w:color w:val="000000" w:themeColor="text1"/>
          <w:rPrChange w:id="2164" w:author="Kevin Bairos-Novak" w:date="2021-07-21T22:42:00Z">
            <w:rPr/>
          </w:rPrChange>
        </w:rPr>
        <w:t xml:space="preserve"> </w:t>
      </w:r>
      <w:ins w:id="2165" w:author="Kevin Bairos-Novak" w:date="2021-07-21T22:42:00Z">
        <w:r w:rsidR="00DF0898" w:rsidRPr="009755AE">
          <w:rPr>
            <w:color w:val="000000" w:themeColor="text1"/>
          </w:rPr>
          <w:t>interaction</w:t>
        </w:r>
        <w:r w:rsidR="00924B5D" w:rsidRPr="009755AE">
          <w:rPr>
            <w:color w:val="000000" w:themeColor="text1"/>
          </w:rPr>
          <w:t xml:space="preserve"> </w:t>
        </w:r>
      </w:ins>
      <w:r w:rsidR="00924B5D" w:rsidRPr="009755AE">
        <w:rPr>
          <w:color w:val="000000" w:themeColor="text1"/>
          <w:rPrChange w:id="2166" w:author="Kevin Bairos-Novak" w:date="2021-07-21T22:42:00Z">
            <w:rPr/>
          </w:rPrChange>
        </w:rPr>
        <w:t xml:space="preserve">and trait type </w:t>
      </w:r>
      <w:del w:id="2167" w:author="Kevin Bairos-Novak" w:date="2021-07-21T22:42:00Z">
        <w:r w:rsidR="00924B5D" w:rsidRPr="00AB70A3">
          <w:delText>x</w:delText>
        </w:r>
      </w:del>
      <w:ins w:id="2168" w:author="Kevin Bairos-Novak" w:date="2021-07-21T22:42:00Z">
        <w:r w:rsidR="00DF0898" w:rsidRPr="009755AE">
          <w:rPr>
            <w:color w:val="000000" w:themeColor="text1"/>
          </w:rPr>
          <w:t>and</w:t>
        </w:r>
      </w:ins>
      <w:r w:rsidR="00924B5D" w:rsidRPr="009755AE">
        <w:rPr>
          <w:color w:val="000000" w:themeColor="text1"/>
          <w:rPrChange w:id="2169" w:author="Kevin Bairos-Novak" w:date="2021-07-21T22:42:00Z">
            <w:rPr/>
          </w:rPrChange>
        </w:rPr>
        <w:t xml:space="preserve"> growth form </w:t>
      </w:r>
      <w:ins w:id="2170" w:author="Kevin Bairos-Novak" w:date="2021-07-21T22:42:00Z">
        <w:r w:rsidR="00DF0898" w:rsidRPr="009755AE">
          <w:rPr>
            <w:color w:val="000000" w:themeColor="text1"/>
          </w:rPr>
          <w:t xml:space="preserve">interaction </w:t>
        </w:r>
      </w:ins>
      <w:r w:rsidR="00233A40" w:rsidRPr="009755AE">
        <w:rPr>
          <w:color w:val="000000" w:themeColor="text1"/>
          <w:rPrChange w:id="2171" w:author="Kevin Bairos-Novak" w:date="2021-07-21T22:42:00Z">
            <w:rPr/>
          </w:rPrChange>
        </w:rPr>
        <w:t xml:space="preserve">found </w:t>
      </w:r>
      <w:r w:rsidR="00E732F7" w:rsidRPr="009755AE">
        <w:rPr>
          <w:color w:val="000000" w:themeColor="text1"/>
          <w:rPrChange w:id="2172" w:author="Kevin Bairos-Novak" w:date="2021-07-21T22:42:00Z">
            <w:rPr/>
          </w:rPrChange>
        </w:rPr>
        <w:t xml:space="preserve">further </w:t>
      </w:r>
      <w:r w:rsidR="00233A40" w:rsidRPr="009755AE">
        <w:rPr>
          <w:color w:val="000000" w:themeColor="text1"/>
          <w:rPrChange w:id="2173" w:author="Kevin Bairos-Novak" w:date="2021-07-21T22:42:00Z">
            <w:rPr/>
          </w:rPrChange>
        </w:rPr>
        <w:t xml:space="preserve">support for </w:t>
      </w:r>
      <w:r w:rsidR="00E26C12" w:rsidRPr="009755AE">
        <w:rPr>
          <w:color w:val="000000" w:themeColor="text1"/>
          <w:rPrChange w:id="2174" w:author="Kevin Bairos-Novak" w:date="2021-07-21T22:42:00Z">
            <w:rPr/>
          </w:rPrChange>
        </w:rPr>
        <w:t>a</w:t>
      </w:r>
      <w:r w:rsidR="00233A40" w:rsidRPr="009755AE">
        <w:rPr>
          <w:color w:val="000000" w:themeColor="text1"/>
          <w:rPrChange w:id="2175" w:author="Kevin Bairos-Novak" w:date="2021-07-21T22:42:00Z">
            <w:rPr/>
          </w:rPrChange>
        </w:rPr>
        <w:t xml:space="preserve"> trait type × life stag</w:t>
      </w:r>
      <w:r w:rsidR="00E26C12" w:rsidRPr="009755AE">
        <w:rPr>
          <w:color w:val="000000" w:themeColor="text1"/>
          <w:rPrChange w:id="2176" w:author="Kevin Bairos-Novak" w:date="2021-07-21T22:42:00Z">
            <w:rPr/>
          </w:rPrChange>
        </w:rPr>
        <w:t>e</w:t>
      </w:r>
      <w:r w:rsidR="00924B5D" w:rsidRPr="009755AE">
        <w:rPr>
          <w:color w:val="000000" w:themeColor="text1"/>
          <w:rPrChange w:id="2177" w:author="Kevin Bairos-Novak" w:date="2021-07-21T22:42:00Z">
            <w:rPr/>
          </w:rPrChange>
        </w:rPr>
        <w:t xml:space="preserve"> </w:t>
      </w:r>
      <w:r w:rsidR="00233A40" w:rsidRPr="009755AE">
        <w:rPr>
          <w:color w:val="000000" w:themeColor="text1"/>
          <w:rPrChange w:id="2178" w:author="Kevin Bairos-Novak" w:date="2021-07-21T22:42:00Z">
            <w:rPr/>
          </w:rPrChange>
        </w:rPr>
        <w:t>interaction</w:t>
      </w:r>
      <w:r w:rsidR="00924B5D" w:rsidRPr="009755AE">
        <w:rPr>
          <w:color w:val="000000" w:themeColor="text1"/>
          <w:rPrChange w:id="2179" w:author="Kevin Bairos-Novak" w:date="2021-07-21T22:42:00Z">
            <w:rPr/>
          </w:rPrChange>
        </w:rPr>
        <w:t xml:space="preserve"> (see Supplementary Materials</w:t>
      </w:r>
      <w:r w:rsidR="00C85956" w:rsidRPr="009755AE">
        <w:rPr>
          <w:color w:val="000000" w:themeColor="text1"/>
          <w:rPrChange w:id="2180" w:author="Kevin Bairos-Novak" w:date="2021-07-21T22:42:00Z">
            <w:rPr/>
          </w:rPrChange>
        </w:rPr>
        <w:t xml:space="preserve"> Text </w:t>
      </w:r>
      <w:del w:id="2181" w:author="Kevin Bairos-Novak" w:date="2021-07-21T22:42:00Z">
        <w:r w:rsidR="00C85956" w:rsidRPr="00AB70A3">
          <w:delText>S2</w:delText>
        </w:r>
      </w:del>
      <w:ins w:id="2182" w:author="Kevin Bairos-Novak" w:date="2021-07-21T22:42:00Z">
        <w:r w:rsidR="00C85956" w:rsidRPr="009755AE">
          <w:rPr>
            <w:color w:val="000000" w:themeColor="text1"/>
          </w:rPr>
          <w:t>S</w:t>
        </w:r>
        <w:r w:rsidR="005043B2" w:rsidRPr="009755AE">
          <w:rPr>
            <w:color w:val="000000" w:themeColor="text1"/>
          </w:rPr>
          <w:t>3</w:t>
        </w:r>
      </w:ins>
      <w:r w:rsidR="00924B5D" w:rsidRPr="009755AE">
        <w:rPr>
          <w:color w:val="000000" w:themeColor="text1"/>
          <w:rPrChange w:id="2183" w:author="Kevin Bairos-Novak" w:date="2021-07-21T22:42:00Z">
            <w:rPr/>
          </w:rPrChange>
        </w:rPr>
        <w:t>)</w:t>
      </w:r>
      <w:r w:rsidR="00937E4A" w:rsidRPr="009755AE">
        <w:rPr>
          <w:color w:val="000000" w:themeColor="text1"/>
          <w:rPrChange w:id="2184" w:author="Kevin Bairos-Novak" w:date="2021-07-21T22:42:00Z">
            <w:rPr/>
          </w:rPrChange>
        </w:rPr>
        <w:t>.</w:t>
      </w:r>
      <w:r w:rsidR="00853CD2" w:rsidRPr="009755AE">
        <w:rPr>
          <w:color w:val="000000" w:themeColor="text1"/>
          <w:rPrChange w:id="2185" w:author="Kevin Bairos-Novak" w:date="2021-07-21T22:42:00Z">
            <w:rPr/>
          </w:rPrChange>
        </w:rPr>
        <w:t xml:space="preserve"> </w:t>
      </w:r>
      <w:r w:rsidR="00E732F7" w:rsidRPr="009755AE">
        <w:rPr>
          <w:color w:val="000000" w:themeColor="text1"/>
        </w:rPr>
        <w:t xml:space="preserve">The final meta-model had </w:t>
      </w:r>
      <w:r w:rsidR="00E732F7" w:rsidRPr="009755AE">
        <w:rPr>
          <w:color w:val="000000" w:themeColor="text1"/>
          <w:rPrChange w:id="2186" w:author="Kevin Bairos-Novak" w:date="2021-07-21T22:42:00Z">
            <w:rPr/>
          </w:rPrChange>
        </w:rPr>
        <w:t>moderate levels of heterogeneity among estimates</w:t>
      </w:r>
      <w:r w:rsidR="00E732F7" w:rsidRPr="009755AE">
        <w:rPr>
          <w:color w:val="000000" w:themeColor="text1"/>
        </w:rPr>
        <w:t xml:space="preserve"> (</w:t>
      </w:r>
      <w:del w:id="2187" w:author="Kevin Bairos-Novak" w:date="2021-07-21T22:42:00Z">
        <w:r w:rsidR="00E732F7" w:rsidRPr="00AB70A3">
          <w:rPr>
            <w:i/>
            <w:color w:val="000000" w:themeColor="text1"/>
          </w:rPr>
          <w:delText>QE</w:delText>
        </w:r>
        <w:r w:rsidR="00E732F7" w:rsidRPr="00AB70A3">
          <w:rPr>
            <w:i/>
            <w:color w:val="000000" w:themeColor="text1"/>
            <w:vertAlign w:val="subscript"/>
          </w:rPr>
          <w:delText>56</w:delText>
        </w:r>
        <w:r w:rsidR="00E732F7" w:rsidRPr="00AB70A3">
          <w:rPr>
            <w:color w:val="000000" w:themeColor="text1"/>
          </w:rPr>
          <w:delText xml:space="preserve"> = 94</w:delText>
        </w:r>
      </w:del>
      <w:ins w:id="2188" w:author="Kevin Bairos-Novak" w:date="2021-07-21T22:42:00Z">
        <w:r w:rsidR="003A115E" w:rsidRPr="009755AE">
          <w:rPr>
            <w:i/>
            <w:color w:val="000000" w:themeColor="text1"/>
          </w:rPr>
          <w:t>QE</w:t>
        </w:r>
        <w:r w:rsidR="003A115E" w:rsidRPr="009755AE">
          <w:rPr>
            <w:i/>
            <w:color w:val="000000" w:themeColor="text1"/>
            <w:vertAlign w:val="subscript"/>
          </w:rPr>
          <w:t>55</w:t>
        </w:r>
        <w:r w:rsidR="003A115E" w:rsidRPr="009755AE">
          <w:rPr>
            <w:color w:val="000000" w:themeColor="text1"/>
          </w:rPr>
          <w:t xml:space="preserve"> </w:t>
        </w:r>
        <w:r w:rsidR="00E732F7" w:rsidRPr="009755AE">
          <w:rPr>
            <w:color w:val="000000" w:themeColor="text1"/>
          </w:rPr>
          <w:t>= 9</w:t>
        </w:r>
        <w:r w:rsidR="00F55CFE" w:rsidRPr="009755AE">
          <w:rPr>
            <w:color w:val="000000" w:themeColor="text1"/>
          </w:rPr>
          <w:t>6</w:t>
        </w:r>
      </w:ins>
      <w:r w:rsidR="00E732F7" w:rsidRPr="009755AE">
        <w:rPr>
          <w:color w:val="000000" w:themeColor="text1"/>
        </w:rPr>
        <w:t xml:space="preserve">, </w:t>
      </w:r>
      <w:r w:rsidR="00E732F7" w:rsidRPr="009755AE">
        <w:rPr>
          <w:i/>
          <w:color w:val="000000" w:themeColor="text1"/>
        </w:rPr>
        <w:t>p</w:t>
      </w:r>
      <w:r w:rsidR="00E732F7" w:rsidRPr="009755AE">
        <w:rPr>
          <w:color w:val="000000" w:themeColor="text1"/>
        </w:rPr>
        <w:t xml:space="preserve"> = 0.</w:t>
      </w:r>
      <w:del w:id="2189" w:author="Kevin Bairos-Novak" w:date="2021-07-21T22:42:00Z">
        <w:r w:rsidR="00E732F7" w:rsidRPr="00AB70A3">
          <w:rPr>
            <w:color w:val="000000" w:themeColor="text1"/>
          </w:rPr>
          <w:delText>0007</w:delText>
        </w:r>
      </w:del>
      <w:ins w:id="2190" w:author="Kevin Bairos-Novak" w:date="2021-07-21T22:42:00Z">
        <w:r w:rsidR="003A115E" w:rsidRPr="009755AE">
          <w:rPr>
            <w:color w:val="000000" w:themeColor="text1"/>
          </w:rPr>
          <w:t>0005</w:t>
        </w:r>
      </w:ins>
      <w:r w:rsidR="00E732F7" w:rsidRPr="009755AE">
        <w:rPr>
          <w:color w:val="000000" w:themeColor="text1"/>
        </w:rPr>
        <w:t>;</w:t>
      </w:r>
      <w:r w:rsidR="003636D9" w:rsidRPr="009755AE">
        <w:rPr>
          <w:i/>
          <w:color w:val="000000" w:themeColor="text1"/>
        </w:rPr>
        <w:t xml:space="preserve"> I</w:t>
      </w:r>
      <w:r w:rsidR="003636D9" w:rsidRPr="009755AE">
        <w:rPr>
          <w:i/>
          <w:color w:val="000000" w:themeColor="text1"/>
          <w:vertAlign w:val="superscript"/>
        </w:rPr>
        <w:t>2</w:t>
      </w:r>
      <w:r w:rsidR="003636D9" w:rsidRPr="009755AE">
        <w:rPr>
          <w:i/>
          <w:color w:val="000000" w:themeColor="text1"/>
          <w:vertAlign w:val="subscript"/>
        </w:rPr>
        <w:t>total</w:t>
      </w:r>
      <w:r w:rsidR="003636D9" w:rsidRPr="009755AE">
        <w:rPr>
          <w:color w:val="000000" w:themeColor="text1"/>
          <w:rPrChange w:id="2191" w:author="Kevin Bairos-Novak" w:date="2021-07-21T22:42:00Z">
            <w:rPr/>
          </w:rPrChange>
        </w:rPr>
        <w:t xml:space="preserve"> = </w:t>
      </w:r>
      <w:del w:id="2192" w:author="Kevin Bairos-Novak" w:date="2021-07-21T22:42:00Z">
        <w:r w:rsidR="003636D9" w:rsidRPr="00AB70A3">
          <w:delText>45.9</w:delText>
        </w:r>
      </w:del>
      <w:ins w:id="2193" w:author="Kevin Bairos-Novak" w:date="2021-07-21T22:42:00Z">
        <w:r w:rsidR="003636D9" w:rsidRPr="009755AE">
          <w:rPr>
            <w:color w:val="000000" w:themeColor="text1"/>
          </w:rPr>
          <w:t>4</w:t>
        </w:r>
        <w:r w:rsidR="003A115E" w:rsidRPr="009755AE">
          <w:rPr>
            <w:color w:val="000000" w:themeColor="text1"/>
          </w:rPr>
          <w:t>7</w:t>
        </w:r>
      </w:ins>
      <w:r w:rsidR="003636D9" w:rsidRPr="009755AE">
        <w:rPr>
          <w:color w:val="000000" w:themeColor="text1"/>
          <w:rPrChange w:id="2194" w:author="Kevin Bairos-Novak" w:date="2021-07-21T22:42:00Z">
            <w:rPr/>
          </w:rPrChange>
        </w:rPr>
        <w:t>%</w:t>
      </w:r>
      <w:r w:rsidR="00E732F7" w:rsidRPr="009755AE">
        <w:rPr>
          <w:color w:val="000000" w:themeColor="text1"/>
        </w:rPr>
        <w:t xml:space="preserve">) and </w:t>
      </w:r>
      <w:r w:rsidR="00E732F7" w:rsidRPr="009755AE">
        <w:rPr>
          <w:color w:val="000000" w:themeColor="text1"/>
          <w:rPrChange w:id="2195" w:author="Kevin Bairos-Novak" w:date="2021-07-21T22:42:00Z">
            <w:rPr/>
          </w:rPrChange>
        </w:rPr>
        <w:t xml:space="preserve">fixed effects helped explain much of the variation in heritability estimates (pseudo </w:t>
      </w:r>
      <w:r w:rsidR="00E732F7" w:rsidRPr="009755AE">
        <w:rPr>
          <w:i/>
          <w:color w:val="000000" w:themeColor="text1"/>
          <w:rPrChange w:id="2196" w:author="Kevin Bairos-Novak" w:date="2021-07-21T22:42:00Z">
            <w:rPr>
              <w:i/>
            </w:rPr>
          </w:rPrChange>
        </w:rPr>
        <w:t>R</w:t>
      </w:r>
      <w:r w:rsidR="00E732F7" w:rsidRPr="009755AE">
        <w:rPr>
          <w:i/>
          <w:color w:val="000000" w:themeColor="text1"/>
          <w:vertAlign w:val="superscript"/>
          <w:rPrChange w:id="2197" w:author="Kevin Bairos-Novak" w:date="2021-07-21T22:42:00Z">
            <w:rPr>
              <w:i/>
              <w:vertAlign w:val="superscript"/>
            </w:rPr>
          </w:rPrChange>
        </w:rPr>
        <w:t>2</w:t>
      </w:r>
      <w:r w:rsidR="00E732F7" w:rsidRPr="009755AE">
        <w:rPr>
          <w:color w:val="000000" w:themeColor="text1"/>
          <w:rPrChange w:id="2198" w:author="Kevin Bairos-Novak" w:date="2021-07-21T22:42:00Z">
            <w:rPr/>
          </w:rPrChange>
        </w:rPr>
        <w:t xml:space="preserve"> = </w:t>
      </w:r>
      <w:del w:id="2199" w:author="Kevin Bairos-Novak" w:date="2021-07-21T22:42:00Z">
        <w:r w:rsidR="00E732F7" w:rsidRPr="00AB70A3">
          <w:delText>79</w:delText>
        </w:r>
      </w:del>
      <w:ins w:id="2200" w:author="Kevin Bairos-Novak" w:date="2021-07-21T22:42:00Z">
        <w:r w:rsidR="00E732F7" w:rsidRPr="009755AE">
          <w:rPr>
            <w:color w:val="000000" w:themeColor="text1"/>
          </w:rPr>
          <w:t>7</w:t>
        </w:r>
        <w:r w:rsidR="003A115E" w:rsidRPr="009755AE">
          <w:rPr>
            <w:color w:val="000000" w:themeColor="text1"/>
          </w:rPr>
          <w:t>8</w:t>
        </w:r>
      </w:ins>
      <w:r w:rsidR="00E732F7" w:rsidRPr="009755AE">
        <w:rPr>
          <w:color w:val="000000" w:themeColor="text1"/>
          <w:rPrChange w:id="2201" w:author="Kevin Bairos-Novak" w:date="2021-07-21T22:42:00Z">
            <w:rPr/>
          </w:rPrChange>
        </w:rPr>
        <w:t>%</w:t>
      </w:r>
      <w:r w:rsidR="003636D9" w:rsidRPr="009755AE">
        <w:rPr>
          <w:color w:val="000000" w:themeColor="text1"/>
          <w:rPrChange w:id="2202" w:author="Kevin Bairos-Novak" w:date="2021-07-21T22:42:00Z">
            <w:rPr/>
          </w:rPrChange>
        </w:rPr>
        <w:t>).</w:t>
      </w:r>
      <w:r w:rsidR="00E732F7" w:rsidRPr="009755AE">
        <w:rPr>
          <w:color w:val="000000" w:themeColor="text1"/>
          <w:rPrChange w:id="2203" w:author="Kevin Bairos-Novak" w:date="2021-07-21T22:42:00Z">
            <w:rPr/>
          </w:rPrChange>
        </w:rPr>
        <w:t xml:space="preserve"> </w:t>
      </w:r>
      <w:r w:rsidR="001D1C32" w:rsidRPr="009755AE">
        <w:rPr>
          <w:color w:val="000000" w:themeColor="text1"/>
        </w:rPr>
        <w:t>Parameter estimates for all trait types were similar to the previous overall model estimates (Fig. 3; Fig. S3; Table S4), but there w</w:t>
      </w:r>
      <w:r w:rsidR="00E732F7" w:rsidRPr="009755AE">
        <w:rPr>
          <w:color w:val="000000" w:themeColor="text1"/>
        </w:rPr>
        <w:t>ere</w:t>
      </w:r>
      <w:r w:rsidR="001D1C32" w:rsidRPr="009755AE">
        <w:rPr>
          <w:color w:val="000000" w:themeColor="text1"/>
        </w:rPr>
        <w:t xml:space="preserve"> </w:t>
      </w:r>
      <w:r w:rsidR="00E732F7" w:rsidRPr="009755AE">
        <w:rPr>
          <w:color w:val="000000" w:themeColor="text1"/>
        </w:rPr>
        <w:t xml:space="preserve">significant interactions </w:t>
      </w:r>
      <w:r w:rsidR="001D1C32" w:rsidRPr="009755AE">
        <w:rPr>
          <w:color w:val="000000" w:themeColor="text1"/>
        </w:rPr>
        <w:t>for growth and bleaching in juveniles</w:t>
      </w:r>
      <w:r w:rsidR="00E732F7" w:rsidRPr="009755AE">
        <w:rPr>
          <w:color w:val="000000" w:themeColor="text1"/>
        </w:rPr>
        <w:t xml:space="preserve"> relative to other life stages as well as a for nutrient content in adults</w:t>
      </w:r>
      <w:r w:rsidR="001D1C32" w:rsidRPr="009755AE">
        <w:rPr>
          <w:color w:val="000000" w:themeColor="text1"/>
        </w:rPr>
        <w:t xml:space="preserve"> (Fig. 3; Table S4). Cook’s distances for the </w:t>
      </w:r>
      <w:r w:rsidR="001D1C32" w:rsidRPr="009755AE">
        <w:rPr>
          <w:color w:val="000000" w:themeColor="text1"/>
          <w:rPrChange w:id="2204" w:author="Kevin Bairos-Novak" w:date="2021-07-21T22:42:00Z">
            <w:rPr/>
          </w:rPrChange>
        </w:rPr>
        <w:t xml:space="preserve">trait type × life stage + heritability type model </w:t>
      </w:r>
      <w:r w:rsidR="001D1C32" w:rsidRPr="009755AE">
        <w:rPr>
          <w:color w:val="000000" w:themeColor="text1"/>
        </w:rPr>
        <w:t xml:space="preserve">were low overall (≤ 2), but </w:t>
      </w:r>
      <w:del w:id="2205" w:author="Kevin Bairos-Novak" w:date="2021-07-21T22:42:00Z">
        <w:r w:rsidR="001D1C32" w:rsidRPr="00AB70A3">
          <w:delText>two</w:delText>
        </w:r>
      </w:del>
      <w:ins w:id="2206" w:author="Kevin Bairos-Novak" w:date="2021-07-21T22:42:00Z">
        <w:r w:rsidR="003A115E" w:rsidRPr="009755AE">
          <w:rPr>
            <w:color w:val="000000" w:themeColor="text1"/>
          </w:rPr>
          <w:t>three</w:t>
        </w:r>
      </w:ins>
      <w:r w:rsidR="003A115E" w:rsidRPr="009755AE">
        <w:rPr>
          <w:color w:val="000000" w:themeColor="text1"/>
          <w:rPrChange w:id="2207" w:author="Kevin Bairos-Novak" w:date="2021-07-21T22:42:00Z">
            <w:rPr/>
          </w:rPrChange>
        </w:rPr>
        <w:t xml:space="preserve"> </w:t>
      </w:r>
      <w:r w:rsidR="001D1C32" w:rsidRPr="009755AE">
        <w:rPr>
          <w:color w:val="000000" w:themeColor="text1"/>
          <w:rPrChange w:id="2208" w:author="Kevin Bairos-Novak" w:date="2021-07-21T22:42:00Z">
            <w:rPr/>
          </w:rPrChange>
        </w:rPr>
        <w:t xml:space="preserve">points had moderate leverage on the analysis (Cook’s distance = </w:t>
      </w:r>
      <w:del w:id="2209" w:author="Kevin Bairos-Novak" w:date="2021-07-21T22:42:00Z">
        <w:r w:rsidR="001D1C32" w:rsidRPr="00AB70A3">
          <w:delText>4.</w:delText>
        </w:r>
        <w:r w:rsidR="0035217C" w:rsidRPr="00AB70A3">
          <w:rPr>
            <w:color w:val="000000" w:themeColor="text1"/>
          </w:rPr>
          <w:delText>0</w:delText>
        </w:r>
        <w:r w:rsidR="001D1C32" w:rsidRPr="00AB70A3">
          <w:rPr>
            <w:color w:val="000000" w:themeColor="text1"/>
          </w:rPr>
          <w:delText xml:space="preserve"> and </w:delText>
        </w:r>
      </w:del>
      <w:ins w:id="2210" w:author="Kevin Bairos-Novak" w:date="2021-07-21T22:42:00Z">
        <w:r w:rsidR="003A115E" w:rsidRPr="009755AE">
          <w:rPr>
            <w:color w:val="000000" w:themeColor="text1"/>
          </w:rPr>
          <w:t>2.9–</w:t>
        </w:r>
      </w:ins>
      <w:r w:rsidR="003A115E" w:rsidRPr="009755AE">
        <w:rPr>
          <w:color w:val="000000" w:themeColor="text1"/>
        </w:rPr>
        <w:t>3.</w:t>
      </w:r>
      <w:del w:id="2211" w:author="Kevin Bairos-Novak" w:date="2021-07-21T22:42:00Z">
        <w:r w:rsidR="001D1C32" w:rsidRPr="00AB70A3">
          <w:rPr>
            <w:color w:val="000000" w:themeColor="text1"/>
          </w:rPr>
          <w:delText>0</w:delText>
        </w:r>
      </w:del>
      <w:ins w:id="2212" w:author="Kevin Bairos-Novak" w:date="2021-07-21T22:42:00Z">
        <w:r w:rsidR="003A115E" w:rsidRPr="009755AE">
          <w:rPr>
            <w:color w:val="000000" w:themeColor="text1"/>
          </w:rPr>
          <w:t>9</w:t>
        </w:r>
      </w:ins>
      <w:r w:rsidR="001D1C32" w:rsidRPr="009755AE">
        <w:rPr>
          <w:color w:val="000000" w:themeColor="text1"/>
        </w:rPr>
        <w:t>)</w:t>
      </w:r>
      <w:r w:rsidR="003A115E" w:rsidRPr="009755AE">
        <w:rPr>
          <w:color w:val="000000" w:themeColor="text1"/>
        </w:rPr>
        <w:t>,</w:t>
      </w:r>
      <w:r w:rsidR="001D1C32" w:rsidRPr="009755AE">
        <w:rPr>
          <w:color w:val="000000" w:themeColor="text1"/>
        </w:rPr>
        <w:t xml:space="preserve"> </w:t>
      </w:r>
      <w:r w:rsidR="00E732F7" w:rsidRPr="009755AE">
        <w:rPr>
          <w:color w:val="000000" w:themeColor="text1"/>
        </w:rPr>
        <w:t xml:space="preserve">but </w:t>
      </w:r>
      <w:r w:rsidR="001D1C32" w:rsidRPr="009755AE">
        <w:rPr>
          <w:color w:val="000000" w:themeColor="text1"/>
        </w:rPr>
        <w:t xml:space="preserve">the </w:t>
      </w:r>
      <w:proofErr w:type="spellStart"/>
      <w:r w:rsidR="001D1C32" w:rsidRPr="009755AE">
        <w:rPr>
          <w:color w:val="000000" w:themeColor="text1"/>
        </w:rPr>
        <w:t>growth:juvenile</w:t>
      </w:r>
      <w:proofErr w:type="spellEnd"/>
      <w:r w:rsidR="001D1C32" w:rsidRPr="009755AE">
        <w:rPr>
          <w:color w:val="000000" w:themeColor="text1"/>
        </w:rPr>
        <w:t xml:space="preserve"> interaction term </w:t>
      </w:r>
      <w:r w:rsidR="00E732F7" w:rsidRPr="009755AE">
        <w:rPr>
          <w:color w:val="000000" w:themeColor="text1"/>
        </w:rPr>
        <w:t xml:space="preserve">remained </w:t>
      </w:r>
      <w:r w:rsidR="00E26C12" w:rsidRPr="009755AE">
        <w:rPr>
          <w:color w:val="000000" w:themeColor="text1"/>
        </w:rPr>
        <w:t>important</w:t>
      </w:r>
      <w:r w:rsidR="001D1C32" w:rsidRPr="009755AE">
        <w:rPr>
          <w:color w:val="000000" w:themeColor="text1"/>
        </w:rPr>
        <w:t xml:space="preserve"> when </w:t>
      </w:r>
      <w:del w:id="2213" w:author="Kevin Bairos-Novak" w:date="2021-07-21T22:42:00Z">
        <w:r w:rsidR="00E732F7" w:rsidRPr="00AB70A3">
          <w:rPr>
            <w:color w:val="000000" w:themeColor="text1"/>
          </w:rPr>
          <w:delText>either</w:delText>
        </w:r>
      </w:del>
      <w:ins w:id="2214" w:author="Kevin Bairos-Novak" w:date="2021-07-21T22:42:00Z">
        <w:r w:rsidR="00D9135B" w:rsidRPr="009755AE">
          <w:rPr>
            <w:color w:val="000000" w:themeColor="text1"/>
          </w:rPr>
          <w:t>any</w:t>
        </w:r>
      </w:ins>
      <w:r w:rsidR="00D9135B" w:rsidRPr="009755AE">
        <w:rPr>
          <w:color w:val="000000" w:themeColor="text1"/>
        </w:rPr>
        <w:t xml:space="preserve"> </w:t>
      </w:r>
      <w:r w:rsidR="00E732F7" w:rsidRPr="009755AE">
        <w:rPr>
          <w:color w:val="000000" w:themeColor="text1"/>
        </w:rPr>
        <w:t xml:space="preserve">or </w:t>
      </w:r>
      <w:del w:id="2215" w:author="Kevin Bairos-Novak" w:date="2021-07-21T22:42:00Z">
        <w:r w:rsidR="001D1C32" w:rsidRPr="00AB70A3">
          <w:rPr>
            <w:color w:val="000000" w:themeColor="text1"/>
          </w:rPr>
          <w:delText>both</w:delText>
        </w:r>
      </w:del>
      <w:ins w:id="2216" w:author="Kevin Bairos-Novak" w:date="2021-07-21T22:42:00Z">
        <w:r w:rsidR="003A115E" w:rsidRPr="009755AE">
          <w:rPr>
            <w:color w:val="000000" w:themeColor="text1"/>
          </w:rPr>
          <w:t>all</w:t>
        </w:r>
      </w:ins>
      <w:r w:rsidR="003A115E" w:rsidRPr="009755AE">
        <w:rPr>
          <w:color w:val="000000" w:themeColor="text1"/>
        </w:rPr>
        <w:t xml:space="preserve"> </w:t>
      </w:r>
      <w:r w:rsidR="001D1C32" w:rsidRPr="009755AE">
        <w:rPr>
          <w:color w:val="000000" w:themeColor="text1"/>
        </w:rPr>
        <w:t xml:space="preserve">were excluded from the analysis. </w:t>
      </w:r>
      <w:r w:rsidR="001D1C32" w:rsidRPr="009755AE">
        <w:rPr>
          <w:color w:val="000000" w:themeColor="text1"/>
          <w:rPrChange w:id="2217" w:author="Kevin Bairos-Novak" w:date="2021-07-21T22:42:00Z">
            <w:rPr/>
          </w:rPrChange>
        </w:rPr>
        <w:t xml:space="preserve">Coral growth form was never an important predictor of heritability, and species </w:t>
      </w:r>
      <w:ins w:id="2218" w:author="Kevin Bairos-Novak" w:date="2021-07-21T22:42:00Z">
        <w:r w:rsidR="001D1C32" w:rsidRPr="009755AE">
          <w:rPr>
            <w:color w:val="000000" w:themeColor="text1"/>
          </w:rPr>
          <w:t>was</w:t>
        </w:r>
        <w:r w:rsidR="003A115E" w:rsidRPr="009755AE">
          <w:rPr>
            <w:color w:val="000000" w:themeColor="text1"/>
          </w:rPr>
          <w:t xml:space="preserve"> </w:t>
        </w:r>
      </w:ins>
      <w:r w:rsidR="003A115E" w:rsidRPr="009755AE">
        <w:rPr>
          <w:color w:val="000000" w:themeColor="text1"/>
          <w:rPrChange w:id="2219" w:author="Kevin Bairos-Novak" w:date="2021-07-21T22:42:00Z">
            <w:rPr/>
          </w:rPrChange>
        </w:rPr>
        <w:t>never</w:t>
      </w:r>
      <w:del w:id="2220" w:author="Kevin Bairos-Novak" w:date="2021-07-21T22:42:00Z">
        <w:r w:rsidR="001D1C32" w:rsidRPr="00AB70A3">
          <w:delText xml:space="preserve"> was</w:delText>
        </w:r>
      </w:del>
      <w:r w:rsidR="001D1C32" w:rsidRPr="009755AE">
        <w:rPr>
          <w:color w:val="000000" w:themeColor="text1"/>
          <w:rPrChange w:id="2221" w:author="Kevin Bairos-Novak" w:date="2021-07-21T22:42:00Z">
            <w:rPr/>
          </w:rPrChange>
        </w:rPr>
        <w:t xml:space="preserve"> selected as an important random effect, suggesting that taxonomic differences may be too small or variable to detect, given the data currently available. </w:t>
      </w:r>
    </w:p>
    <w:p w14:paraId="10F22BC5" w14:textId="6C290FBB" w:rsidR="00924B5D" w:rsidRPr="009755AE" w:rsidRDefault="001D1C32" w:rsidP="00FC6D79">
      <w:pPr>
        <w:spacing w:line="480" w:lineRule="auto"/>
        <w:ind w:firstLine="720"/>
        <w:rPr>
          <w:color w:val="000000" w:themeColor="text1"/>
        </w:rPr>
      </w:pPr>
      <w:r w:rsidRPr="009755AE">
        <w:rPr>
          <w:color w:val="000000" w:themeColor="text1"/>
        </w:rPr>
        <w:t xml:space="preserve">Life stage had a strong effect for certain trait type–heritability type combinations </w:t>
      </w:r>
      <w:r w:rsidRPr="009755AE">
        <w:rPr>
          <w:color w:val="000000" w:themeColor="text1"/>
          <w:rPrChange w:id="2222" w:author="Kevin Bairos-Novak" w:date="2021-07-21T22:42:00Z">
            <w:rPr/>
          </w:rPrChange>
        </w:rPr>
        <w:t>(Fig. 3; Table S4)</w:t>
      </w:r>
      <w:r w:rsidRPr="009755AE">
        <w:rPr>
          <w:color w:val="000000" w:themeColor="text1"/>
        </w:rPr>
        <w:t xml:space="preserve">. For example, the estimated narrow-sense </w:t>
      </w:r>
      <w:r w:rsidRPr="009755AE">
        <w:rPr>
          <w:i/>
          <w:color w:val="000000" w:themeColor="text1"/>
        </w:rPr>
        <w:t>h</w:t>
      </w:r>
      <w:r w:rsidRPr="009755AE">
        <w:rPr>
          <w:i/>
          <w:color w:val="000000" w:themeColor="text1"/>
          <w:vertAlign w:val="superscript"/>
        </w:rPr>
        <w:t>2</w:t>
      </w:r>
      <w:r w:rsidRPr="009755AE">
        <w:rPr>
          <w:color w:val="000000" w:themeColor="text1"/>
        </w:rPr>
        <w:t xml:space="preserve"> for bleaching metrics in adults was </w:t>
      </w:r>
      <w:del w:id="2223" w:author="Kevin Bairos-Novak" w:date="2021-07-21T22:42:00Z">
        <w:r w:rsidR="00C41581">
          <w:rPr>
            <w:color w:val="000000" w:themeColor="text1"/>
          </w:rPr>
          <w:delText>nine</w:delText>
        </w:r>
      </w:del>
      <w:ins w:id="2224" w:author="Kevin Bairos-Novak" w:date="2021-07-21T22:42:00Z">
        <w:r w:rsidR="00065311" w:rsidRPr="009755AE">
          <w:rPr>
            <w:color w:val="000000" w:themeColor="text1"/>
          </w:rPr>
          <w:t>9.1</w:t>
        </w:r>
      </w:ins>
      <w:r w:rsidR="00065311" w:rsidRPr="009755AE">
        <w:rPr>
          <w:color w:val="000000" w:themeColor="text1"/>
        </w:rPr>
        <w:t xml:space="preserve"> </w:t>
      </w:r>
      <w:r w:rsidRPr="009755AE">
        <w:rPr>
          <w:color w:val="000000" w:themeColor="text1"/>
        </w:rPr>
        <w:t xml:space="preserve">times the same </w:t>
      </w:r>
      <w:r w:rsidRPr="009755AE">
        <w:rPr>
          <w:i/>
          <w:color w:val="000000" w:themeColor="text1"/>
        </w:rPr>
        <w:t>h</w:t>
      </w:r>
      <w:r w:rsidRPr="009755AE">
        <w:rPr>
          <w:i/>
          <w:color w:val="000000" w:themeColor="text1"/>
          <w:vertAlign w:val="superscript"/>
        </w:rPr>
        <w:t>2</w:t>
      </w:r>
      <w:r w:rsidRPr="009755AE">
        <w:rPr>
          <w:color w:val="000000" w:themeColor="text1"/>
        </w:rPr>
        <w:t xml:space="preserve"> for juveniles, and </w:t>
      </w:r>
      <w:r w:rsidR="00C41581" w:rsidRPr="009755AE">
        <w:rPr>
          <w:color w:val="000000" w:themeColor="text1"/>
        </w:rPr>
        <w:t>two</w:t>
      </w:r>
      <w:r w:rsidRPr="009755AE">
        <w:rPr>
          <w:color w:val="000000" w:themeColor="text1"/>
        </w:rPr>
        <w:t xml:space="preserve"> times the bleaching </w:t>
      </w:r>
      <w:r w:rsidRPr="009755AE">
        <w:rPr>
          <w:i/>
          <w:color w:val="000000" w:themeColor="text1"/>
        </w:rPr>
        <w:t>H</w:t>
      </w:r>
      <w:r w:rsidRPr="009755AE">
        <w:rPr>
          <w:i/>
          <w:color w:val="000000" w:themeColor="text1"/>
          <w:vertAlign w:val="superscript"/>
        </w:rPr>
        <w:t>2</w:t>
      </w:r>
      <w:r w:rsidRPr="009755AE">
        <w:rPr>
          <w:color w:val="000000" w:themeColor="text1"/>
        </w:rPr>
        <w:t xml:space="preserve"> value in adults versus larvae. Growth and nutrient content broad-sense heritability also differed across life stage, with adult growth </w:t>
      </w:r>
      <w:r w:rsidRPr="009755AE">
        <w:rPr>
          <w:i/>
          <w:color w:val="000000" w:themeColor="text1"/>
        </w:rPr>
        <w:t>H</w:t>
      </w:r>
      <w:r w:rsidRPr="009755AE">
        <w:rPr>
          <w:i/>
          <w:color w:val="000000" w:themeColor="text1"/>
          <w:vertAlign w:val="superscript"/>
        </w:rPr>
        <w:t>2</w:t>
      </w:r>
      <w:r w:rsidRPr="009755AE">
        <w:rPr>
          <w:color w:val="000000" w:themeColor="text1"/>
        </w:rPr>
        <w:t xml:space="preserve"> being 3</w:t>
      </w:r>
      <w:ins w:id="2225" w:author="Kevin Bairos-Novak" w:date="2021-07-21T22:42:00Z">
        <w:r w:rsidR="00065311" w:rsidRPr="009755AE">
          <w:rPr>
            <w:color w:val="000000" w:themeColor="text1"/>
          </w:rPr>
          <w:t>.1</w:t>
        </w:r>
      </w:ins>
      <w:r w:rsidRPr="009755AE">
        <w:rPr>
          <w:color w:val="000000" w:themeColor="text1"/>
        </w:rPr>
        <w:t xml:space="preserve"> times that of juveniles and nutrient content </w:t>
      </w:r>
      <w:r w:rsidRPr="009755AE">
        <w:rPr>
          <w:i/>
          <w:color w:val="000000" w:themeColor="text1"/>
        </w:rPr>
        <w:t>H</w:t>
      </w:r>
      <w:r w:rsidRPr="009755AE">
        <w:rPr>
          <w:i/>
          <w:color w:val="000000" w:themeColor="text1"/>
          <w:vertAlign w:val="superscript"/>
        </w:rPr>
        <w:t>2</w:t>
      </w:r>
      <w:r w:rsidRPr="009755AE">
        <w:rPr>
          <w:color w:val="000000" w:themeColor="text1"/>
        </w:rPr>
        <w:t xml:space="preserve"> being 3.9 times greater in larvae vs. adults. In contrast, t</w:t>
      </w:r>
      <w:r w:rsidR="008B0C2D" w:rsidRPr="009755AE">
        <w:rPr>
          <w:color w:val="000000" w:themeColor="text1"/>
        </w:rPr>
        <w:t xml:space="preserve">he effect </w:t>
      </w:r>
      <w:r w:rsidR="00E62BB7" w:rsidRPr="009755AE">
        <w:rPr>
          <w:color w:val="000000" w:themeColor="text1"/>
        </w:rPr>
        <w:t>of heritability</w:t>
      </w:r>
      <w:r w:rsidR="00B92625" w:rsidRPr="009755AE">
        <w:rPr>
          <w:color w:val="000000" w:themeColor="text1"/>
        </w:rPr>
        <w:t xml:space="preserve"> type</w:t>
      </w:r>
      <w:r w:rsidR="00E62BB7" w:rsidRPr="009755AE">
        <w:rPr>
          <w:color w:val="000000" w:themeColor="text1"/>
        </w:rPr>
        <w:t xml:space="preserve"> </w:t>
      </w:r>
      <w:r w:rsidR="008B0C2D" w:rsidRPr="009755AE">
        <w:rPr>
          <w:color w:val="000000" w:themeColor="text1"/>
        </w:rPr>
        <w:t>was relatively wea</w:t>
      </w:r>
      <w:r w:rsidR="00E62BB7" w:rsidRPr="009755AE">
        <w:rPr>
          <w:color w:val="000000" w:themeColor="text1"/>
        </w:rPr>
        <w:t>k (</w:t>
      </w:r>
      <w:r w:rsidR="00B92625" w:rsidRPr="009755AE">
        <w:rPr>
          <w:color w:val="000000" w:themeColor="text1"/>
        </w:rPr>
        <w:t>1.4 to 2.</w:t>
      </w:r>
      <w:r w:rsidR="00CA6780" w:rsidRPr="009755AE">
        <w:rPr>
          <w:color w:val="000000" w:themeColor="text1"/>
        </w:rPr>
        <w:t>5</w:t>
      </w:r>
      <w:r w:rsidR="00B92625" w:rsidRPr="009755AE">
        <w:rPr>
          <w:color w:val="000000" w:themeColor="text1"/>
        </w:rPr>
        <w:t xml:space="preserve">–fold </w:t>
      </w:r>
      <w:r w:rsidR="00952641" w:rsidRPr="009755AE">
        <w:rPr>
          <w:color w:val="000000" w:themeColor="text1"/>
        </w:rPr>
        <w:t>higher for broad-sense heritabilities vs. narrow-sense when controlling for trait type and life stage</w:t>
      </w:r>
      <w:r w:rsidR="00E62BB7" w:rsidRPr="009755AE">
        <w:rPr>
          <w:color w:val="000000" w:themeColor="text1"/>
        </w:rPr>
        <w:t>)</w:t>
      </w:r>
      <w:r w:rsidR="008B0C2D" w:rsidRPr="009755AE">
        <w:rPr>
          <w:color w:val="000000" w:themeColor="text1"/>
        </w:rPr>
        <w:t xml:space="preserve"> compared to</w:t>
      </w:r>
      <w:r w:rsidR="00DC0A75" w:rsidRPr="009755AE">
        <w:rPr>
          <w:color w:val="000000" w:themeColor="text1"/>
        </w:rPr>
        <w:t xml:space="preserve"> </w:t>
      </w:r>
      <w:r w:rsidR="000A32A9" w:rsidRPr="009755AE">
        <w:rPr>
          <w:color w:val="000000" w:themeColor="text1"/>
        </w:rPr>
        <w:t xml:space="preserve">the effect of </w:t>
      </w:r>
      <w:r w:rsidR="00B92625" w:rsidRPr="009755AE">
        <w:rPr>
          <w:color w:val="000000" w:themeColor="text1"/>
        </w:rPr>
        <w:t>trait type</w:t>
      </w:r>
      <w:r w:rsidR="000A32A9" w:rsidRPr="009755AE">
        <w:rPr>
          <w:color w:val="000000" w:themeColor="text1"/>
        </w:rPr>
        <w:t xml:space="preserve"> on heritability</w:t>
      </w:r>
      <w:r w:rsidR="00B92625" w:rsidRPr="009755AE">
        <w:rPr>
          <w:color w:val="000000" w:themeColor="text1"/>
        </w:rPr>
        <w:t xml:space="preserve">, which </w:t>
      </w:r>
      <w:r w:rsidR="000A32A9" w:rsidRPr="009755AE">
        <w:rPr>
          <w:color w:val="000000" w:themeColor="text1"/>
        </w:rPr>
        <w:t xml:space="preserve">was </w:t>
      </w:r>
      <w:r w:rsidR="00B92625" w:rsidRPr="009755AE">
        <w:rPr>
          <w:color w:val="000000" w:themeColor="text1"/>
        </w:rPr>
        <w:t xml:space="preserve">up to </w:t>
      </w:r>
      <w:del w:id="2226" w:author="Kevin Bairos-Novak" w:date="2021-07-21T22:42:00Z">
        <w:r w:rsidR="00B92625" w:rsidRPr="00AB70A3">
          <w:rPr>
            <w:color w:val="000000" w:themeColor="text1"/>
          </w:rPr>
          <w:delText>12.5</w:delText>
        </w:r>
      </w:del>
      <w:ins w:id="2227" w:author="Kevin Bairos-Novak" w:date="2021-07-21T22:42:00Z">
        <w:r w:rsidR="00B92625" w:rsidRPr="009755AE">
          <w:rPr>
            <w:color w:val="000000" w:themeColor="text1"/>
          </w:rPr>
          <w:t>1</w:t>
        </w:r>
        <w:r w:rsidR="000C0773" w:rsidRPr="009755AE">
          <w:rPr>
            <w:color w:val="000000" w:themeColor="text1"/>
          </w:rPr>
          <w:t>3.</w:t>
        </w:r>
        <w:r w:rsidR="00065311" w:rsidRPr="009755AE">
          <w:rPr>
            <w:color w:val="000000" w:themeColor="text1"/>
          </w:rPr>
          <w:t>2</w:t>
        </w:r>
      </w:ins>
      <w:r w:rsidR="00B92625" w:rsidRPr="009755AE">
        <w:rPr>
          <w:color w:val="000000" w:themeColor="text1"/>
        </w:rPr>
        <w:t xml:space="preserve"> times</w:t>
      </w:r>
      <w:r w:rsidR="000A32A9" w:rsidRPr="009755AE">
        <w:rPr>
          <w:color w:val="000000" w:themeColor="text1"/>
        </w:rPr>
        <w:t xml:space="preserve"> higher</w:t>
      </w:r>
      <w:r w:rsidR="00B92625" w:rsidRPr="009755AE">
        <w:rPr>
          <w:color w:val="000000" w:themeColor="text1"/>
        </w:rPr>
        <w:t xml:space="preserve"> heritability when comparing </w:t>
      </w:r>
      <w:r w:rsidR="00B92625" w:rsidRPr="009755AE">
        <w:rPr>
          <w:i/>
          <w:color w:val="000000" w:themeColor="text1"/>
        </w:rPr>
        <w:t>h</w:t>
      </w:r>
      <w:r w:rsidR="00B92625" w:rsidRPr="009755AE">
        <w:rPr>
          <w:i/>
          <w:color w:val="000000" w:themeColor="text1"/>
          <w:vertAlign w:val="superscript"/>
        </w:rPr>
        <w:t>2</w:t>
      </w:r>
      <w:r w:rsidR="00B92625" w:rsidRPr="009755AE">
        <w:rPr>
          <w:color w:val="000000" w:themeColor="text1"/>
        </w:rPr>
        <w:t xml:space="preserve"> </w:t>
      </w:r>
      <w:r w:rsidR="000A32A9" w:rsidRPr="009755AE">
        <w:rPr>
          <w:color w:val="000000" w:themeColor="text1"/>
        </w:rPr>
        <w:lastRenderedPageBreak/>
        <w:t xml:space="preserve">between juvenile </w:t>
      </w:r>
      <w:r w:rsidR="00B92625" w:rsidRPr="009755AE">
        <w:rPr>
          <w:color w:val="000000" w:themeColor="text1"/>
        </w:rPr>
        <w:t xml:space="preserve">bleaching vs. survival </w:t>
      </w:r>
      <w:r w:rsidR="00937E4A" w:rsidRPr="009755AE">
        <w:rPr>
          <w:color w:val="000000" w:themeColor="text1"/>
        </w:rPr>
        <w:t>(</w:t>
      </w:r>
      <w:r w:rsidR="001C2E51" w:rsidRPr="009755AE">
        <w:rPr>
          <w:color w:val="000000" w:themeColor="text1"/>
        </w:rPr>
        <w:t xml:space="preserve">Fig. 3; </w:t>
      </w:r>
      <w:r w:rsidR="00937E4A" w:rsidRPr="009755AE">
        <w:rPr>
          <w:color w:val="000000" w:themeColor="text1"/>
        </w:rPr>
        <w:t xml:space="preserve">Table S4). </w:t>
      </w:r>
      <w:r w:rsidRPr="009755AE">
        <w:rPr>
          <w:color w:val="000000" w:themeColor="text1"/>
          <w:rPrChange w:id="2228" w:author="Kevin Bairos-Novak" w:date="2021-07-21T22:42:00Z">
            <w:rPr/>
          </w:rPrChange>
        </w:rPr>
        <w:t>However, this difference in broad- vs. narrow-sense heritability type indicates the presence of substantial but not overwhelming non-additive genetic variation as a portion of the total genetic variation present in broad-sense heritability</w:t>
      </w:r>
      <w:r w:rsidR="00065311" w:rsidRPr="009755AE">
        <w:rPr>
          <w:color w:val="000000" w:themeColor="text1"/>
          <w:rPrChange w:id="2229" w:author="Kevin Bairos-Novak" w:date="2021-07-21T22:42:00Z">
            <w:rPr/>
          </w:rPrChange>
        </w:rPr>
        <w:t>.</w:t>
      </w:r>
      <w:del w:id="2230" w:author="Kevin Bairos-Novak" w:date="2021-07-21T22:42:00Z">
        <w:r w:rsidRPr="00AB70A3">
          <w:delText xml:space="preserve"> </w:delText>
        </w:r>
        <w:r w:rsidR="00233A40" w:rsidRPr="00AB70A3">
          <w:rPr>
            <w:color w:val="000000" w:themeColor="text1"/>
          </w:rPr>
          <w:delText xml:space="preserve">The final model’s funnel plot exhibited no signs of publication bias (see Supplementary </w:delText>
        </w:r>
        <w:r w:rsidR="00263709" w:rsidRPr="00AB70A3">
          <w:rPr>
            <w:color w:val="000000" w:themeColor="text1"/>
          </w:rPr>
          <w:delText xml:space="preserve">Code Documentation </w:delText>
        </w:r>
        <w:r w:rsidR="00233A40" w:rsidRPr="00AB70A3">
          <w:rPr>
            <w:color w:val="000000" w:themeColor="text1"/>
          </w:rPr>
          <w:delText>B), and the fail-safe number was again large (513 &gt;&gt; 100), indicating that the model findings are relatively robust to any underlying publication bias.</w:delText>
        </w:r>
        <w:r w:rsidR="00233A40" w:rsidRPr="00AB70A3">
          <w:delText xml:space="preserve"> </w:delText>
        </w:r>
      </w:del>
    </w:p>
    <w:p w14:paraId="5D929E4A" w14:textId="414E2DD4" w:rsidR="00F14ABE" w:rsidRPr="009755AE" w:rsidRDefault="00F14ABE" w:rsidP="000E6EF6">
      <w:pPr>
        <w:spacing w:line="480" w:lineRule="auto"/>
        <w:rPr>
          <w:color w:val="000000" w:themeColor="text1"/>
          <w:rPrChange w:id="2231" w:author="Kevin Bairos-Novak" w:date="2021-07-21T22:42:00Z">
            <w:rPr/>
          </w:rPrChange>
        </w:rPr>
      </w:pPr>
      <w:bookmarkStart w:id="2232" w:name="_Toc42254815"/>
    </w:p>
    <w:p w14:paraId="7E4D632E" w14:textId="77777777" w:rsidR="00F14ABE" w:rsidRPr="00AB70A3" w:rsidRDefault="00F0136F" w:rsidP="00FC6D79">
      <w:pPr>
        <w:spacing w:line="480" w:lineRule="auto"/>
        <w:jc w:val="center"/>
        <w:rPr>
          <w:del w:id="2233" w:author="Kevin Bairos-Novak" w:date="2021-07-21T22:42:00Z"/>
          <w:b/>
        </w:rPr>
      </w:pPr>
      <w:del w:id="2234" w:author="Kevin Bairos-Novak" w:date="2021-07-21T22:42:00Z">
        <w:r w:rsidRPr="00AB70A3">
          <w:rPr>
            <w:b/>
            <w:noProof/>
            <w:lang w:val="en-AU" w:eastAsia="en-AU"/>
          </w:rPr>
          <w:drawing>
            <wp:inline distT="0" distB="0" distL="0" distR="0" wp14:anchorId="79E2CB6D" wp14:editId="0CA30E36">
              <wp:extent cx="4572000" cy="64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eps"/>
                      <pic:cNvPicPr/>
                    </pic:nvPicPr>
                    <pic:blipFill>
                      <a:blip r:embed="rId16"/>
                      <a:stretch>
                        <a:fillRect/>
                      </a:stretch>
                    </pic:blipFill>
                    <pic:spPr>
                      <a:xfrm>
                        <a:off x="0" y="0"/>
                        <a:ext cx="4572000" cy="6400800"/>
                      </a:xfrm>
                      <a:prstGeom prst="rect">
                        <a:avLst/>
                      </a:prstGeom>
                    </pic:spPr>
                  </pic:pic>
                </a:graphicData>
              </a:graphic>
            </wp:inline>
          </w:drawing>
        </w:r>
      </w:del>
    </w:p>
    <w:p w14:paraId="5CCF7165" w14:textId="63D5AD24" w:rsidR="00F14ABE" w:rsidRPr="009755AE" w:rsidRDefault="00584C2D" w:rsidP="00FC6D79">
      <w:pPr>
        <w:spacing w:line="480" w:lineRule="auto"/>
        <w:jc w:val="center"/>
        <w:rPr>
          <w:ins w:id="2235" w:author="Kevin Bairos-Novak" w:date="2021-07-21T22:42:00Z"/>
          <w:b/>
          <w:color w:val="000000" w:themeColor="text1"/>
        </w:rPr>
      </w:pPr>
      <w:ins w:id="2236" w:author="Kevin Bairos-Novak" w:date="2021-07-21T22:42:00Z">
        <w:r w:rsidRPr="009755AE">
          <w:rPr>
            <w:b/>
            <w:noProof/>
            <w:color w:val="000000" w:themeColor="text1"/>
          </w:rPr>
          <w:drawing>
            <wp:inline distT="0" distB="0" distL="0" distR="0" wp14:anchorId="176031B2" wp14:editId="3FE31DC6">
              <wp:extent cx="45720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eps"/>
                      <pic:cNvPicPr/>
                    </pic:nvPicPr>
                    <pic:blipFill>
                      <a:blip r:embed="rId17"/>
                      <a:stretch>
                        <a:fillRect/>
                      </a:stretch>
                    </pic:blipFill>
                    <pic:spPr>
                      <a:xfrm>
                        <a:off x="0" y="0"/>
                        <a:ext cx="4572000" cy="6400800"/>
                      </a:xfrm>
                      <a:prstGeom prst="rect">
                        <a:avLst/>
                      </a:prstGeom>
                    </pic:spPr>
                  </pic:pic>
                </a:graphicData>
              </a:graphic>
            </wp:inline>
          </w:drawing>
        </w:r>
      </w:ins>
    </w:p>
    <w:p w14:paraId="7AEB469F" w14:textId="6E73E8D8" w:rsidR="00C95618" w:rsidRPr="009755AE" w:rsidRDefault="00F14ABE" w:rsidP="00FC6D79">
      <w:pPr>
        <w:spacing w:line="480" w:lineRule="auto"/>
        <w:rPr>
          <w:color w:val="000000" w:themeColor="text1"/>
          <w:rPrChange w:id="2237" w:author="Kevin Bairos-Novak" w:date="2021-07-21T22:42:00Z">
            <w:rPr/>
          </w:rPrChange>
        </w:rPr>
      </w:pPr>
      <w:r w:rsidRPr="009755AE">
        <w:rPr>
          <w:b/>
          <w:color w:val="000000" w:themeColor="text1"/>
          <w:rPrChange w:id="2238" w:author="Kevin Bairos-Novak" w:date="2021-07-21T22:42:00Z">
            <w:rPr>
              <w:b/>
            </w:rPr>
          </w:rPrChange>
        </w:rPr>
        <w:t xml:space="preserve">Fig. </w:t>
      </w:r>
      <w:r w:rsidR="00B36C24" w:rsidRPr="009755AE">
        <w:rPr>
          <w:b/>
          <w:color w:val="000000" w:themeColor="text1"/>
          <w:rPrChange w:id="2239" w:author="Kevin Bairos-Novak" w:date="2021-07-21T22:42:00Z">
            <w:rPr>
              <w:b/>
            </w:rPr>
          </w:rPrChange>
        </w:rPr>
        <w:t>3</w:t>
      </w:r>
      <w:r w:rsidRPr="009755AE">
        <w:rPr>
          <w:b/>
          <w:color w:val="000000" w:themeColor="text1"/>
          <w:rPrChange w:id="2240" w:author="Kevin Bairos-Novak" w:date="2021-07-21T22:42:00Z">
            <w:rPr>
              <w:b/>
            </w:rPr>
          </w:rPrChange>
        </w:rPr>
        <w:t>.</w:t>
      </w:r>
      <w:r w:rsidRPr="009755AE">
        <w:rPr>
          <w:color w:val="000000" w:themeColor="text1"/>
          <w:rPrChange w:id="2241" w:author="Kevin Bairos-Novak" w:date="2021-07-21T22:42:00Z">
            <w:rPr/>
          </w:rPrChange>
        </w:rPr>
        <w:t xml:space="preserve"> </w:t>
      </w:r>
      <w:r w:rsidR="00FC66FB" w:rsidRPr="009755AE">
        <w:rPr>
          <w:color w:val="000000" w:themeColor="text1"/>
          <w:rPrChange w:id="2242" w:author="Kevin Bairos-Novak" w:date="2021-07-21T22:42:00Z">
            <w:rPr/>
          </w:rPrChange>
        </w:rPr>
        <w:t xml:space="preserve">Heritability </w:t>
      </w:r>
      <w:r w:rsidRPr="009755AE">
        <w:rPr>
          <w:color w:val="000000" w:themeColor="text1"/>
          <w:rPrChange w:id="2243" w:author="Kevin Bairos-Novak" w:date="2021-07-21T22:42:00Z">
            <w:rPr/>
          </w:rPrChange>
        </w:rPr>
        <w:t xml:space="preserve">estimates ± SE </w:t>
      </w:r>
      <w:r w:rsidR="00FC66FB" w:rsidRPr="009755AE">
        <w:rPr>
          <w:color w:val="000000" w:themeColor="text1"/>
          <w:rPrChange w:id="2244" w:author="Kevin Bairos-Novak" w:date="2021-07-21T22:42:00Z">
            <w:rPr/>
          </w:rPrChange>
        </w:rPr>
        <w:t>across trait types with multiple life stages (x-axis) and different heritability types (lighter points</w:t>
      </w:r>
      <w:r w:rsidR="00705435" w:rsidRPr="009755AE">
        <w:rPr>
          <w:color w:val="000000" w:themeColor="text1"/>
          <w:rPrChange w:id="2245" w:author="Kevin Bairos-Novak" w:date="2021-07-21T22:42:00Z">
            <w:rPr/>
          </w:rPrChange>
        </w:rPr>
        <w:t>:</w:t>
      </w:r>
      <w:r w:rsidR="00FC66FB" w:rsidRPr="009755AE">
        <w:rPr>
          <w:color w:val="000000" w:themeColor="text1"/>
          <w:rPrChange w:id="2246" w:author="Kevin Bairos-Novak" w:date="2021-07-21T22:42:00Z">
            <w:rPr/>
          </w:rPrChange>
        </w:rPr>
        <w:t xml:space="preserve"> broad-sense heritability; darker points</w:t>
      </w:r>
      <w:r w:rsidR="00705435" w:rsidRPr="009755AE">
        <w:rPr>
          <w:color w:val="000000" w:themeColor="text1"/>
          <w:rPrChange w:id="2247" w:author="Kevin Bairos-Novak" w:date="2021-07-21T22:42:00Z">
            <w:rPr/>
          </w:rPrChange>
        </w:rPr>
        <w:t>:</w:t>
      </w:r>
      <w:r w:rsidR="00FC66FB" w:rsidRPr="009755AE">
        <w:rPr>
          <w:color w:val="000000" w:themeColor="text1"/>
          <w:rPrChange w:id="2248" w:author="Kevin Bairos-Novak" w:date="2021-07-21T22:42:00Z">
            <w:rPr/>
          </w:rPrChange>
        </w:rPr>
        <w:t xml:space="preserve"> narrow-sense heritability).</w:t>
      </w:r>
      <w:r w:rsidRPr="009755AE">
        <w:rPr>
          <w:color w:val="000000" w:themeColor="text1"/>
          <w:rPrChange w:id="2249" w:author="Kevin Bairos-Novak" w:date="2021-07-21T22:42:00Z">
            <w:rPr/>
          </w:rPrChange>
        </w:rPr>
        <w:t xml:space="preserve"> </w:t>
      </w:r>
      <w:r w:rsidR="00196195" w:rsidRPr="009755AE">
        <w:rPr>
          <w:color w:val="000000" w:themeColor="text1"/>
          <w:rPrChange w:id="2250" w:author="Kevin Bairos-Novak" w:date="2021-07-21T22:42:00Z">
            <w:rPr/>
          </w:rPrChange>
        </w:rPr>
        <w:t>A</w:t>
      </w:r>
      <w:r w:rsidRPr="009755AE">
        <w:rPr>
          <w:color w:val="000000" w:themeColor="text1"/>
          <w:rPrChange w:id="2251" w:author="Kevin Bairos-Novak" w:date="2021-07-21T22:42:00Z">
            <w:rPr/>
          </w:rPrChange>
        </w:rPr>
        <w:t xml:space="preserve">ssociated </w:t>
      </w:r>
      <w:r w:rsidR="00196195" w:rsidRPr="009755AE">
        <w:rPr>
          <w:color w:val="000000" w:themeColor="text1"/>
          <w:rPrChange w:id="2252" w:author="Kevin Bairos-Novak" w:date="2021-07-21T22:42:00Z">
            <w:rPr/>
          </w:rPrChange>
        </w:rPr>
        <w:t>sample sizes</w:t>
      </w:r>
      <w:r w:rsidRPr="009755AE">
        <w:rPr>
          <w:color w:val="000000" w:themeColor="text1"/>
          <w:rPrChange w:id="2253" w:author="Kevin Bairos-Novak" w:date="2021-07-21T22:42:00Z">
            <w:rPr/>
          </w:rPrChange>
        </w:rPr>
        <w:t xml:space="preserve"> </w:t>
      </w:r>
      <w:r w:rsidR="00196195" w:rsidRPr="009755AE">
        <w:rPr>
          <w:color w:val="000000" w:themeColor="text1"/>
          <w:rPrChange w:id="2254" w:author="Kevin Bairos-Novak" w:date="2021-07-21T22:42:00Z">
            <w:rPr/>
          </w:rPrChange>
        </w:rPr>
        <w:t>(</w:t>
      </w:r>
      <w:r w:rsidR="00705435" w:rsidRPr="009755AE">
        <w:rPr>
          <w:color w:val="000000" w:themeColor="text1"/>
          <w:rPrChange w:id="2255" w:author="Kevin Bairos-Novak" w:date="2021-07-21T22:42:00Z">
            <w:rPr/>
          </w:rPrChange>
        </w:rPr>
        <w:t>number</w:t>
      </w:r>
      <w:r w:rsidR="00196195" w:rsidRPr="009755AE">
        <w:rPr>
          <w:color w:val="000000" w:themeColor="text1"/>
          <w:rPrChange w:id="2256" w:author="Kevin Bairos-Novak" w:date="2021-07-21T22:42:00Z">
            <w:rPr/>
          </w:rPrChange>
        </w:rPr>
        <w:t xml:space="preserve"> of original estimates) </w:t>
      </w:r>
      <w:r w:rsidRPr="009755AE">
        <w:rPr>
          <w:color w:val="000000" w:themeColor="text1"/>
          <w:rPrChange w:id="2257" w:author="Kevin Bairos-Novak" w:date="2021-07-21T22:42:00Z">
            <w:rPr/>
          </w:rPrChange>
        </w:rPr>
        <w:t xml:space="preserve">are </w:t>
      </w:r>
      <w:r w:rsidR="00196195" w:rsidRPr="009755AE">
        <w:rPr>
          <w:color w:val="000000" w:themeColor="text1"/>
          <w:rPrChange w:id="2258" w:author="Kevin Bairos-Novak" w:date="2021-07-21T22:42:00Z">
            <w:rPr/>
          </w:rPrChange>
        </w:rPr>
        <w:t>adjacent to each point in</w:t>
      </w:r>
      <w:r w:rsidRPr="009755AE">
        <w:rPr>
          <w:color w:val="000000" w:themeColor="text1"/>
          <w:rPrChange w:id="2259" w:author="Kevin Bairos-Novak" w:date="2021-07-21T22:42:00Z">
            <w:rPr/>
          </w:rPrChange>
        </w:rPr>
        <w:t xml:space="preserve"> grey.</w:t>
      </w:r>
    </w:p>
    <w:p w14:paraId="0F27C3D2" w14:textId="021DF5F6" w:rsidR="00E63F6E" w:rsidRPr="009755AE" w:rsidRDefault="00E63F6E" w:rsidP="00FC6D79">
      <w:pPr>
        <w:spacing w:line="480" w:lineRule="auto"/>
        <w:rPr>
          <w:color w:val="000000" w:themeColor="text1"/>
          <w:rPrChange w:id="2260" w:author="Kevin Bairos-Novak" w:date="2021-07-21T22:42:00Z">
            <w:rPr/>
          </w:rPrChange>
        </w:rPr>
      </w:pPr>
    </w:p>
    <w:p w14:paraId="2D275D2E" w14:textId="4AC3ECA3" w:rsidR="00E63F6E" w:rsidRPr="009755AE" w:rsidRDefault="000063D7" w:rsidP="00FC6D79">
      <w:pPr>
        <w:spacing w:line="480" w:lineRule="auto"/>
        <w:rPr>
          <w:i/>
          <w:color w:val="000000" w:themeColor="text1"/>
          <w:rPrChange w:id="2261" w:author="Kevin Bairos-Novak" w:date="2021-07-21T22:42:00Z">
            <w:rPr>
              <w:i/>
            </w:rPr>
          </w:rPrChange>
        </w:rPr>
      </w:pPr>
      <w:r w:rsidRPr="009755AE">
        <w:rPr>
          <w:i/>
          <w:color w:val="000000" w:themeColor="text1"/>
          <w:rPrChange w:id="2262" w:author="Kevin Bairos-Novak" w:date="2021-07-21T22:42:00Z">
            <w:rPr>
              <w:i/>
            </w:rPr>
          </w:rPrChange>
        </w:rPr>
        <w:t>Low adaptive potential of juvenile growth and bleaching</w:t>
      </w:r>
    </w:p>
    <w:p w14:paraId="5A2E89F2" w14:textId="45FCB453" w:rsidR="00E63F6E" w:rsidRPr="009755AE" w:rsidRDefault="00E63F6E" w:rsidP="00FC6D79">
      <w:pPr>
        <w:spacing w:line="480" w:lineRule="auto"/>
        <w:rPr>
          <w:color w:val="000000" w:themeColor="text1"/>
          <w:rPrChange w:id="2263" w:author="Kevin Bairos-Novak" w:date="2021-07-21T22:42:00Z">
            <w:rPr/>
          </w:rPrChange>
        </w:rPr>
      </w:pPr>
      <w:r w:rsidRPr="009755AE">
        <w:rPr>
          <w:color w:val="000000" w:themeColor="text1"/>
          <w:rPrChange w:id="2264" w:author="Kevin Bairos-Novak" w:date="2021-07-21T22:42:00Z">
            <w:rPr/>
          </w:rPrChange>
        </w:rPr>
        <w:tab/>
      </w:r>
      <w:r w:rsidR="000063D7" w:rsidRPr="009755AE">
        <w:rPr>
          <w:color w:val="000000" w:themeColor="text1"/>
          <w:rPrChange w:id="2265" w:author="Kevin Bairos-Novak" w:date="2021-07-21T22:42:00Z">
            <w:rPr/>
          </w:rPrChange>
        </w:rPr>
        <w:t xml:space="preserve">Juvenile growth was much less heritable relative to adult growth, while bleaching was less heritable in juveniles relative to both larvae and adults, </w:t>
      </w:r>
      <w:r w:rsidRPr="009755AE">
        <w:rPr>
          <w:color w:val="000000" w:themeColor="text1"/>
          <w:rPrChange w:id="2266" w:author="Kevin Bairos-Novak" w:date="2021-07-21T22:42:00Z">
            <w:rPr/>
          </w:rPrChange>
        </w:rPr>
        <w:t xml:space="preserve">highlighting the differential adaptive potential of coral life stage to selection for some trait types. This reduced </w:t>
      </w:r>
      <w:ins w:id="2267" w:author="Kevin Bairos-Novak" w:date="2021-07-21T22:42:00Z">
        <w:r w:rsidR="00443BF6" w:rsidRPr="009755AE">
          <w:rPr>
            <w:color w:val="000000" w:themeColor="text1"/>
          </w:rPr>
          <w:t xml:space="preserve">bleaching </w:t>
        </w:r>
      </w:ins>
      <w:r w:rsidRPr="009755AE">
        <w:rPr>
          <w:color w:val="000000" w:themeColor="text1"/>
          <w:rPrChange w:id="2268" w:author="Kevin Bairos-Novak" w:date="2021-07-21T22:42:00Z">
            <w:rPr/>
          </w:rPrChange>
        </w:rPr>
        <w:t>heritability</w:t>
      </w:r>
      <w:ins w:id="2269" w:author="Kevin Bairos-Novak" w:date="2021-07-21T22:42:00Z">
        <w:r w:rsidRPr="009755AE">
          <w:rPr>
            <w:color w:val="000000" w:themeColor="text1"/>
          </w:rPr>
          <w:t xml:space="preserve"> </w:t>
        </w:r>
        <w:r w:rsidR="00443BF6" w:rsidRPr="009755AE">
          <w:rPr>
            <w:color w:val="000000" w:themeColor="text1"/>
          </w:rPr>
          <w:t>from larvae to juveniles</w:t>
        </w:r>
      </w:ins>
      <w:r w:rsidR="00443BF6" w:rsidRPr="009755AE">
        <w:rPr>
          <w:color w:val="000000" w:themeColor="text1"/>
          <w:rPrChange w:id="2270" w:author="Kevin Bairos-Novak" w:date="2021-07-21T22:42:00Z">
            <w:rPr/>
          </w:rPrChange>
        </w:rPr>
        <w:t xml:space="preserve"> </w:t>
      </w:r>
      <w:r w:rsidRPr="009755AE">
        <w:rPr>
          <w:color w:val="000000" w:themeColor="text1"/>
          <w:rPrChange w:id="2271" w:author="Kevin Bairos-Novak" w:date="2021-07-21T22:42:00Z">
            <w:rPr/>
          </w:rPrChange>
        </w:rPr>
        <w:t>may be the result of previous strong stabilizing selection on growth and bleaching traits in juveniles, thus driving reduced additive genetic variance through the fixation of alleles</w:t>
      </w:r>
      <w:r w:rsidR="000063D7" w:rsidRPr="009755AE">
        <w:rPr>
          <w:color w:val="000000" w:themeColor="text1"/>
          <w:rPrChange w:id="2272" w:author="Kevin Bairos-Novak" w:date="2021-07-21T22:42:00Z">
            <w:rPr/>
          </w:rPrChange>
        </w:rPr>
        <w:t xml:space="preserve"> and</w:t>
      </w:r>
      <w:r w:rsidRPr="009755AE">
        <w:rPr>
          <w:color w:val="000000" w:themeColor="text1"/>
          <w:rPrChange w:id="2273" w:author="Kevin Bairos-Novak" w:date="2021-07-21T22:42:00Z">
            <w:rPr/>
          </w:rPrChange>
        </w:rPr>
        <w:t xml:space="preserve"> resulting in lower heritabilities compared to other traits </w:t>
      </w:r>
      <w:r w:rsidRPr="009755AE">
        <w:rPr>
          <w:color w:val="000000" w:themeColor="text1"/>
          <w:rPrChange w:id="2274" w:author="Kevin Bairos-Novak" w:date="2021-07-21T22:42:00Z">
            <w:rPr/>
          </w:rPrChange>
        </w:rPr>
        <w:fldChar w:fldCharType="begin" w:fldLock="1"/>
      </w:r>
      <w:r w:rsidR="00B525D0" w:rsidRPr="009755AE">
        <w:rPr>
          <w:color w:val="000000" w:themeColor="text1"/>
          <w:rPrChange w:id="2275" w:author="Kevin Bairos-Novak" w:date="2021-07-21T22:42:00Z">
            <w:rPr/>
          </w:rPrChange>
        </w:rPr>
        <w:instrText>ADDIN CSL_CITATION {"citationItems":[{"id":"ITEM-1","itemData":{"author":[{"dropping-particle":"","family":"Fisher","given":"RA","non-dropping-particle":"","parse-names":false,"suffix":""}],"id":"ITEM-1","issued":{"date-parts":[["1930"]]},"publisher":"Clarendon","publisher-place":"Oxford","title":"The Genetical Theory of Natural Selection","type":"book"},"uris":["http://www.mendeley.com/documents/?uuid=04763665-798b-4c27-9c9d-a4b313d0dbe5"]},{"id":"ITEM-2","itemData":{"DOI":"10.1111/j.1558-5646.2008.00581.x","ISSN":"00143820","PMID":"19054048","abstract":"Consistently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-2","issue":"3","issued":{"date-parts":[["2009"]]},"page":"716-726","title":"Heritability of fitness components in a wild bird population","type":"article-journal","volume":"63"},"uris":["http://www.mendeley.com/documents/?uuid=ba3e1251-687c-4c2c-b28f-d16e74f3ad2e"]}],"mendeley":{"formattedCitation":"(Fisher 1930; Teplitsky et al. 2009)","plainTextFormattedCitation":"(Fisher 1930; Teplitsky et al. 2009)","previouslyFormattedCitation":"(Fisher 1930; Teplitsky et al. 2009)"},"properties":{"noteIndex":0},"schema":"https://github.com/citation-style-language/schema/raw/master/csl-citation.json"}</w:instrText>
      </w:r>
      <w:r w:rsidRPr="009755AE">
        <w:rPr>
          <w:color w:val="000000" w:themeColor="text1"/>
          <w:rPrChange w:id="2276" w:author="Kevin Bairos-Novak" w:date="2021-07-21T22:42:00Z">
            <w:rPr/>
          </w:rPrChange>
        </w:rPr>
        <w:fldChar w:fldCharType="separate"/>
      </w:r>
      <w:r w:rsidRPr="009755AE">
        <w:rPr>
          <w:color w:val="000000" w:themeColor="text1"/>
          <w:rPrChange w:id="2277" w:author="Kevin Bairos-Novak" w:date="2021-07-21T22:42:00Z">
            <w:rPr/>
          </w:rPrChange>
        </w:rPr>
        <w:t>(Fisher 1930; Teplitsky et al. 2009)</w:t>
      </w:r>
      <w:r w:rsidRPr="009755AE">
        <w:rPr>
          <w:color w:val="000000" w:themeColor="text1"/>
          <w:rPrChange w:id="2278" w:author="Kevin Bairos-Novak" w:date="2021-07-21T22:42:00Z">
            <w:rPr/>
          </w:rPrChange>
        </w:rPr>
        <w:fldChar w:fldCharType="end"/>
      </w:r>
      <w:r w:rsidRPr="009755AE">
        <w:rPr>
          <w:color w:val="000000" w:themeColor="text1"/>
          <w:rPrChange w:id="2279" w:author="Kevin Bairos-Novak" w:date="2021-07-21T22:42:00Z">
            <w:rPr/>
          </w:rPrChange>
        </w:rPr>
        <w:t xml:space="preserve">. Indeed, bleaching events likely represent a strong selective pressure for juvenile corals </w:t>
      </w:r>
      <w:r w:rsidRPr="009755AE">
        <w:rPr>
          <w:color w:val="000000" w:themeColor="text1"/>
          <w:rPrChange w:id="2280" w:author="Kevin Bairos-Novak" w:date="2021-07-21T22:42:00Z">
            <w:rPr/>
          </w:rPrChange>
        </w:rPr>
        <w:fldChar w:fldCharType="begin" w:fldLock="1"/>
      </w:r>
      <w:r w:rsidRPr="009755AE">
        <w:rPr>
          <w:color w:val="000000" w:themeColor="text1"/>
          <w:rPrChange w:id="2281" w:author="Kevin Bairos-Novak" w:date="2021-07-21T22:42:00Z">
            <w:rPr/>
          </w:rPrChange>
        </w:rPr>
        <w:instrText>ADDIN CSL_CITATION {"citationItems":[{"id":"ITEM-1","itemData":{"DOI":"10.1007/s00338-019-01785-w","ISSN":"14320975","abstract":"Thermally induced mass coral bleaching is globally responsible for major losses of coral cover. Coral recovery from mass coral disturbances like the 2016 bleaching event hinges on successful recruitment of new coral colonies to the existing population. Juvenile corals as a life history stage represent survival and growth of new recruits. As such, habitat preferences of juvenile corals and how environmental parameters interact to drive coral recovery following a mass bleaching disturbance are important research areas. To expand our knowledge on this topic, we compared juvenile coral densities from before the 2016 bleaching event with those after the disturbance and identified abiotic and biotic characteristics of 21 reefs in the inner Seychelles that predict juvenile coral densities. Our results show that following the 2016 bleaching event, juvenile coral densities were significantly reduced by about 70%, with a particularly large decline in juvenile Acropora. Macroalgae present a large obstacle to survival of juvenile corals in a post-bleaching setting, but their influence varies as a function of herbivore biomass, reef structure, and reef type. Higher biomass of herbivorous fish weakens the negative effect of macroalgae on juvenile corals, and structural complexity on granitic reefs is a strong positive predictor of juvenile coral density. However, structural complexity on carbonate or patch reefs was negatively related to juvenile coral density, highlighting the importance of considering interactive terms in analyses. Our study emphasises the importance of habitat for juvenile coral abundance at both fine and seascape scales, adding to the literature on drivers of reef rebound potential following severe coral bleaching.","author":[{"dropping-particle":"","family":"Dajka","given":"Jan Claas","non-dropping-particle":"","parse-names":false,"suffix":""},{"dropping-particle":"","family":"Wilson","given":"Shaun K.","non-dropping-particle":"","parse-names":false,"suffix":""},{"dropping-particle":"","family":"Robinson","given":"James P.W.","non-dropping-particle":"","parse-names":false,"suffix":""},{"dropping-particle":"","family":"Chong-Seng","given":"Karen M.","non-dropping-particle":"","parse-names":false,"suffix":""},{"dropping-particle":"","family":"Harris","given":"Alasdair","non-dropping-particle":"","parse-names":false,"suffix":""},{"dropping-particle":"","family":"Graham","given":"Nicholas A.J.","non-dropping-particle":"","parse-names":false,"suffix":""}],"container-title":"Coral Reefs","id":"ITEM-1","issue":"4","issued":{"date-parts":[["2019"]]},"page":"637-649","publisher":"Springer Berlin Heidelberg","title":"Uncovering drivers of juvenile coral density following mass bleaching","type":"article-journal","volume":"38"},"uris":["http://www.mendeley.com/documents/?uuid=6c6b3b11-6b49-422a-8a5e-44b8b2568464"]},{"id":"ITEM-2","itemData":{"DOI":"10.1038/s41586-019-1081-y","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R.","non-dropping-particle":"","parse-names":false,"suffix":""},{"dropping-particle":"","family":"Chase","given":"Tory J.","non-dropping-particle":"","parse-names":false,"suffix":""},{"dropping-particle":"","family":"Dietzel","given":"Andreas","non-dropping-particle":"","parse-names":false,"suffix":""},{"dropping-particle":"","family":"Hill","given":"Tessa","non-dropping-particle":"","parse-names":false,"suffix":""},{"dropping-particle":"","family":"Hoey","given":"Andrew S.","non-dropping-particle":"","parse-names":false,"suffix":""},{"dropping-particle":"","family":"Hoogenboom","given":"Mia O.","non-dropping-particle":"","parse-names":false,"suffix":""},{"dropping-particle":"","family":"Jacobson","given":"Mizue","non-dropping-particle":"","parse-names":false,"suffix":""},{"dropping-particle":"","family":"Kerswell","given":"Ailsa","non-dropping-particle":"","parse-names":false,"suffix":""},{"dropping-particle":"","family":"Madin","given":"Joshua S.","non-dropping-particle":"","parse-names":false,"suffix":""},{"dropping-particle":"","family":"Mieog","given":"Abbie","non-dropping-particle":"","parse-names":false,"suffix":""},{"dropping-particle":"","family":"Paley","given":"Allison S.","non-dropping-particle":"","parse-names":false,"suffix":""},{"dropping-particle":"","family":"Pratchett","given":"Morgan S.","non-dropping-particle":"","parse-names":false,"suffix":""},{"dropping-particle":"","family":"Torda","given":"Gergely","non-dropping-particle":"","parse-names":false,"suffix":""},{"dropping-particle":"","family":"Woods","given":"Rachael M.","non-dropping-particle":"","parse-names":false,"suffix":""}],"container-title":"Nature","id":"ITEM-2","issued":{"date-parts":[["2019"]]},"publisher":"Springer US","title":"Global warming impairs stock–recruitment dynamics of corals","type":"article-journal"},"uris":["http://www.mendeley.com/documents/?uuid=514b7c6f-d556-42f9-b646-319d076cf6be"]}],"mendeley":{"formattedCitation":"(Dajka et al. 2019; Hughes et al. 2019)","plainTextFormattedCitation":"(Dajka et al. 2019; Hughes et al. 2019)","previouslyFormattedCitation":"(Dajka et al. 2019; Hughes et al. 2019)"},"properties":{"noteIndex":0},"schema":"https://github.com/citation-style-language/schema/raw/master/csl-citation.json"}</w:instrText>
      </w:r>
      <w:r w:rsidRPr="009755AE">
        <w:rPr>
          <w:color w:val="000000" w:themeColor="text1"/>
          <w:rPrChange w:id="2282" w:author="Kevin Bairos-Novak" w:date="2021-07-21T22:42:00Z">
            <w:rPr/>
          </w:rPrChange>
        </w:rPr>
        <w:fldChar w:fldCharType="separate"/>
      </w:r>
      <w:r w:rsidRPr="009755AE">
        <w:rPr>
          <w:color w:val="000000" w:themeColor="text1"/>
          <w:rPrChange w:id="2283" w:author="Kevin Bairos-Novak" w:date="2021-07-21T22:42:00Z">
            <w:rPr/>
          </w:rPrChange>
        </w:rPr>
        <w:t>(Dajka et al. 2019; Hughes et al. 2019)</w:t>
      </w:r>
      <w:r w:rsidRPr="009755AE">
        <w:rPr>
          <w:color w:val="000000" w:themeColor="text1"/>
          <w:rPrChange w:id="2284" w:author="Kevin Bairos-Novak" w:date="2021-07-21T22:42:00Z">
            <w:rPr/>
          </w:rPrChange>
        </w:rPr>
        <w:fldChar w:fldCharType="end"/>
      </w:r>
      <w:r w:rsidRPr="009755AE">
        <w:rPr>
          <w:color w:val="000000" w:themeColor="text1"/>
          <w:rPrChange w:id="2285" w:author="Kevin Bairos-Novak" w:date="2021-07-21T22:42:00Z">
            <w:rPr/>
          </w:rPrChange>
        </w:rPr>
        <w:t xml:space="preserve">. Similarly, </w:t>
      </w:r>
      <w:del w:id="2286" w:author="Kevin Bairos-Novak" w:date="2021-07-21T22:42:00Z">
        <w:r w:rsidRPr="00AB70A3">
          <w:delText xml:space="preserve">juvenile growth can determine long-term survivorship, with </w:delText>
        </w:r>
      </w:del>
      <w:r w:rsidRPr="009755AE">
        <w:rPr>
          <w:color w:val="000000" w:themeColor="text1"/>
          <w:rPrChange w:id="2287" w:author="Kevin Bairos-Novak" w:date="2021-07-21T22:42:00Z">
            <w:rPr/>
          </w:rPrChange>
        </w:rPr>
        <w:t xml:space="preserve">reductions in growth </w:t>
      </w:r>
      <w:del w:id="2288" w:author="Kevin Bairos-Novak" w:date="2021-07-21T22:42:00Z">
        <w:r w:rsidRPr="00AB70A3">
          <w:delText>resulting</w:delText>
        </w:r>
      </w:del>
      <w:ins w:id="2289" w:author="Kevin Bairos-Novak" w:date="2021-07-21T22:42:00Z">
        <w:r w:rsidR="00EA2D78" w:rsidRPr="009755AE">
          <w:rPr>
            <w:color w:val="000000" w:themeColor="text1"/>
          </w:rPr>
          <w:t>may result</w:t>
        </w:r>
      </w:ins>
      <w:r w:rsidR="00EA2D78" w:rsidRPr="009755AE">
        <w:rPr>
          <w:color w:val="000000" w:themeColor="text1"/>
          <w:rPrChange w:id="2290" w:author="Kevin Bairos-Novak" w:date="2021-07-21T22:42:00Z">
            <w:rPr/>
          </w:rPrChange>
        </w:rPr>
        <w:t xml:space="preserve"> </w:t>
      </w:r>
      <w:r w:rsidRPr="009755AE">
        <w:rPr>
          <w:color w:val="000000" w:themeColor="text1"/>
          <w:rPrChange w:id="2291" w:author="Kevin Bairos-Novak" w:date="2021-07-21T22:42:00Z">
            <w:rPr/>
          </w:rPrChange>
        </w:rPr>
        <w:t xml:space="preserve">in increased mortality due to overgrowth competition and size-dependent predation </w:t>
      </w:r>
      <w:r w:rsidRPr="009755AE">
        <w:rPr>
          <w:color w:val="000000" w:themeColor="text1"/>
          <w:rPrChange w:id="2292" w:author="Kevin Bairos-Novak" w:date="2021-07-21T22:42:00Z">
            <w:rPr/>
          </w:rPrChange>
        </w:rPr>
        <w:fldChar w:fldCharType="begin" w:fldLock="1"/>
      </w:r>
      <w:r w:rsidRPr="009755AE">
        <w:rPr>
          <w:color w:val="000000" w:themeColor="text1"/>
          <w:rPrChange w:id="2293" w:author="Kevin Bairos-Novak" w:date="2021-07-21T22:42:00Z">
            <w:rPr/>
          </w:rPrChange>
        </w:rPr>
        <w:instrText>ADDIN CSL_CITATION {"citationItems":[{"id":"ITEM-1","itemData":{"DOI":"10.1890/07-1296.1","ISSN":"00129658","PMID":"18705385","abstract":"The local densities of heterospecifics and conspecifics are known to have profound effects on the dynamics of many benthic species, including rates of settlement and early post-settlement survivorship. We described the early life history of the Caribbean coral, Siderastrea radians by tracking the population dynamics from recently settled planulae to juveniles. Through three years of observation, settlement correlated with the abundance of other benthic organisms, principally turf algae (negatively) and crustose coralline algae (positively). In addition, adult density showed independent effects on coral settlement and early post-settlement survivorship. Settlement rates increased across low levels of adult cover and saturated at a maximum around 10% cover. Early post-settlement survivorship decreased with adult cover, revealing structuring density dependence in coral settlers. The earliest life stages of corals are defined by low survivorship, with survivorship increasing appreciably with colony size. However, recent settlers (one-polyp individuals, &lt; 1 year old) are more likely to grow into two-polyp juveniles than older single polyps (&gt;1 year old) that were delayed in their development. The early benthic phase of corals is defined by a severe demographic bottleneck for S. radians, with appreciable density-dependent and density-independent effects on survivorship. For effective management and restoration of globally imperiled coral reefs, we must focus more attention on this little studied, but dynamic, early life history period of corals. © 2008 by the Ecological Society of America.","author":[{"dropping-particle":"","family":"Vermeij","given":"Mark J.A.","non-dropping-particle":"","parse-names":false,"suffix":""},{"dropping-particle":"","family":"Sandin","given":"Stuart A.","non-dropping-particle":"","parse-names":false,"suffix":""}],"container-title":"Ecology","id":"ITEM-1","issue":"7","issued":{"date-parts":[["2008"]]},"page":"1994-2004","title":"Density-dependent settlement and mortality structure the earliest life phases of a coral population","type":"article-journal","volume":"89"},"uris":["http://www.mendeley.com/documents/?uuid=0c80640b-3dab-4bad-a4f8-44d166792da7"]},{"id":"ITEM-2","itemData":{"DOI":"10.1111/ele.12306","ISBN":"1461-023X","ISSN":"14610248","PMID":"24894390","abstract":"Understanding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Letters","id":"ITEM-2","issue":"8","issued":{"date-parts":[["2014"]]},"page":"1008-1015","title":"Mechanical vulnerability explains size-dependent mortality of reef corals","type":"article-journal","volume":"17"},"uris":["http://www.mendeley.com/documents/?uuid=d47e892b-28f0-46de-8c3f-10d9d78e48b2"]},{"id":"ITEM-3","itemData":{"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J","non-dropping-particle":"","parse-names":false,"suffix":""}],"container-title":"Ecology","id":"ITEM-3","issue":"10","issued":{"date-parts":[["2012"]]},"page":"2131-2138","title":"Interactions among chronic and acute impacts on coral recruits: the importance of size-escape thresholds","type":"article-journal","volume":"93"},"uris":["http://www.mendeley.com/documents/?uuid=5eaec447-6046-49e2-8518-b278e354ed98"]}],"mendeley":{"formattedCitation":"(Vermeij and Sandin 2008; Doropoulos et al. 2012; Madin et al. 2014)","plainTextFormattedCitation":"(Vermeij and Sandin 2008; Doropoulos et al. 2012; Madin et al. 2014)","previouslyFormattedCitation":"(Vermeij and Sandin 2008; Doropoulos et al. 2012; Madin et al. 2014)"},"properties":{"noteIndex":0},"schema":"https://github.com/citation-style-language/schema/raw/master/csl-citation.json"}</w:instrText>
      </w:r>
      <w:r w:rsidRPr="009755AE">
        <w:rPr>
          <w:color w:val="000000" w:themeColor="text1"/>
          <w:rPrChange w:id="2294" w:author="Kevin Bairos-Novak" w:date="2021-07-21T22:42:00Z">
            <w:rPr/>
          </w:rPrChange>
        </w:rPr>
        <w:fldChar w:fldCharType="separate"/>
      </w:r>
      <w:r w:rsidRPr="009755AE">
        <w:rPr>
          <w:color w:val="000000" w:themeColor="text1"/>
          <w:rPrChange w:id="2295" w:author="Kevin Bairos-Novak" w:date="2021-07-21T22:42:00Z">
            <w:rPr/>
          </w:rPrChange>
        </w:rPr>
        <w:t>(Vermeij and Sandin 2008; Doropoulos et al. 2012; Madin et al. 2014)</w:t>
      </w:r>
      <w:r w:rsidRPr="009755AE">
        <w:rPr>
          <w:color w:val="000000" w:themeColor="text1"/>
          <w:rPrChange w:id="2296" w:author="Kevin Bairos-Novak" w:date="2021-07-21T22:42:00Z">
            <w:rPr/>
          </w:rPrChange>
        </w:rPr>
        <w:fldChar w:fldCharType="end"/>
      </w:r>
      <w:r w:rsidRPr="009755AE">
        <w:rPr>
          <w:color w:val="000000" w:themeColor="text1"/>
          <w:rPrChange w:id="2297" w:author="Kevin Bairos-Novak" w:date="2021-07-21T22:42:00Z">
            <w:rPr/>
          </w:rPrChange>
        </w:rPr>
        <w:t>.</w:t>
      </w:r>
      <w:r w:rsidR="00EA2D78" w:rsidRPr="009755AE">
        <w:rPr>
          <w:color w:val="000000" w:themeColor="text1"/>
          <w:rPrChange w:id="2298" w:author="Kevin Bairos-Novak" w:date="2021-07-21T22:42:00Z">
            <w:rPr/>
          </w:rPrChange>
        </w:rPr>
        <w:t xml:space="preserve"> </w:t>
      </w:r>
      <w:ins w:id="2299" w:author="Kevin Bairos-Novak" w:date="2021-07-21T22:42:00Z">
        <w:r w:rsidR="00B4305E" w:rsidRPr="009755AE">
          <w:rPr>
            <w:color w:val="000000" w:themeColor="text1"/>
          </w:rPr>
          <w:t>There is also evidence that increases in additive genetic variance (</w:t>
        </w:r>
        <w:r w:rsidR="00B4305E" w:rsidRPr="009755AE">
          <w:rPr>
            <w:i/>
            <w:color w:val="000000" w:themeColor="text1"/>
          </w:rPr>
          <w:t>V</w:t>
        </w:r>
        <w:r w:rsidR="00B4305E" w:rsidRPr="009755AE">
          <w:rPr>
            <w:i/>
            <w:color w:val="000000" w:themeColor="text1"/>
            <w:vertAlign w:val="subscript"/>
          </w:rPr>
          <w:t>A</w:t>
        </w:r>
        <w:r w:rsidR="00B4305E" w:rsidRPr="009755AE">
          <w:rPr>
            <w:color w:val="000000" w:themeColor="text1"/>
          </w:rPr>
          <w:t>)</w:t>
        </w:r>
        <w:bookmarkStart w:id="2300" w:name="_GoBack"/>
        <w:bookmarkEnd w:id="2300"/>
        <w:r w:rsidR="00B4305E" w:rsidRPr="009755AE">
          <w:rPr>
            <w:color w:val="000000" w:themeColor="text1"/>
          </w:rPr>
          <w:t xml:space="preserve"> may occur via mutation accumulation across an organism’s lifetime (Wilson et al. 2008b)</w:t>
        </w:r>
        <w:r w:rsidR="00E37D7C" w:rsidRPr="009755AE">
          <w:rPr>
            <w:color w:val="000000" w:themeColor="text1"/>
          </w:rPr>
          <w:t>. Moreover,</w:t>
        </w:r>
        <w:r w:rsidR="00B4305E" w:rsidRPr="009755AE">
          <w:rPr>
            <w:color w:val="000000" w:themeColor="text1"/>
          </w:rPr>
          <w:t xml:space="preserve"> reduced importance of local environment with age</w:t>
        </w:r>
        <w:r w:rsidR="00806022" w:rsidRPr="009755AE">
          <w:rPr>
            <w:color w:val="000000" w:themeColor="text1"/>
          </w:rPr>
          <w:t xml:space="preserve"> can</w:t>
        </w:r>
        <w:r w:rsidR="00B4305E" w:rsidRPr="009755AE">
          <w:rPr>
            <w:color w:val="000000" w:themeColor="text1"/>
          </w:rPr>
          <w:t xml:space="preserve"> result in reduced relative total variation, V</w:t>
        </w:r>
        <w:r w:rsidR="00B4305E" w:rsidRPr="009755AE">
          <w:rPr>
            <w:color w:val="000000" w:themeColor="text1"/>
            <w:vertAlign w:val="subscript"/>
          </w:rPr>
          <w:t>P</w:t>
        </w:r>
        <w:r w:rsidR="00B4305E" w:rsidRPr="009755AE">
          <w:rPr>
            <w:color w:val="000000" w:themeColor="text1"/>
          </w:rPr>
          <w:t xml:space="preserve"> (e.g., the Wilson effect, </w:t>
        </w:r>
        <w:r w:rsidR="00B4305E" w:rsidRPr="009755AE">
          <w:rPr>
            <w:color w:val="000000" w:themeColor="text1"/>
          </w:rPr>
          <w:fldChar w:fldCharType="begin" w:fldLock="1"/>
        </w:r>
        <w:r w:rsidR="00B4305E" w:rsidRPr="009755AE">
          <w:rPr>
            <w:color w:val="000000" w:themeColor="text1"/>
          </w:rPr>
          <w:instrText>ADDIN CSL_CITATION {"citationItems":[{"id":"ITEM-1","itemData":{"DOI":"10.1017/thg.2013.54","ISSN":"18324274","PMID":"23919982","abstract":"Ronald Wilson presented the first clear and compelling evidence that the heritability of IQ increases with age. We propose to call the phenomenon 'The Wilson Effect' and we document the effect diagrammatically with key twin and adoption studies, including twins reared apart, that have been carried out at various ages and in a large number of different settings. The results show that the heritability of IQ reaches an asymptote at about 0.80 at 18-20 years of age and continuing at that level well into adulthood. In the aggregate, the studies also confirm that shared environmental influence decreases across age, approximating about 0.10 at 18-20 years of age and continuing at that level into adulthood. These conclusions apply to the Westernized industrial democracies in which most of the studies have been carried out.","author":[{"dropping-particle":"","family":"Bouchard Jr.","given":"Thomas","non-dropping-particle":"","parse-names":false,"suffix":""}],"container-title":"Twin research and human genetics : the official journal of the International Society for Twin Studies","id":"ITEM-1","issue":"5","issued":{"date-parts":[["2013"]]},"page":"923-930","title":"The Wilson Effect: the increase in heritability of IQ with age","type":"article-journal","volume":"16"},"uris":["http://www.mendeley.com/documents/?uuid=a4be131b-78a5-4e16-b5ce-4ea689e55881"]}],"mendeley":{"formattedCitation":"(Bouchard Jr. 2013)","manualFormatting":"Bouchard Jr. 2013)","plainTextFormattedCitation":"(Bouchard Jr. 2013)","previouslyFormattedCitation":"(Bouchard Jr. 2013)"},"properties":{"noteIndex":0},"schema":"https://github.com/citation-style-language/schema/raw/master/csl-citation.json"}</w:instrText>
        </w:r>
        <w:r w:rsidR="00B4305E" w:rsidRPr="009755AE">
          <w:rPr>
            <w:color w:val="000000" w:themeColor="text1"/>
          </w:rPr>
          <w:fldChar w:fldCharType="separate"/>
        </w:r>
        <w:r w:rsidR="00B4305E" w:rsidRPr="009755AE">
          <w:rPr>
            <w:noProof/>
            <w:color w:val="000000" w:themeColor="text1"/>
          </w:rPr>
          <w:t>Bouchard Jr. 2013)</w:t>
        </w:r>
        <w:r w:rsidR="00B4305E" w:rsidRPr="009755AE">
          <w:rPr>
            <w:color w:val="000000" w:themeColor="text1"/>
          </w:rPr>
          <w:fldChar w:fldCharType="end"/>
        </w:r>
        <w:r w:rsidR="00806022" w:rsidRPr="009755AE">
          <w:rPr>
            <w:color w:val="000000" w:themeColor="text1"/>
          </w:rPr>
          <w:t xml:space="preserve">. Both of these processes can therefore </w:t>
        </w:r>
        <w:r w:rsidR="00B4305E" w:rsidRPr="009755AE">
          <w:rPr>
            <w:color w:val="000000" w:themeColor="text1"/>
          </w:rPr>
          <w:t xml:space="preserve">result in </w:t>
        </w:r>
        <w:r w:rsidR="00806022" w:rsidRPr="009755AE">
          <w:rPr>
            <w:color w:val="000000" w:themeColor="text1"/>
          </w:rPr>
          <w:t>older life stages having higher heritability estimates.</w:t>
        </w:r>
        <w:r w:rsidR="00B4305E" w:rsidRPr="009755AE">
          <w:rPr>
            <w:color w:val="000000" w:themeColor="text1"/>
          </w:rPr>
          <w:t xml:space="preserve"> However, making the distinction </w:t>
        </w:r>
        <w:r w:rsidR="00806022" w:rsidRPr="009755AE">
          <w:rPr>
            <w:color w:val="000000" w:themeColor="text1"/>
          </w:rPr>
          <w:t xml:space="preserve">between these processes </w:t>
        </w:r>
        <w:r w:rsidR="00B4305E" w:rsidRPr="009755AE">
          <w:rPr>
            <w:color w:val="000000" w:themeColor="text1"/>
          </w:rPr>
          <w:t xml:space="preserve">requires examining changes in </w:t>
        </w:r>
        <w:r w:rsidR="00B4305E" w:rsidRPr="009755AE">
          <w:rPr>
            <w:i/>
            <w:color w:val="000000" w:themeColor="text1"/>
          </w:rPr>
          <w:t>V</w:t>
        </w:r>
        <w:r w:rsidR="00B4305E" w:rsidRPr="009755AE">
          <w:rPr>
            <w:i/>
            <w:color w:val="000000" w:themeColor="text1"/>
            <w:vertAlign w:val="subscript"/>
          </w:rPr>
          <w:t>A</w:t>
        </w:r>
        <w:r w:rsidR="00B4305E" w:rsidRPr="009755AE">
          <w:rPr>
            <w:color w:val="000000" w:themeColor="text1"/>
          </w:rPr>
          <w:t xml:space="preserve"> and </w:t>
        </w:r>
        <w:r w:rsidR="00B4305E" w:rsidRPr="009755AE">
          <w:rPr>
            <w:i/>
            <w:color w:val="000000" w:themeColor="text1"/>
          </w:rPr>
          <w:t>V</w:t>
        </w:r>
        <w:r w:rsidR="00B4305E" w:rsidRPr="009755AE">
          <w:rPr>
            <w:i/>
            <w:color w:val="000000" w:themeColor="text1"/>
            <w:vertAlign w:val="subscript"/>
          </w:rPr>
          <w:t>P</w:t>
        </w:r>
        <w:r w:rsidR="00B4305E" w:rsidRPr="009755AE">
          <w:rPr>
            <w:color w:val="000000" w:themeColor="text1"/>
          </w:rPr>
          <w:t xml:space="preserve"> across an organism’s lifetime, which no coral studies have done to date.</w:t>
        </w:r>
        <w:r w:rsidR="00D13617" w:rsidRPr="009755AE">
          <w:rPr>
            <w:rStyle w:val="CommentReference"/>
            <w:color w:val="000000" w:themeColor="text1"/>
          </w:rPr>
          <w:t xml:space="preserve"> </w:t>
        </w:r>
      </w:ins>
    </w:p>
    <w:p w14:paraId="5F59FA8D" w14:textId="0A9EA3A8" w:rsidR="000402F3" w:rsidRPr="009755AE" w:rsidRDefault="00E63F6E" w:rsidP="000402F3">
      <w:pPr>
        <w:spacing w:line="480" w:lineRule="auto"/>
        <w:ind w:firstLine="720"/>
        <w:rPr>
          <w:color w:val="000000" w:themeColor="text1"/>
          <w:rPrChange w:id="2301" w:author="Kevin Bairos-Novak" w:date="2021-07-21T22:42:00Z">
            <w:rPr/>
          </w:rPrChange>
        </w:rPr>
      </w:pPr>
      <w:r w:rsidRPr="009755AE">
        <w:rPr>
          <w:color w:val="000000" w:themeColor="text1"/>
          <w:rPrChange w:id="2302" w:author="Kevin Bairos-Novak" w:date="2021-07-21T22:42:00Z">
            <w:rPr/>
          </w:rPrChange>
        </w:rPr>
        <w:t xml:space="preserve">Increased disturbances related to anthropogenic climate change are likely to select for different species traits and communities </w:t>
      </w:r>
      <w:r w:rsidRPr="009755AE">
        <w:rPr>
          <w:color w:val="000000" w:themeColor="text1"/>
          <w:rPrChange w:id="2303" w:author="Kevin Bairos-Novak" w:date="2021-07-21T22:42:00Z">
            <w:rPr/>
          </w:rPrChange>
        </w:rPr>
        <w:fldChar w:fldCharType="begin" w:fldLock="1"/>
      </w:r>
      <w:r w:rsidRPr="009755AE">
        <w:rPr>
          <w:color w:val="000000" w:themeColor="text1"/>
          <w:rPrChange w:id="2304" w:author="Kevin Bairos-Novak" w:date="2021-07-21T22:42:00Z">
            <w:rPr/>
          </w:rPrChange>
        </w:rPr>
        <w:instrText>ADDIN CSL_CITATION {"citationItems":[{"id":"ITEM-1","itemData":{"DOI":"10.1007/s00338-020-01936-4","ISSN":"14320975","abstract":"Increasing incidence of major disturbances is contributing to extensive and widespread coral loss, thereby undermining the biodiversity, structure and function of reef ecosystems. The composition of coral assemblages is already changing due to selective effects of recurrent disturbances, combined with marked differences in the underlying life-history dynamics of corals, which affects their recovery. This study quantifies the effects of varying disturbance regimes on two groups of corals with divergent life histories: short-lived species with rapid growth (bushy and tabular Acropora) and long-lived species with slow growth (massive and columnar Porites). Inter-decadal shifts in the coral assemblages across four locations suggest that a high frequency of moderate disturbances favours Porites, whereas infrequent, but severe disturbances favour rapidly replenishing Acropora. Using empirical modelling, we expand these observations to show that Acropora continues to dominate so long as the interval between major disturbances is &gt; 2 years. The only disturbance regime we considered that favoured Porites was high frequency (2-year recurrence) of moderate disturbance, whereas high frequency of severe disturbances led to local extirpation of both Acropora and Porites. Our results show that increasing incidence of major disturbances will not necessarily lead to selective loss of species that are most susceptible to disturbance, as long as these species can continue to colonise vacant space and grow quickly in the aftermath of such disturbances. This study highlights the need to consider the sensitivity of taxa to changes in both disturbance frequency and severity when forecasting changes in the composition of coral assemblages under new disturbance regimes.","author":[{"dropping-particle":"","family":"Pratchett","given":"Morgan S.","non-dropping-particle":"","parse-names":false,"suffix":""},{"dropping-particle":"","family":"McWilliam","given":"Michael J.","non-dropping-particle":"","parse-names":false,"suffix":""},{"dropping-particle":"","family":"Riegl","given":"Bernhard","non-dropping-particle":"","parse-names":false,"suffix":""}],"container-title":"Coral Reefs","id":"ITEM-1","issue":"3","issued":{"date-parts":[["2020"]]},"page":"783-793","publisher":"Springer Berlin Heidelberg","title":"Contrasting shifts in coral assemblages with increasing disturbances","type":"article-journal","volume":"39"},"uris":["http://www.mendeley.com/documents/?uuid=a91c2384-e555-4c09-93ff-66833ff38151"]},{"id":"ITEM-2","itemData":{"DOI":"10.1111/1365-2435.13011","ISSN":"13652435","abstract":"Recent analyses of plant traits across large sets of species have revolutionized our understanding of plant functional differentiation. However, understanding of ecological relevance of this differentiation is contingent upon knowledge of environmental preferences of species, namely along gradients of disturbance and productivity for which no quantitative data were available until recently. We examined the relationships of key functional traits (life-history categories, leaf-height-seed (LHS) traits, clonal growth and bud bank traits) in the herb-dominated flora of Central Europe to species niche positions along the gradients of disturbance frequency, disturbance severity and productivity. Life-history categories and bud bank size showed the strongest response to disturbance and productivity, whereas relationship of LHS traits was much weaker. A number of traits, including clonal growth form and bud bank size, showed a significantly unimodal response to disturbance frequency. Responses of many traits to disturbance frequency were different from their responses to disturbance severity. Our findings support the notions that disturbance and productivity are key gradients of species functional differentiation and that disturbance severity and frequency select for different trait suites. Furthermore, the data indicate that in a predominantly herbaceous flora, the traits of life span, clonal growth and resprouting show stronger relationship with the environment than the LHS traits, which are more important in floras with high proportions of woody species. Since most previous trait analyses are based on woody-plant-dominated floras, patterns revealed in a herb-dominated flora deepen our understanding of the full range of variation within the plant kingdom. A plain language summary is available for this article.","author":[{"dropping-particle":"","family":"Herben","given":"Tomáš","non-dropping-particle":"","parse-names":false,"suffix":""},{"dropping-particle":"","family":"Klimešová","given":"Jitka","non-dropping-particle":"","parse-names":false,"suffix":""},{"dropping-particle":"","family":"Chytrý","given":"Milan","non-dropping-particle":"","parse-names":false,"suffix":""}],"container-title":"Functional Ecology","id":"ITEM-2","issue":"3","issued":{"date-parts":[["2018"]]},"page":"799-808","title":"Effects of disturbance frequency and severity on plant traits: An assessment across a temperate flora","type":"article-journal","volume":"32"},"uris":["http://www.mendeley.com/documents/?uuid=1a676e43-8412-4018-be8a-2805b7b8a85f"]}],"mendeley":{"formattedCitation":"(Herben et al. 2018; Pratchett et al. 2020)","plainTextFormattedCitation":"(Herben et al. 2018; Pratchett et al. 2020)","previouslyFormattedCitation":"(Herben et al. 2018; Pratchett et al. 2020)"},"properties":{"noteIndex":0},"schema":"https://github.com/citation-style-language/schema/raw/master/csl-citation.json"}</w:instrText>
      </w:r>
      <w:r w:rsidRPr="009755AE">
        <w:rPr>
          <w:color w:val="000000" w:themeColor="text1"/>
          <w:rPrChange w:id="2305" w:author="Kevin Bairos-Novak" w:date="2021-07-21T22:42:00Z">
            <w:rPr/>
          </w:rPrChange>
        </w:rPr>
        <w:fldChar w:fldCharType="separate"/>
      </w:r>
      <w:r w:rsidRPr="009755AE">
        <w:rPr>
          <w:color w:val="000000" w:themeColor="text1"/>
          <w:rPrChange w:id="2306" w:author="Kevin Bairos-Novak" w:date="2021-07-21T22:42:00Z">
            <w:rPr/>
          </w:rPrChange>
        </w:rPr>
        <w:t>(Herben et al. 2018; Pratchett et al. 2020)</w:t>
      </w:r>
      <w:r w:rsidRPr="009755AE">
        <w:rPr>
          <w:color w:val="000000" w:themeColor="text1"/>
          <w:rPrChange w:id="2307" w:author="Kevin Bairos-Novak" w:date="2021-07-21T22:42:00Z">
            <w:rPr/>
          </w:rPrChange>
        </w:rPr>
        <w:fldChar w:fldCharType="end"/>
      </w:r>
      <w:r w:rsidRPr="009755AE">
        <w:rPr>
          <w:color w:val="000000" w:themeColor="text1"/>
          <w:rPrChange w:id="2308" w:author="Kevin Bairos-Novak" w:date="2021-07-21T22:42:00Z">
            <w:rPr/>
          </w:rPrChange>
        </w:rPr>
        <w:t xml:space="preserve">, but little is known regarding selection on life stages within the same trait. With increased frequency of bleaching events resulting in more free space being made available to coral recruits, the adaptive potential of juvenile coral growth rates may determine which corals become predominant in future communities. </w:t>
      </w:r>
      <w:r w:rsidR="003C196B" w:rsidRPr="009755AE">
        <w:rPr>
          <w:color w:val="000000" w:themeColor="text1"/>
          <w:rPrChange w:id="2309" w:author="Kevin Bairos-Novak" w:date="2021-07-21T22:42:00Z">
            <w:rPr/>
          </w:rPrChange>
        </w:rPr>
        <w:t>However</w:t>
      </w:r>
      <w:r w:rsidRPr="009755AE">
        <w:rPr>
          <w:color w:val="000000" w:themeColor="text1"/>
          <w:rPrChange w:id="2310" w:author="Kevin Bairos-Novak" w:date="2021-07-21T22:42:00Z">
            <w:rPr/>
          </w:rPrChange>
        </w:rPr>
        <w:t xml:space="preserve">, negative trade-offs between bleaching and growth have been observed for coral symbionts </w:t>
      </w:r>
      <w:r w:rsidRPr="009755AE">
        <w:rPr>
          <w:color w:val="000000" w:themeColor="text1"/>
          <w:rPrChange w:id="2311" w:author="Kevin Bairos-Novak" w:date="2021-07-21T22:42:00Z">
            <w:rPr/>
          </w:rPrChange>
        </w:rPr>
        <w:fldChar w:fldCharType="begin" w:fldLock="1"/>
      </w:r>
      <w:r w:rsidRPr="009755AE">
        <w:rPr>
          <w:color w:val="000000" w:themeColor="text1"/>
          <w:rPrChange w:id="2312" w:author="Kevin Bairos-Novak" w:date="2021-07-21T22:42:00Z">
            <w:rPr/>
          </w:rPrChange>
        </w:rPr>
        <w:instrText>ADDIN CSL_CITATION {"citationItems":[{"id":"ITEM-1","itemData":{"author":[{"dropping-particle":"","family":"Little","given":"Angela F","non-dropping-particle":"","parse-names":false,"suffix":""},{"dropping-particle":"Van","family":"Oppen","given":"Madeleine J H","non-dropping-particle":"","parse-names":false,"suffix":""},{"dropping-particle":"","family":"Willis","given":"Bette L","non-dropping-particle":"","parse-names":false,"suffix":""}],"id":"ITEM-1","issue":"June","issued":{"date-parts":[["2004"]]},"page":"1492-1495","title":"Flexibility in Algal Endosymbioses Shapes Growth in Reef Corals","type":"article-journal","volume":"304"},"uris":["http://www.mendeley.com/documents/?uuid=ceaa8312-1715-4c44-b03c-be100fc9f411"]},{"id":"ITEM-2","itemData":{"DOI":"10.1098/rspb.2006.3567","ISSN":"14712970","PMID":"16928632","abstract":"The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1-1.5 degrees 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place.","author":[{"dropping-particle":"","family":"Berkelmans","given":"Ray","non-dropping-particle":"","parse-names":false,"suffix":""},{"dropping-particle":"","family":"Oppen","given":"Madeleine J.H.","non-dropping-particle":"Van","parse-names":false,"suffix":""}],"container-title":"Proceedings of the Royal Society B: Biological Sciences","id":"ITEM-2","issue":"1599","issued":{"date-parts":[["2006"]]},"page":"2305-2312","title":"The role of zooxanthellae in the thermal tolerance of corals: A 'nugget of hope' for coral reefs in an era of climate change","type":"article-journal","volume":"273"},"uris":["http://www.mendeley.com/documents/?uuid=747c96a3-9101-4574-8be9-63e6165c8ba9"]},{"id":"ITEM-3","itemData":{"DOI":"10.1007/s00338-014-1216-4","ISSN":"07224028","abstract":"The growth and survival of reef corals are influenced by their symbiotic algal partners (Symbiodinium spp.), which may be flexible in space and time. Tradeoffs among partnerships exist such that corals with thermotol- erant symbionts (e.g., clade D) resist bleaching but grow more slowly, making the long-term ecosystem-level impacts of different host–symbiont associations uncertain. However, much of this uncertainty is due to limited data regarding these tradeoffs and particularly how they are mediated by the environment. To address this knowledge gap, we measured growth and survival of Pocillopora damicornis with thermally sensitive (clade C) or tolerant (clade D) symbionts at three temperatures over 18–55 weeks. Warming reduced coral growth overall, but altered the tradeoffs associated with symbiont type. While clade D corals grew 35–40 % slower than clade C corals at cooler temperatures (26 ?C), warming of 1.5–3 ?C reduced and eliminated this growth disadvantage. These results suggest that although warmer oceans will negatively impact corals, clade D may enhance survival at no cost to growth relative to clade C. Understanding these genotype– environment interactions can help improve modeling efforts and conservation strategies for reefs under global climate change.","author":[{"dropping-particle":"","family":"Cunning","given":"R.","non-dropping-particle":"","parse-names":false,"suffix":""},{"dropping-particle":"","family":"Gillette","given":"P.","non-dropping-particle":"","parse-names":false,"suffix":""},{"dropping-particle":"","family":"Capo","given":"T.","non-dropping-particle":"","parse-names":false,"suffix":""},{"dropping-particle":"","family":"Galvez","given":"K.","non-dropping-particle":"","parse-names":false,"suffix":""},{"dropping-particle":"","family":"Baker","given":"A. C.","non-dropping-particle":"","parse-names":false,"suffix":""}],"container-title":"Coral Reefs","id":"ITEM-3","issue":"1","issued":{"date-parts":[["2015"]]},"page":"155-160","title":"Growth tradeoffs associated with thermotolerant symbionts in the coral Pocillopora damicornis are lost in warmer oceans","type":"article-journal","volume":"34"},"uris":["http://www.mendeley.com/documents/?uuid=6a57c9eb-154a-43b7-be2b-04cc2d420447"]}],"mendeley":{"formattedCitation":"(Little et al. 2004; Berkelmans and Van Oppen 2006; Cunning et al. 2015)","plainTextFormattedCitation":"(Little et al. 2004; Berkelmans and Van Oppen 2006; Cunning et al. 2015)","previouslyFormattedCitation":"(Little et al. 2004; Berkelmans and Van Oppen 2006; Cunning et al. 2015)"},"properties":{"noteIndex":0},"schema":"https://github.com/citation-style-language/schema/raw/master/csl-citation.json"}</w:instrText>
      </w:r>
      <w:r w:rsidRPr="009755AE">
        <w:rPr>
          <w:color w:val="000000" w:themeColor="text1"/>
          <w:rPrChange w:id="2313" w:author="Kevin Bairos-Novak" w:date="2021-07-21T22:42:00Z">
            <w:rPr/>
          </w:rPrChange>
        </w:rPr>
        <w:fldChar w:fldCharType="separate"/>
      </w:r>
      <w:r w:rsidRPr="009755AE">
        <w:rPr>
          <w:color w:val="000000" w:themeColor="text1"/>
          <w:rPrChange w:id="2314" w:author="Kevin Bairos-Novak" w:date="2021-07-21T22:42:00Z">
            <w:rPr/>
          </w:rPrChange>
        </w:rPr>
        <w:t>(Little et al. 2004; Berkelmans and Van Oppen 2006; Cunning et al. 2015)</w:t>
      </w:r>
      <w:r w:rsidRPr="009755AE">
        <w:rPr>
          <w:color w:val="000000" w:themeColor="text1"/>
          <w:rPrChange w:id="2315" w:author="Kevin Bairos-Novak" w:date="2021-07-21T22:42:00Z">
            <w:rPr/>
          </w:rPrChange>
        </w:rPr>
        <w:fldChar w:fldCharType="end"/>
      </w:r>
      <w:r w:rsidRPr="009755AE">
        <w:rPr>
          <w:color w:val="000000" w:themeColor="text1"/>
          <w:rPrChange w:id="2316" w:author="Kevin Bairos-Novak" w:date="2021-07-21T22:42:00Z">
            <w:rPr/>
          </w:rPrChange>
        </w:rPr>
        <w:t xml:space="preserve"> and juvenile coral hosts </w:t>
      </w:r>
      <w:del w:id="2317" w:author="Kevin Bairos-Novak" w:date="2021-07-21T22:42:00Z">
        <w:r w:rsidRPr="00AB70A3">
          <w:fldChar w:fldCharType="begin" w:fldLock="1"/>
        </w:r>
        <w:r w:rsidRPr="00AB70A3">
          <w:delInstrText>ADDIN CSL_CITATION {"citationItems":[{"id":"ITEM-1","itemData":{"DOI":"10.1890/14-2297.1","ISSN":"00129658","abstract":"Despite decades of monitoring global reef decline, we are still largely unable to explain patterns of reef deterioration at local scales, which precludes the development of effective management strategies. Offshore reefs of the Florida Keys, USA, experience milder temperatures and lower nutrient loads in comparison to inshore reefs yet remain considerably more degraded than nearshore patch reefs. A year-long reciprocal transplant experiment of the mustard hill coral (Porites astreoides) involving four source and eight transplant locations reveals that corals adapt and/or acclimatize to their local habitat on a ,10-km scale. Surprisingly, transplantation to putatively similar environmental types (e.g., offshore corals moved to a novel offshore site, or along-shore transplantation) resulted in greater reductions in fitness proxies, such as coral growth, than cross-channel transplantation between inshore and offshore reefs. The only abiotic factor showing significantly greater differences between along-shore sites was daily temperature range extremes (rather than the absolute high or low temperatures reached), providing a possible explanation for this pattern. Offshore-origin corals exhibited significant growth reductions at sites with greater daily temperature ranges, which explained up to 39% of the variation in their mass gain. In contrast, daily temperature range explained at most 9% of growth variation in inshore-origin corals, suggesting that inshore corals are more tolerant of high-frequency temperature fluctuations. Finally, corals incur trade-offs when specializing to their native reef. Across reef locations the coefficient of selection against coral transplants was 0.07 6 0.02 (mean 6 SE). This selection against immigrants could hinder the ability of corals to recolonize devastated reefs, whether through assisted migration efforts or natural recruitment events, providing a unifying explanation for observed patterns of coral decline in this reef system.","author":[{"dropping-particle":"","family":"Kenkel","given":"Carly D.","non-dropping-particle":"","parse-names":false,"suffix":""},{"dropping-particle":"","family":"Almanza","given":"Albert T.","non-dropping-particle":"","parse-names":false,"suffix":""},{"dropping-particle":"V.","family":"Matz","given":"Mikhail","non-dropping-particle":"","parse-names":false,"suffix":""}],"container-title":"Ecology","id":"ITEM-1","issue":"12","issued":{"date-parts":[["2015"]]},"page":"3197-3212","title":"Fine-scale environmental specialization of reef-building corals might be limiting reef recovery in the Florida Keys","type":"article-journal","volume":"96"},"uris":["http://www.mendeley.com/documents/?uuid=fc69fa64-0ce3-4e12-92e9-597eb78acfa0"]},{"id":"ITEM-2","itemData":{"DOI":"10.1073/pnas.1721415116","ISSN":"10916490","PMID":"31061118","abstract":"Ecological restoration of forests, meadows, reefs, or other foundational ecosystems during climate change depends on the discovery and use of individuals able to withstand future conditions. For coral reefs, climate-tolerant corals might not remain tolerant in different environments because of widespread environmental adjustment of coral physiology and symbionts. Here, we test if parent corals retain their heat tolerance in nursery settings, if simple proxies predict successful colonies, and if heat-tolerant corals suffer lower growth or survival in normal settings. Before the 2015 natural bleaching event in American Samoa, we set out 800 coral fragments from 80 colonies of four species selected by prior tests to have a range of intraspecific natural heat tolerance. After the event, nursery stock from heattolerant parents showed two to three times less bleaching across species than nursery stock from less tolerant parents. They also retained higher individual genetic diversity through the bleaching event than did less heat-tolerant corals. The three best proxies for thermal tolerance were response to experimental heat stress, location on the reef, and thermal microclimate. Molecular biomarkers were also predictive but were highly species specific. Colony genotype and symbiont genus played a similarly strong role in predicting bleaching. Combined, our results show that selecting for host and symbiont resilience produced a multispecies coral nursery that withstood multiple bleaching events, that proxies for thermal tolerance in restoration can work across species and be inexpensive, and that different coral clones within species reacted very differently to bleaching.","author":[{"dropping-particle":"","family":"Morikawa","given":"Megan K.","non-dropping-particle":"","parse-names":false,"suffix":""},{"dropping-particle":"","family":"Palumbi","given":"Stephen R.","non-dropping-particle":"","parse-names":false,"suffix":""}],"container-title":"Proceedings of the National Academy of Sciences of the United States of America","id":"ITEM-2","issue":"21","issued":{"date-parts":[["2019"]]},"page":"10586-10591","title":"Using naturally occurring climate resilient corals to construct bleaching-resistant nurseries","type":"article-journal","volume":"116"},"uris":["http://www.mendeley.com/documents/?uuid=abdfd77c-eb14-4193-b9da-fb36043c6ae4"]}],"mendeley":{"formattedCitation":"(Kenkel et al. 2015; Morikawa and Palumbi 2019)","plainTextFormattedCitation":"(Kenkel et al. 2015; Morikawa and Palumbi 2019)","previouslyFormattedCitation":"(Kenkel et al. 2015; Morikawa and Palumbi 2019)"},"properties":{"noteIndex":0},"schema":"https://github.com/citation-style-language/schema/raw/master/csl-citation.json"}</w:delInstrText>
        </w:r>
        <w:r w:rsidRPr="00AB70A3">
          <w:fldChar w:fldCharType="separate"/>
        </w:r>
        <w:r w:rsidRPr="00AB70A3">
          <w:rPr>
            <w:noProof/>
          </w:rPr>
          <w:delText>(Kenkel et al. 2015; Morikawa and Palumbi 2019)</w:delText>
        </w:r>
        <w:r w:rsidRPr="00AB70A3">
          <w:fldChar w:fldCharType="end"/>
        </w:r>
      </w:del>
      <w:ins w:id="2318" w:author="Kevin Bairos-Novak" w:date="2021-07-21T22:42:00Z">
        <w:r w:rsidRPr="009755AE">
          <w:rPr>
            <w:color w:val="000000" w:themeColor="text1"/>
          </w:rPr>
          <w:fldChar w:fldCharType="begin" w:fldLock="1"/>
        </w:r>
        <w:r w:rsidR="00B75508" w:rsidRPr="009755AE">
          <w:rPr>
            <w:color w:val="000000" w:themeColor="text1"/>
          </w:rPr>
          <w:instrText>ADDIN CSL_CITATION {"citationItems":[{"id":"ITEM-1","itemData":{"DOI":"10.1890/14-2297.1","ISSN":"00129658","abstract":"Despite decades of monitoring global reef decline, we are still largely unable to explain patterns of reef deterioration at local scales, which precludes the development of effective management strategies. Offshore reefs of the Florida Keys, USA, experience milder temperatures and lower nutrient loads in comparison to inshore reefs yet remain considerably more degraded than nearshore patch reefs. A year-long reciprocal transplant experiment of the mustard hill coral (Porites astreoides) involving four source and eight transplant locations reveals that corals adapt and/or acclimatize to their local habitat on a ,10-km scale. Surprisingly, transplantation to putatively similar environmental types (e.g., offshore corals moved to a novel offshore site, or along-shore transplantation) resulted in greater reductions in fitness proxies, such as coral growth, than cross-channel transplantation between inshore and offshore reefs. The only abiotic factor showing significantly greater differences between along-shore sites was daily temperature range extremes (rather than the absolute high or low temperatures reached), providing a possible explanation for this pattern. Offshore-origin corals exhibited significant growth reductions at sites with greater daily temperature ranges, which explained up to 39% of the variation in their mass gain. In contrast, daily temperature range explained at most 9% of growth variation in inshore-origin corals, suggesting that inshore corals are more tolerant of high-frequency temperature fluctuations. Finally, corals incur trade-offs when specializing to their native reef. Across reef locations the coefficient of selection against coral transplants was 0.07 6 0.02 (mean 6 SE). This selection against immigrants could hinder the ability of corals to recolonize devastated reefs, whether through assisted migration efforts or natural recruitment events, providing a unifying explanation for observed patterns of coral decline in this reef system.","author":[{"dropping-particle":"","family":"Kenkel","given":"Carly D.","non-dropping-particle":"","parse-names":false,"suffix":""},{"dropping-particle":"","family":"Almanza","given":"Albert T.","non-dropping-particle":"","parse-names":false,"suffix":""},{"dropping-particle":"V.","family":"Matz","given":"Mikhail","non-dropping-particle":"","parse-names":false,"suffix":""}],"container-title":"Ecology","id":"ITEM-1","issue":"12","issued":{"date-parts":[["2015"]]},"page":"3197-3212","title":"Fine-scale environmental specialization of reef-building corals might be limiting reef recovery in the Florida Keys","type":"article-journal","volume":"96"},"uris":["http://www.mendeley.com/documents/?uuid=fc69fa64-0ce3-4e12-92e9-597eb78acfa0"]},{"id":"ITEM-2","itemData":{"DOI":"10.1073/pnas.1721415116","ISSN":"10916490","PMID":"31061118","abstract":"Ecological restoration of forests, meadows, reefs, or other foundational ecosystems during climate change depends on the discovery and use of individuals able to withstand future conditions. For coral reefs, climate-tolerant corals might not remain tolerant in different environments because of widespread environmental adjustment of coral physiology and symbionts. Here, we test if parent corals retain their heat tolerance in nursery settings, if simple proxies predict successful colonies, and if heat-tolerant corals suffer lower growth or survival in normal settings. Before the 2015 natural bleaching event in American Samoa, we set out 800 coral fragments from 80 colonies of four species selected by prior tests to have a range of intraspecific natural heat tolerance. After the event, nursery stock from heattolerant parents showed two to three times less bleaching across species than nursery stock from less tolerant parents. They also retained higher individual genetic diversity through the bleaching event than did less heat-tolerant corals. The three best proxies for thermal tolerance were response to experimental heat stress, location on the reef, and thermal microclimate. Molecular biomarkers were also predictive but were highly species specific. Colony genotype and symbiont genus played a similarly strong role in predicting bleaching. Combined, our results show that selecting for host and symbiont resilience produced a multispecies coral nursery that withstood multiple bleaching events, that proxies for thermal tolerance in restoration can work across species and be inexpensive, and that different coral clones within species reacted very differently to bleaching.","author":[{"dropping-particle":"","family":"Morikawa","given":"Megan K.","non-dropping-particle":"","parse-names":false,"suffix":""},{"dropping-particle":"","family":"Palumbi","given":"Stephen R.","non-dropping-particle":"","parse-names":false,"suffix":""}],"container-title":"Proceedings of the National Academy of Sciences of the United States of America","id":"ITEM-2","issue":"21","issued":{"date-parts":[["2019"]]},"page":"10586-10591","title":"Using naturally occurring climate resilient corals to construct bleaching-resistant nurseries","type":"article-journal","volume":"116"},"uris":["http://www.mendeley.com/documents/?uuid=abdfd77c-eb14-4193-b9da-fb36043c6ae4"]}],"mendeley":{"formattedCitation":"(Kenkel et al. 2015a; Morikawa and Palumbi 2019)","plainTextFormattedCitation":"(Kenkel et al. 2015a; Morikawa and Palumbi 2019)","previouslyFormattedCitation":"(Kenkel et al. 2015a; Morikawa and Palumbi 2019)"},"properties":{"noteIndex":0},"schema":"https://github.com/citation-style-language/schema/raw/master/csl-citation.json"}</w:instrText>
        </w:r>
        <w:r w:rsidRPr="009755AE">
          <w:rPr>
            <w:color w:val="000000" w:themeColor="text1"/>
          </w:rPr>
          <w:fldChar w:fldCharType="separate"/>
        </w:r>
        <w:r w:rsidR="00B75508" w:rsidRPr="009755AE">
          <w:rPr>
            <w:noProof/>
            <w:color w:val="000000" w:themeColor="text1"/>
          </w:rPr>
          <w:t>(Kenkel et al. 2015a; Morikawa and Palumbi 2019)</w:t>
        </w:r>
        <w:r w:rsidRPr="009755AE">
          <w:rPr>
            <w:color w:val="000000" w:themeColor="text1"/>
          </w:rPr>
          <w:fldChar w:fldCharType="end"/>
        </w:r>
      </w:ins>
      <w:r w:rsidRPr="009755AE">
        <w:rPr>
          <w:color w:val="000000" w:themeColor="text1"/>
          <w:rPrChange w:id="2319" w:author="Kevin Bairos-Novak" w:date="2021-07-21T22:42:00Z">
            <w:rPr/>
          </w:rPrChange>
        </w:rPr>
        <w:t xml:space="preserve">, such that more thermally-specialized </w:t>
      </w:r>
      <w:proofErr w:type="spellStart"/>
      <w:r w:rsidRPr="009755AE">
        <w:rPr>
          <w:color w:val="000000" w:themeColor="text1"/>
          <w:rPrChange w:id="2320" w:author="Kevin Bairos-Novak" w:date="2021-07-21T22:42:00Z">
            <w:rPr/>
          </w:rPrChange>
        </w:rPr>
        <w:t>holobionts</w:t>
      </w:r>
      <w:proofErr w:type="spellEnd"/>
      <w:r w:rsidRPr="009755AE">
        <w:rPr>
          <w:color w:val="000000" w:themeColor="text1"/>
          <w:rPrChange w:id="2321" w:author="Kevin Bairos-Novak" w:date="2021-07-21T22:42:00Z">
            <w:rPr/>
          </w:rPrChange>
        </w:rPr>
        <w:t xml:space="preserve"> may exhibit reduced growth rates in ambient conditions. If these phenotypic </w:t>
      </w:r>
      <w:r w:rsidRPr="009755AE">
        <w:rPr>
          <w:color w:val="000000" w:themeColor="text1"/>
          <w:rPrChange w:id="2322" w:author="Kevin Bairos-Novak" w:date="2021-07-21T22:42:00Z">
            <w:rPr/>
          </w:rPrChange>
        </w:rPr>
        <w:lastRenderedPageBreak/>
        <w:t xml:space="preserve">trade-offs are genetically </w:t>
      </w:r>
      <w:r w:rsidR="003C196B" w:rsidRPr="009755AE">
        <w:rPr>
          <w:color w:val="000000" w:themeColor="text1"/>
          <w:rPrChange w:id="2323" w:author="Kevin Bairos-Novak" w:date="2021-07-21T22:42:00Z">
            <w:rPr/>
          </w:rPrChange>
        </w:rPr>
        <w:t>based</w:t>
      </w:r>
      <w:r w:rsidRPr="009755AE">
        <w:rPr>
          <w:color w:val="000000" w:themeColor="text1"/>
          <w:rPrChange w:id="2324" w:author="Kevin Bairos-Novak" w:date="2021-07-21T22:42:00Z">
            <w:rPr/>
          </w:rPrChange>
        </w:rPr>
        <w:t xml:space="preserve">, the genetic correlation between the two may constrain their evolution to climate change and thus would explain why the estimated heritabilities for juvenile bleaching and growth are lower compared to other life stages. More study of genetic correlations in juveniles is required to understand how juveniles are likely to respond to selection due to climate change; however, one laboratory selection experiment on adult fragments from </w:t>
      </w:r>
      <w:r w:rsidRPr="009755AE">
        <w:rPr>
          <w:i/>
          <w:color w:val="000000" w:themeColor="text1"/>
          <w:rPrChange w:id="2325" w:author="Kevin Bairos-Novak" w:date="2021-07-21T22:42:00Z">
            <w:rPr>
              <w:i/>
            </w:rPr>
          </w:rPrChange>
        </w:rPr>
        <w:t xml:space="preserve">Acropora </w:t>
      </w:r>
      <w:proofErr w:type="spellStart"/>
      <w:r w:rsidRPr="009755AE">
        <w:rPr>
          <w:i/>
          <w:color w:val="000000" w:themeColor="text1"/>
          <w:rPrChange w:id="2326" w:author="Kevin Bairos-Novak" w:date="2021-07-21T22:42:00Z">
            <w:rPr>
              <w:i/>
            </w:rPr>
          </w:rPrChange>
        </w:rPr>
        <w:t>millepora</w:t>
      </w:r>
      <w:proofErr w:type="spellEnd"/>
      <w:r w:rsidRPr="009755AE">
        <w:rPr>
          <w:color w:val="000000" w:themeColor="text1"/>
          <w:rPrChange w:id="2327" w:author="Kevin Bairos-Novak" w:date="2021-07-21T22:42:00Z">
            <w:rPr/>
          </w:rPrChange>
        </w:rPr>
        <w:t xml:space="preserve"> did find a significant positive genetic correlation (</w:t>
      </w:r>
      <w:proofErr w:type="spellStart"/>
      <w:r w:rsidRPr="009755AE">
        <w:rPr>
          <w:i/>
          <w:color w:val="000000" w:themeColor="text1"/>
          <w:rPrChange w:id="2328" w:author="Kevin Bairos-Novak" w:date="2021-07-21T22:42:00Z">
            <w:rPr>
              <w:i/>
            </w:rPr>
          </w:rPrChange>
        </w:rPr>
        <w:t>r</w:t>
      </w:r>
      <w:r w:rsidRPr="009755AE">
        <w:rPr>
          <w:i/>
          <w:color w:val="000000" w:themeColor="text1"/>
          <w:vertAlign w:val="subscript"/>
          <w:rPrChange w:id="2329" w:author="Kevin Bairos-Novak" w:date="2021-07-21T22:42:00Z">
            <w:rPr>
              <w:i/>
              <w:vertAlign w:val="subscript"/>
            </w:rPr>
          </w:rPrChange>
        </w:rPr>
        <w:t>g</w:t>
      </w:r>
      <w:proofErr w:type="spellEnd"/>
      <w:r w:rsidRPr="009755AE">
        <w:rPr>
          <w:color w:val="000000" w:themeColor="text1"/>
          <w:rPrChange w:id="2330" w:author="Kevin Bairos-Novak" w:date="2021-07-21T22:42:00Z">
            <w:rPr/>
          </w:rPrChange>
        </w:rPr>
        <w:t xml:space="preserve"> = 0.19) between bleaching and growth </w:t>
      </w:r>
      <w:r w:rsidRPr="009755AE">
        <w:rPr>
          <w:color w:val="000000" w:themeColor="text1"/>
          <w:rPrChange w:id="2331" w:author="Kevin Bairos-Novak" w:date="2021-07-21T22:42:00Z">
            <w:rPr/>
          </w:rPrChange>
        </w:rPr>
        <w:fldChar w:fldCharType="begin" w:fldLock="1"/>
      </w:r>
      <w:r w:rsidRPr="009755AE">
        <w:rPr>
          <w:color w:val="000000" w:themeColor="text1"/>
          <w:rPrChange w:id="2332" w:author="Kevin Bairos-Novak" w:date="2021-07-21T22:42:00Z">
            <w:rPr/>
          </w:rPrChange>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Pr="009755AE">
        <w:rPr>
          <w:color w:val="000000" w:themeColor="text1"/>
          <w:rPrChange w:id="2333" w:author="Kevin Bairos-Novak" w:date="2021-07-21T22:42:00Z">
            <w:rPr/>
          </w:rPrChange>
        </w:rPr>
        <w:fldChar w:fldCharType="separate"/>
      </w:r>
      <w:r w:rsidRPr="009755AE">
        <w:rPr>
          <w:color w:val="000000" w:themeColor="text1"/>
          <w:rPrChange w:id="2334" w:author="Kevin Bairos-Novak" w:date="2021-07-21T22:42:00Z">
            <w:rPr/>
          </w:rPrChange>
        </w:rPr>
        <w:t>(Wright et al. 2019)</w:t>
      </w:r>
      <w:r w:rsidRPr="009755AE">
        <w:rPr>
          <w:color w:val="000000" w:themeColor="text1"/>
          <w:rPrChange w:id="2335" w:author="Kevin Bairos-Novak" w:date="2021-07-21T22:42:00Z">
            <w:rPr/>
          </w:rPrChange>
        </w:rPr>
        <w:fldChar w:fldCharType="end"/>
      </w:r>
      <w:r w:rsidRPr="009755AE">
        <w:rPr>
          <w:color w:val="000000" w:themeColor="text1"/>
          <w:rPrChange w:id="2336" w:author="Kevin Bairos-Novak" w:date="2021-07-21T22:42:00Z">
            <w:rPr/>
          </w:rPrChange>
        </w:rPr>
        <w:t>. With increased study of narrow-sense heritabilities and especially genetic correlations among traits and at different life stages, the constraints on corals’ responses to environmental change will come into sharper focus.</w:t>
      </w:r>
    </w:p>
    <w:p w14:paraId="2962F9B1" w14:textId="77777777" w:rsidR="000C4081" w:rsidRPr="009755AE" w:rsidRDefault="000C4081" w:rsidP="000402F3">
      <w:pPr>
        <w:spacing w:line="480" w:lineRule="auto"/>
        <w:ind w:firstLine="720"/>
        <w:rPr>
          <w:color w:val="000000" w:themeColor="text1"/>
          <w:rPrChange w:id="2337" w:author="Kevin Bairos-Novak" w:date="2021-07-21T22:42:00Z">
            <w:rPr/>
          </w:rPrChange>
        </w:rPr>
        <w:pPrChange w:id="2338" w:author="Kevin Bairos-Novak" w:date="2021-07-21T22:42:00Z">
          <w:pPr>
            <w:spacing w:line="480" w:lineRule="auto"/>
          </w:pPr>
        </w:pPrChange>
      </w:pPr>
    </w:p>
    <w:p w14:paraId="1FEFA6F8" w14:textId="511621B6" w:rsidR="007B02B0" w:rsidRPr="009755AE" w:rsidRDefault="007B02B0" w:rsidP="00202F3C">
      <w:pPr>
        <w:spacing w:line="480" w:lineRule="auto"/>
        <w:rPr>
          <w:ins w:id="2339" w:author="Kevin Bairos-Novak" w:date="2021-07-21T22:42:00Z"/>
          <w:i/>
          <w:color w:val="000000" w:themeColor="text1"/>
        </w:rPr>
      </w:pPr>
      <w:ins w:id="2340" w:author="Kevin Bairos-Novak" w:date="2021-07-21T22:42:00Z">
        <w:r w:rsidRPr="009755AE">
          <w:rPr>
            <w:i/>
            <w:color w:val="000000" w:themeColor="text1"/>
          </w:rPr>
          <w:t>Confounding sources of variation</w:t>
        </w:r>
      </w:ins>
    </w:p>
    <w:p w14:paraId="77F80C45" w14:textId="1EE415DA" w:rsidR="000E3199" w:rsidRPr="009755AE" w:rsidRDefault="000E3199" w:rsidP="000E3199">
      <w:pPr>
        <w:spacing w:line="480" w:lineRule="auto"/>
        <w:ind w:firstLine="720"/>
        <w:rPr>
          <w:ins w:id="2341" w:author="Kevin Bairos-Novak" w:date="2021-07-21T22:42:00Z"/>
          <w:color w:val="000000" w:themeColor="text1"/>
        </w:rPr>
      </w:pPr>
      <w:ins w:id="2342" w:author="Kevin Bairos-Novak" w:date="2021-07-21T22:42:00Z">
        <w:r w:rsidRPr="009755AE">
          <w:rPr>
            <w:color w:val="000000" w:themeColor="text1"/>
          </w:rPr>
          <w:t xml:space="preserve">Our review of the literature highlights some potential sources of bias in heritability estimates that are not well-controlled in coral studies to date. </w:t>
        </w:r>
        <w:r w:rsidR="008D4D17" w:rsidRPr="009755AE">
          <w:rPr>
            <w:color w:val="000000" w:themeColor="text1"/>
          </w:rPr>
          <w:t xml:space="preserve">Studies that do not control for shared common (micro)environments among individuals may overestimate heritability by including phenotypic variation associated with preconditioning and/or plasticity owing to environmental differences within the (additive) genetic component, thus inflating heritability estimates. </w:t>
        </w:r>
        <w:r w:rsidR="00B4305E" w:rsidRPr="009755AE">
          <w:rPr>
            <w:color w:val="000000" w:themeColor="text1"/>
          </w:rPr>
          <w:t xml:space="preserve">Importantly, no studies </w:t>
        </w:r>
        <w:r w:rsidR="008D4D17" w:rsidRPr="009755AE">
          <w:rPr>
            <w:color w:val="000000" w:themeColor="text1"/>
          </w:rPr>
          <w:t>examining</w:t>
        </w:r>
        <w:r w:rsidR="008D4D17" w:rsidRPr="009755AE">
          <w:rPr>
            <w:color w:val="000000" w:themeColor="text1"/>
          </w:rPr>
          <w:t xml:space="preserve"> </w:t>
        </w:r>
        <w:r w:rsidR="00B4305E" w:rsidRPr="009755AE">
          <w:rPr>
            <w:color w:val="000000" w:themeColor="text1"/>
          </w:rPr>
          <w:t>adult corals use</w:t>
        </w:r>
        <w:r w:rsidR="008D4D17" w:rsidRPr="009755AE">
          <w:rPr>
            <w:color w:val="000000" w:themeColor="text1"/>
          </w:rPr>
          <w:t>d</w:t>
        </w:r>
        <w:r w:rsidR="00B4305E" w:rsidRPr="009755AE">
          <w:rPr>
            <w:color w:val="000000" w:themeColor="text1"/>
          </w:rPr>
          <w:t xml:space="preserve"> a shared </w:t>
        </w:r>
        <w:r w:rsidR="008D4D17" w:rsidRPr="009755AE">
          <w:rPr>
            <w:color w:val="000000" w:themeColor="text1"/>
          </w:rPr>
          <w:t xml:space="preserve">common </w:t>
        </w:r>
        <w:r w:rsidR="00B4305E" w:rsidRPr="009755AE">
          <w:rPr>
            <w:color w:val="000000" w:themeColor="text1"/>
          </w:rPr>
          <w:t xml:space="preserve">environment when raising individuals, and thus do not control for preconditioning or canalization </w:t>
        </w:r>
        <w:r w:rsidR="008D4D17" w:rsidRPr="009755AE">
          <w:rPr>
            <w:color w:val="000000" w:themeColor="text1"/>
          </w:rPr>
          <w:t xml:space="preserve">differences among </w:t>
        </w:r>
        <w:r w:rsidR="00B4305E" w:rsidRPr="009755AE">
          <w:rPr>
            <w:color w:val="000000" w:themeColor="text1"/>
          </w:rPr>
          <w:t xml:space="preserve">coral colonies </w:t>
        </w:r>
        <w:r w:rsidR="00B4305E" w:rsidRPr="009755AE">
          <w:rPr>
            <w:color w:val="000000" w:themeColor="text1"/>
          </w:rPr>
          <w:fldChar w:fldCharType="begin" w:fldLock="1"/>
        </w:r>
        <w:r w:rsidR="00B4305E" w:rsidRPr="009755AE">
          <w:rPr>
            <w:color w:val="000000" w:themeColor="tex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and Gates 2015)","plainTextFormattedCitation":"(Putnam and Gates 2015)","previouslyFormattedCitation":"(Putnam and Gates 2015)"},"properties":{"noteIndex":0},"schema":"https://github.com/citation-style-language/schema/raw/master/csl-citation.json"}</w:instrText>
        </w:r>
        <w:r w:rsidR="00B4305E" w:rsidRPr="009755AE">
          <w:rPr>
            <w:color w:val="000000" w:themeColor="text1"/>
          </w:rPr>
          <w:fldChar w:fldCharType="separate"/>
        </w:r>
        <w:r w:rsidR="00B4305E" w:rsidRPr="009755AE">
          <w:rPr>
            <w:noProof/>
            <w:color w:val="000000" w:themeColor="text1"/>
          </w:rPr>
          <w:t>(Putnam and Gates 2015)</w:t>
        </w:r>
        <w:r w:rsidR="00B4305E" w:rsidRPr="009755AE">
          <w:rPr>
            <w:color w:val="000000" w:themeColor="text1"/>
          </w:rPr>
          <w:fldChar w:fldCharType="end"/>
        </w:r>
        <w:r w:rsidR="00B4305E" w:rsidRPr="009755AE">
          <w:rPr>
            <w:color w:val="000000" w:themeColor="text1"/>
          </w:rPr>
          <w:t xml:space="preserve">. </w:t>
        </w:r>
        <w:r w:rsidR="008E6FFA" w:rsidRPr="009755AE">
          <w:rPr>
            <w:color w:val="000000" w:themeColor="text1"/>
          </w:rPr>
          <w:t>However,</w:t>
        </w:r>
        <w:r w:rsidR="00FC6C6E" w:rsidRPr="009755AE">
          <w:rPr>
            <w:color w:val="000000" w:themeColor="text1"/>
          </w:rPr>
          <w:t xml:space="preserve"> coral larvae and juveniles were almost always raised in </w:t>
        </w:r>
        <w:r w:rsidR="008E6FFA" w:rsidRPr="009755AE">
          <w:rPr>
            <w:color w:val="000000" w:themeColor="text1"/>
          </w:rPr>
          <w:t xml:space="preserve">shared </w:t>
        </w:r>
        <w:r w:rsidR="00FC6C6E" w:rsidRPr="009755AE">
          <w:rPr>
            <w:color w:val="000000" w:themeColor="text1"/>
          </w:rPr>
          <w:t xml:space="preserve">common environments </w:t>
        </w:r>
        <w:r w:rsidR="008D4D17" w:rsidRPr="009755AE">
          <w:rPr>
            <w:color w:val="000000" w:themeColor="text1"/>
          </w:rPr>
          <w:t>during</w:t>
        </w:r>
        <w:r w:rsidR="008D4D17" w:rsidRPr="009755AE">
          <w:rPr>
            <w:color w:val="000000" w:themeColor="text1"/>
          </w:rPr>
          <w:t xml:space="preserve"> </w:t>
        </w:r>
        <w:r w:rsidR="00FC6C6E" w:rsidRPr="009755AE">
          <w:rPr>
            <w:color w:val="000000" w:themeColor="text1"/>
          </w:rPr>
          <w:t xml:space="preserve">spawning and fertilization, thus larvae and juvenile heritability estimates </w:t>
        </w:r>
        <w:r w:rsidR="008D4D17" w:rsidRPr="009755AE">
          <w:rPr>
            <w:color w:val="000000" w:themeColor="text1"/>
          </w:rPr>
          <w:t>are less likely to be overestimated</w:t>
        </w:r>
        <w:r w:rsidR="00FC6C6E" w:rsidRPr="009755AE">
          <w:rPr>
            <w:i/>
            <w:color w:val="000000" w:themeColor="text1"/>
          </w:rPr>
          <w:t>.</w:t>
        </w:r>
        <w:r w:rsidRPr="009755AE">
          <w:rPr>
            <w:color w:val="000000" w:themeColor="text1"/>
          </w:rPr>
          <w:t xml:space="preserve"> </w:t>
        </w:r>
        <w:r w:rsidR="00673558" w:rsidRPr="009755AE">
          <w:rPr>
            <w:color w:val="000000" w:themeColor="text1"/>
          </w:rPr>
          <w:t>Interestingly,</w:t>
        </w:r>
        <w:r w:rsidRPr="009755AE">
          <w:rPr>
            <w:color w:val="000000" w:themeColor="text1"/>
          </w:rPr>
          <w:t xml:space="preserve"> there are </w:t>
        </w:r>
        <w:r w:rsidR="00673558" w:rsidRPr="009755AE">
          <w:rPr>
            <w:color w:val="000000" w:themeColor="text1"/>
          </w:rPr>
          <w:t xml:space="preserve">a number of </w:t>
        </w:r>
        <w:r w:rsidRPr="009755AE">
          <w:rPr>
            <w:color w:val="000000" w:themeColor="text1"/>
          </w:rPr>
          <w:t xml:space="preserve">traits </w:t>
        </w:r>
        <w:r w:rsidR="00673558" w:rsidRPr="009755AE">
          <w:rPr>
            <w:color w:val="000000" w:themeColor="text1"/>
          </w:rPr>
          <w:t>with</w:t>
        </w:r>
        <w:r w:rsidRPr="009755AE">
          <w:rPr>
            <w:color w:val="000000" w:themeColor="text1"/>
          </w:rPr>
          <w:t xml:space="preserve"> higher heritability </w:t>
        </w:r>
        <w:r w:rsidR="00673558" w:rsidRPr="009755AE">
          <w:rPr>
            <w:color w:val="000000" w:themeColor="text1"/>
          </w:rPr>
          <w:t>for</w:t>
        </w:r>
        <w:r w:rsidRPr="009755AE">
          <w:rPr>
            <w:color w:val="000000" w:themeColor="text1"/>
          </w:rPr>
          <w:t xml:space="preserve"> larvae </w:t>
        </w:r>
        <w:r w:rsidR="00673558" w:rsidRPr="009755AE">
          <w:rPr>
            <w:color w:val="000000" w:themeColor="text1"/>
          </w:rPr>
          <w:t>and/</w:t>
        </w:r>
        <w:r w:rsidRPr="009755AE">
          <w:rPr>
            <w:color w:val="000000" w:themeColor="text1"/>
          </w:rPr>
          <w:t>or juveniles relative to adults</w:t>
        </w:r>
        <w:r w:rsidR="00673558" w:rsidRPr="009755AE">
          <w:rPr>
            <w:color w:val="000000" w:themeColor="text1"/>
          </w:rPr>
          <w:t xml:space="preserve">, </w:t>
        </w:r>
        <w:r w:rsidR="007D0A9B" w:rsidRPr="009755AE">
          <w:rPr>
            <w:color w:val="000000" w:themeColor="text1"/>
          </w:rPr>
          <w:t xml:space="preserve">such as </w:t>
        </w:r>
        <w:r w:rsidRPr="009755AE">
          <w:rPr>
            <w:color w:val="000000" w:themeColor="text1"/>
          </w:rPr>
          <w:t>survival, gene expression, nutrient content, and morphology</w:t>
        </w:r>
        <w:r w:rsidR="007D0A9B" w:rsidRPr="009755AE">
          <w:rPr>
            <w:color w:val="000000" w:themeColor="text1"/>
          </w:rPr>
          <w:t xml:space="preserve"> (Fig. 3). This suggests that, at least for these traits, the confounding effects of preconditioning and </w:t>
        </w:r>
        <w:r w:rsidR="00064486" w:rsidRPr="009755AE">
          <w:rPr>
            <w:color w:val="000000" w:themeColor="text1"/>
          </w:rPr>
          <w:t>canalization</w:t>
        </w:r>
        <w:r w:rsidR="007D0A9B" w:rsidRPr="009755AE">
          <w:rPr>
            <w:color w:val="000000" w:themeColor="text1"/>
          </w:rPr>
          <w:t xml:space="preserve"> </w:t>
        </w:r>
        <w:r w:rsidR="00FC6C6E" w:rsidRPr="009755AE">
          <w:rPr>
            <w:color w:val="000000" w:themeColor="text1"/>
          </w:rPr>
          <w:t>are unlikely to be particularly large</w:t>
        </w:r>
        <w:r w:rsidR="007D0A9B" w:rsidRPr="009755AE">
          <w:rPr>
            <w:color w:val="000000" w:themeColor="text1"/>
          </w:rPr>
          <w:t>.</w:t>
        </w:r>
        <w:r w:rsidRPr="009755AE">
          <w:rPr>
            <w:color w:val="000000" w:themeColor="text1"/>
          </w:rPr>
          <w:t xml:space="preserve"> </w:t>
        </w:r>
        <w:r w:rsidR="007D0A9B" w:rsidRPr="009755AE">
          <w:rPr>
            <w:color w:val="000000" w:themeColor="text1"/>
          </w:rPr>
          <w:t>T</w:t>
        </w:r>
        <w:r w:rsidRPr="009755AE">
          <w:rPr>
            <w:color w:val="000000" w:themeColor="text1"/>
          </w:rPr>
          <w:t xml:space="preserve">here was </w:t>
        </w:r>
        <w:r w:rsidR="007D0A9B" w:rsidRPr="009755AE">
          <w:rPr>
            <w:color w:val="000000" w:themeColor="text1"/>
          </w:rPr>
          <w:t xml:space="preserve">also </w:t>
        </w:r>
        <w:r w:rsidRPr="009755AE">
          <w:rPr>
            <w:color w:val="000000" w:themeColor="text1"/>
          </w:rPr>
          <w:t xml:space="preserve">no support for </w:t>
        </w:r>
        <w:r w:rsidR="007D0A9B" w:rsidRPr="009755AE">
          <w:rPr>
            <w:color w:val="000000" w:themeColor="text1"/>
          </w:rPr>
          <w:t xml:space="preserve">meta-analytic </w:t>
        </w:r>
        <w:r w:rsidRPr="009755AE">
          <w:rPr>
            <w:color w:val="000000" w:themeColor="text1"/>
          </w:rPr>
          <w:t>model</w:t>
        </w:r>
        <w:r w:rsidR="007D0A9B" w:rsidRPr="009755AE">
          <w:rPr>
            <w:color w:val="000000" w:themeColor="text1"/>
          </w:rPr>
          <w:t>s that</w:t>
        </w:r>
        <w:r w:rsidRPr="009755AE">
          <w:rPr>
            <w:color w:val="000000" w:themeColor="text1"/>
          </w:rPr>
          <w:t xml:space="preserve"> </w:t>
        </w:r>
        <w:r w:rsidR="007D0A9B" w:rsidRPr="009755AE">
          <w:rPr>
            <w:color w:val="000000" w:themeColor="text1"/>
          </w:rPr>
          <w:t xml:space="preserve">included whether studies controlled for shared </w:t>
        </w:r>
        <w:r w:rsidRPr="009755AE">
          <w:rPr>
            <w:color w:val="000000" w:themeColor="text1"/>
          </w:rPr>
          <w:t>common environment</w:t>
        </w:r>
        <w:r w:rsidR="007D0A9B" w:rsidRPr="009755AE">
          <w:rPr>
            <w:color w:val="000000" w:themeColor="text1"/>
          </w:rPr>
          <w:t>s or did not</w:t>
        </w:r>
        <w:r w:rsidRPr="009755AE">
          <w:rPr>
            <w:color w:val="000000" w:themeColor="text1"/>
          </w:rPr>
          <w:t xml:space="preserve"> (see Supplementary Code Appendix C, Figs. S10 and S11)</w:t>
        </w:r>
        <w:r w:rsidR="007D0A9B" w:rsidRPr="009755AE">
          <w:rPr>
            <w:color w:val="000000" w:themeColor="text1"/>
          </w:rPr>
          <w:t>.</w:t>
        </w:r>
        <w:r w:rsidR="00AA5747" w:rsidRPr="009755AE">
          <w:rPr>
            <w:color w:val="000000" w:themeColor="text1"/>
          </w:rPr>
          <w:t xml:space="preserve"> </w:t>
        </w:r>
      </w:ins>
    </w:p>
    <w:p w14:paraId="517F00F5" w14:textId="46421D5E" w:rsidR="000402F3" w:rsidRPr="009755AE" w:rsidRDefault="000E3199" w:rsidP="002D6498">
      <w:pPr>
        <w:spacing w:line="480" w:lineRule="auto"/>
        <w:ind w:firstLine="720"/>
        <w:rPr>
          <w:ins w:id="2343" w:author="Kevin Bairos-Novak" w:date="2021-07-21T22:42:00Z"/>
          <w:color w:val="000000" w:themeColor="text1"/>
        </w:rPr>
      </w:pPr>
      <w:ins w:id="2344" w:author="Kevin Bairos-Novak" w:date="2021-07-21T22:42:00Z">
        <w:r w:rsidRPr="009755AE">
          <w:rPr>
            <w:color w:val="000000" w:themeColor="text1"/>
          </w:rPr>
          <w:lastRenderedPageBreak/>
          <w:t xml:space="preserve">Our </w:t>
        </w:r>
        <w:r w:rsidR="00FC6C6E" w:rsidRPr="009755AE">
          <w:rPr>
            <w:color w:val="000000" w:themeColor="text1"/>
          </w:rPr>
          <w:t>results will</w:t>
        </w:r>
        <w:r w:rsidRPr="009755AE">
          <w:rPr>
            <w:color w:val="000000" w:themeColor="text1"/>
          </w:rPr>
          <w:t xml:space="preserve"> also </w:t>
        </w:r>
        <w:r w:rsidR="00FC6C6E" w:rsidRPr="009755AE">
          <w:rPr>
            <w:color w:val="000000" w:themeColor="text1"/>
          </w:rPr>
          <w:t xml:space="preserve">be affected </w:t>
        </w:r>
        <w:r w:rsidRPr="009755AE">
          <w:rPr>
            <w:color w:val="000000" w:themeColor="text1"/>
          </w:rPr>
          <w:t xml:space="preserve">by other sources of phenotypic variation that </w:t>
        </w:r>
        <w:r w:rsidR="00FC6C6E" w:rsidRPr="009755AE">
          <w:rPr>
            <w:color w:val="000000" w:themeColor="text1"/>
          </w:rPr>
          <w:t xml:space="preserve">are </w:t>
        </w:r>
        <w:r w:rsidR="00B4305E" w:rsidRPr="009755AE">
          <w:rPr>
            <w:color w:val="000000" w:themeColor="text1"/>
          </w:rPr>
          <w:t>not acc</w:t>
        </w:r>
        <w:r w:rsidR="00FC6C6E" w:rsidRPr="009755AE">
          <w:rPr>
            <w:color w:val="000000" w:themeColor="text1"/>
          </w:rPr>
          <w:t>ounted for in the studies examined</w:t>
        </w:r>
        <w:r w:rsidRPr="009755AE">
          <w:rPr>
            <w:color w:val="000000" w:themeColor="text1"/>
          </w:rPr>
          <w:t xml:space="preserve">, </w:t>
        </w:r>
        <w:r w:rsidR="00FC6C6E" w:rsidRPr="009755AE">
          <w:rPr>
            <w:color w:val="000000" w:themeColor="text1"/>
          </w:rPr>
          <w:t xml:space="preserve">such as </w:t>
        </w:r>
        <w:r w:rsidRPr="009755AE">
          <w:rPr>
            <w:color w:val="000000" w:themeColor="text1"/>
          </w:rPr>
          <w:t xml:space="preserve">parental and epigenetic effects. Parental effects may </w:t>
        </w:r>
        <w:r w:rsidR="008E6FFA" w:rsidRPr="009755AE">
          <w:rPr>
            <w:color w:val="000000" w:themeColor="text1"/>
          </w:rPr>
          <w:t xml:space="preserve">have a larger influence on </w:t>
        </w:r>
        <w:r w:rsidRPr="009755AE">
          <w:rPr>
            <w:color w:val="000000" w:themeColor="text1"/>
          </w:rPr>
          <w:t xml:space="preserve">heritability than previously assumed </w:t>
        </w:r>
        <w:r w:rsidR="00092876" w:rsidRPr="009755AE">
          <w:rPr>
            <w:color w:val="000000" w:themeColor="text1"/>
          </w:rPr>
          <w:fldChar w:fldCharType="begin" w:fldLock="1"/>
        </w:r>
        <w:r w:rsidR="00092876" w:rsidRPr="009755AE">
          <w:rPr>
            <w:color w:val="000000" w:themeColor="tex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astreoides","type":"article-journal","volume":"115"},"uris":["http://www.mendeley.com/documents/?uuid=e124ad54-08f9-4865-96a1-c926eaf8f4d9"]},{"id":"ITEM-2","itemData":{"DOI":"10.1093/beheco/aru032","ISSN":"14657279","abstract":"Evolutionary responses to selection require that traits have a heritable basis, yet maternal effects (the effect of a mother's phenotype on her offspring's phenotype) can have profound effects on evolutionary processes. It is therefore essential to understand how maternal effects contribute to phenotypic variation in offspring traits and test key assumptions of additive genetic variance in evolutionary models. We measured 5 traits linked to fitness in lizards (endurance, sprint speed, snout-vent length [SVL], mass, and growth rate) and estimated the contribution of additive genetic and maternal effects in explaining variation in these traits in the Eastern water skink (Eulamprus quoyii). We estimated parentage using 6 microsatellite DNA loci from lizards taking part in a mating experiment in large seminatural enclosures and used animal models to partition variance into additive genetic and maternal effects. We found that only endurance was significantly heritable (h 2 = 0.37, 95% credible interval = 0.18-0.50), whereas all other traits were either strongly influenced by maternal effects (mass, sprint speed, SVL, and captive growth rate) or were influenced by environmental variability (wild growth rate). Our study disentangles the relative contributions of additive genetic and maternal effects in contributing to variation in offspring phenotypes and suggests that little additive genetic variance exists for traits often assumed to be heritable. Although the heritability of phenotypic traits is essential in evolutionary models, our results also highlight the important role maternal effects have in explaining variation in phenotypes. © The Author 2014.","author":[{"dropping-particle":"","family":"Noble","given":"Daniel W.A.","non-dropping-particle":"","parse-names":false,"suffix":""},{"dropping-particle":"","family":"Mcfarlane","given":"S. Eryn","non-dropping-particle":"","parse-names":false,"suffix":""},{"dropping-particle":"","family":"Keogh","given":"J. Scott","non-dropping-particle":"","parse-names":false,"suffix":""},{"dropping-particle":"","family":"Whiting","given":"Martin J.","non-dropping-particle":"","parse-names":false,"suffix":""}],"container-title":"Behavioral Ecology","id":"ITEM-2","issue":"3","issued":{"date-parts":[["2014"]]},"page":"633-640","title":"Maternal and additive genetic effects contribute to variation in offspring traits in a lizard","type":"article-journal","volume":"25"},"uris":["http://www.mendeley.com/documents/?uuid=b9d25d3e-f516-40c2-aaa0-a95a222a8056"]}],"mendeley":{"formattedCitation":"(Noble et al. 2014; Kenkel et al. 2015b)","plainTextFormattedCitation":"(Noble et al. 2014; Kenkel et al. 2015b)","previouslyFormattedCitation":"(Noble et al. 2014; Kenkel et al. 2015b)"},"properties":{"noteIndex":0},"schema":"https://github.com/citation-style-language/schema/raw/master/csl-citation.json"}</w:instrText>
        </w:r>
        <w:r w:rsidR="00092876" w:rsidRPr="009755AE">
          <w:rPr>
            <w:color w:val="000000" w:themeColor="text1"/>
          </w:rPr>
          <w:fldChar w:fldCharType="separate"/>
        </w:r>
        <w:r w:rsidR="00092876" w:rsidRPr="009755AE">
          <w:rPr>
            <w:noProof/>
            <w:color w:val="000000" w:themeColor="text1"/>
          </w:rPr>
          <w:t>(Noble et al. 2014; Kenkel et al. 2015b)</w:t>
        </w:r>
        <w:r w:rsidR="00092876" w:rsidRPr="009755AE">
          <w:rPr>
            <w:color w:val="000000" w:themeColor="text1"/>
          </w:rPr>
          <w:fldChar w:fldCharType="end"/>
        </w:r>
        <w:r w:rsidRPr="009755AE">
          <w:rPr>
            <w:color w:val="000000" w:themeColor="text1"/>
          </w:rPr>
          <w:t xml:space="preserve">, and may be especially important for brooding corals in which the offspring spends more time </w:t>
        </w:r>
        <w:r w:rsidR="00FC6C6E" w:rsidRPr="009755AE">
          <w:rPr>
            <w:color w:val="000000" w:themeColor="text1"/>
          </w:rPr>
          <w:t xml:space="preserve">developing </w:t>
        </w:r>
        <w:r w:rsidRPr="009755AE">
          <w:rPr>
            <w:color w:val="000000" w:themeColor="text1"/>
          </w:rPr>
          <w:t xml:space="preserve">within the parent colony as well as for species inheriting their symbiont communities directly from their parents (i.e. vertical transmission) </w:t>
        </w:r>
        <w:r w:rsidR="00092876" w:rsidRPr="009755AE">
          <w:rPr>
            <w:color w:val="000000" w:themeColor="text1"/>
          </w:rPr>
          <w:fldChar w:fldCharType="begin" w:fldLock="1"/>
        </w:r>
        <w:r w:rsidR="00092876" w:rsidRPr="009755AE">
          <w:rPr>
            <w:color w:val="000000" w:themeColor="tex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Reports","id":"ITEM-2","issue":"1","issued":{"date-parts":[["2017"]]},"page":"1-14","title":"Heritability of the Symbiodinium community in vertically-and horizontally-transmitting broadcast spawning corals","type":"article-journal","volume":"7"},"uris":["http://www.mendeley.com/documents/?uuid=1b4d3f62-f47a-4a11-8008-32744a3d8f6c"]}],"mendeley":{"formattedCitation":"(Kenkel et al. 2015b; Quigley et al. 2017)","plainTextFormattedCitation":"(Kenkel et al. 2015b; Quigley et al. 2017)","previouslyFormattedCitation":"(Kenkel et al. 2015b; Quigley et al. 2017)"},"properties":{"noteIndex":0},"schema":"https://github.com/citation-style-language/schema/raw/master/csl-citation.json"}</w:instrText>
        </w:r>
        <w:r w:rsidR="00092876" w:rsidRPr="009755AE">
          <w:rPr>
            <w:color w:val="000000" w:themeColor="text1"/>
          </w:rPr>
          <w:fldChar w:fldCharType="separate"/>
        </w:r>
        <w:r w:rsidR="00092876" w:rsidRPr="009755AE">
          <w:rPr>
            <w:noProof/>
            <w:color w:val="000000" w:themeColor="text1"/>
          </w:rPr>
          <w:t>(Kenkel et al. 2015b; Quigley et al. 2017)</w:t>
        </w:r>
        <w:r w:rsidR="00092876" w:rsidRPr="009755AE">
          <w:rPr>
            <w:color w:val="000000" w:themeColor="text1"/>
          </w:rPr>
          <w:fldChar w:fldCharType="end"/>
        </w:r>
        <w:r w:rsidRPr="009755AE">
          <w:rPr>
            <w:color w:val="000000" w:themeColor="text1"/>
          </w:rPr>
          <w:t>. Vertically-transmitting brooders and broadcast spawning species make up</w:t>
        </w:r>
        <w:r w:rsidR="00FC6C6E" w:rsidRPr="009755AE">
          <w:rPr>
            <w:color w:val="000000" w:themeColor="text1"/>
          </w:rPr>
          <w:t xml:space="preserve"> a minority (</w:t>
        </w:r>
        <w:r w:rsidRPr="009755AE">
          <w:rPr>
            <w:color w:val="000000" w:themeColor="text1"/>
          </w:rPr>
          <w:t>3/19 and 9/19</w:t>
        </w:r>
        <w:r w:rsidR="00FC6C6E" w:rsidRPr="009755AE">
          <w:rPr>
            <w:color w:val="000000" w:themeColor="text1"/>
          </w:rPr>
          <w:t>, respectively)</w:t>
        </w:r>
        <w:r w:rsidRPr="009755AE">
          <w:rPr>
            <w:color w:val="000000" w:themeColor="text1"/>
          </w:rPr>
          <w:t xml:space="preserve"> of species examined, with the remaining composed of horizontally-transmitting spawners with </w:t>
        </w:r>
        <w:proofErr w:type="spellStart"/>
        <w:r w:rsidRPr="009755AE">
          <w:rPr>
            <w:color w:val="000000" w:themeColor="text1"/>
          </w:rPr>
          <w:t>asymbiotic</w:t>
        </w:r>
        <w:proofErr w:type="spellEnd"/>
        <w:r w:rsidRPr="009755AE">
          <w:rPr>
            <w:color w:val="000000" w:themeColor="text1"/>
          </w:rPr>
          <w:t xml:space="preserve"> gametes and larvae. </w:t>
        </w:r>
        <w:r w:rsidR="00FC6C6E" w:rsidRPr="009755AE">
          <w:rPr>
            <w:color w:val="000000" w:themeColor="text1"/>
          </w:rPr>
          <w:t>Similarly</w:t>
        </w:r>
        <w:r w:rsidRPr="009755AE">
          <w:rPr>
            <w:color w:val="000000" w:themeColor="text1"/>
          </w:rPr>
          <w:t xml:space="preserve">, the number of heritability estimates from vertical </w:t>
        </w:r>
        <w:r w:rsidR="00FC6C6E" w:rsidRPr="009755AE">
          <w:rPr>
            <w:color w:val="000000" w:themeColor="text1"/>
          </w:rPr>
          <w:t xml:space="preserve">transmitters </w:t>
        </w:r>
        <w:r w:rsidRPr="009755AE">
          <w:rPr>
            <w:color w:val="000000" w:themeColor="text1"/>
          </w:rPr>
          <w:t>made up only 25/95 of all heritability estimates (</w:t>
        </w:r>
        <w:r w:rsidR="00092876" w:rsidRPr="009755AE">
          <w:rPr>
            <w:color w:val="000000" w:themeColor="text1"/>
          </w:rPr>
          <w:t>nine</w:t>
        </w:r>
        <w:r w:rsidRPr="009755AE">
          <w:rPr>
            <w:color w:val="000000" w:themeColor="text1"/>
          </w:rPr>
          <w:t xml:space="preserve"> estimates from brooders and 16 from vertical spawners) and thus parental effects via brooding and/or vertical transmission </w:t>
        </w:r>
        <w:r w:rsidR="00FC6C6E" w:rsidRPr="009755AE">
          <w:rPr>
            <w:color w:val="000000" w:themeColor="text1"/>
          </w:rPr>
          <w:t>would have impacted a minority of estimates</w:t>
        </w:r>
        <w:r w:rsidRPr="009755AE">
          <w:rPr>
            <w:color w:val="000000" w:themeColor="text1"/>
          </w:rPr>
          <w:t xml:space="preserve">. Finally, epigenetic effects may also inflate heritability estimates </w:t>
        </w:r>
        <w:r w:rsidR="00092876" w:rsidRPr="009755AE">
          <w:rPr>
            <w:color w:val="000000" w:themeColor="text1"/>
          </w:rPr>
          <w:fldChar w:fldCharType="begin" w:fldLock="1"/>
        </w:r>
        <w:r w:rsidR="00092876" w:rsidRPr="009755AE">
          <w:rPr>
            <w:color w:val="000000" w:themeColor="tex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and Gates 2015)","plainTextFormattedCitation":"(Putnam and Gates 2015)","previouslyFormattedCitation":"(Putnam and Gates 2015)"},"properties":{"noteIndex":0},"schema":"https://github.com/citation-style-language/schema/raw/master/csl-citation.json"}</w:instrText>
        </w:r>
        <w:r w:rsidR="00092876" w:rsidRPr="009755AE">
          <w:rPr>
            <w:color w:val="000000" w:themeColor="text1"/>
          </w:rPr>
          <w:fldChar w:fldCharType="separate"/>
        </w:r>
        <w:r w:rsidR="00092876" w:rsidRPr="009755AE">
          <w:rPr>
            <w:noProof/>
            <w:color w:val="000000" w:themeColor="text1"/>
          </w:rPr>
          <w:t>(Putnam and Gates 2015)</w:t>
        </w:r>
        <w:r w:rsidR="00092876" w:rsidRPr="009755AE">
          <w:rPr>
            <w:color w:val="000000" w:themeColor="text1"/>
          </w:rPr>
          <w:fldChar w:fldCharType="end"/>
        </w:r>
        <w:r w:rsidRPr="009755AE">
          <w:rPr>
            <w:color w:val="000000" w:themeColor="text1"/>
          </w:rPr>
          <w:t xml:space="preserve">. In studies of multicellular animals, there has been little support for epigenetic inheritance via </w:t>
        </w:r>
        <w:proofErr w:type="spellStart"/>
        <w:r w:rsidRPr="009755AE">
          <w:rPr>
            <w:color w:val="000000" w:themeColor="text1"/>
          </w:rPr>
          <w:t>CgP</w:t>
        </w:r>
        <w:proofErr w:type="spellEnd"/>
        <w:r w:rsidRPr="009755AE">
          <w:rPr>
            <w:color w:val="000000" w:themeColor="text1"/>
          </w:rPr>
          <w:t xml:space="preserve"> methylation </w:t>
        </w:r>
        <w:r w:rsidR="00092876" w:rsidRPr="009755AE">
          <w:rPr>
            <w:color w:val="000000" w:themeColor="text1"/>
          </w:rPr>
          <w:fldChar w:fldCharType="begin" w:fldLock="1"/>
        </w:r>
        <w:r w:rsidR="00092876" w:rsidRPr="009755AE">
          <w:rPr>
            <w:color w:val="000000" w:themeColor="tex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00092876" w:rsidRPr="009755AE">
          <w:rPr>
            <w:color w:val="000000" w:themeColor="text1"/>
          </w:rPr>
          <w:fldChar w:fldCharType="separate"/>
        </w:r>
        <w:r w:rsidR="00092876" w:rsidRPr="009755AE">
          <w:rPr>
            <w:noProof/>
            <w:color w:val="000000" w:themeColor="text1"/>
          </w:rPr>
          <w:t>(Torda et al. 2017)</w:t>
        </w:r>
        <w:r w:rsidR="00092876" w:rsidRPr="009755AE">
          <w:rPr>
            <w:color w:val="000000" w:themeColor="text1"/>
          </w:rPr>
          <w:fldChar w:fldCharType="end"/>
        </w:r>
        <w:r w:rsidRPr="009755AE">
          <w:rPr>
            <w:color w:val="000000" w:themeColor="text1"/>
          </w:rPr>
          <w:t xml:space="preserve">, </w:t>
        </w:r>
        <w:r w:rsidR="00B4305E" w:rsidRPr="009755AE">
          <w:rPr>
            <w:color w:val="000000" w:themeColor="text1"/>
          </w:rPr>
          <w:t xml:space="preserve">although </w:t>
        </w:r>
        <w:r w:rsidRPr="009755AE">
          <w:rPr>
            <w:color w:val="000000" w:themeColor="text1"/>
          </w:rPr>
          <w:t xml:space="preserve">at least one recent study in corals has found </w:t>
        </w:r>
        <w:r w:rsidR="00B4305E" w:rsidRPr="009755AE">
          <w:rPr>
            <w:color w:val="000000" w:themeColor="text1"/>
          </w:rPr>
          <w:t xml:space="preserve">such </w:t>
        </w:r>
        <w:r w:rsidRPr="009755AE">
          <w:rPr>
            <w:color w:val="000000" w:themeColor="text1"/>
          </w:rPr>
          <w:t xml:space="preserve">evidence </w:t>
        </w:r>
        <w:r w:rsidR="00092876" w:rsidRPr="009755AE">
          <w:rPr>
            <w:color w:val="000000" w:themeColor="text1"/>
          </w:rPr>
          <w:fldChar w:fldCharType="begin" w:fldLock="1"/>
        </w:r>
        <w:r w:rsidR="00D64E2D" w:rsidRPr="009755AE">
          <w:rPr>
            <w:color w:val="000000" w:themeColor="text1"/>
          </w:rPr>
          <w:instrText>ADDIN CSL_CITATION {"citationItems":[{"id":"ITEM-1","itemData":{"DOI":"10.1038/s41558-019-0687-2","ISBN":"4155801906","ISSN":"17586798","abstract":"The perception that the inheritance of phenotypic traits operates solely through genetic means is slowly being eroded: epigenetic mechanisms have been shown to induce heritable changes in gene activity in plants1,2 and metazoans1,3. Inheritance of DNA methylation patterns provides a potential pathway for environmentally induced phenotypes to contribute to evolution of species and populations1–5. However, in basal metazoans, it is unknown whether inheritance of CpG methylation patterns occurs across the genome (as in plants) or as rare exceptions (as in mammals)4. Here, we show that DNA methylation patterns in a reef-building coral are determined by genotype and developmental stage, as well as by parental environment. Transmission of CpG methylation from adults to their sperm and larvae demonstrates genome-wide inheritance. Variation in the hypermethylation of genes in adults and their sperm from distinct environments suggests intergenerational acclimatization to local temperature and salinity. Furthermore, genotype-independent adjustments of methylation levels in stress-related genes were strongly correlated with offspring survival rates under heat stress. These findings support a role of DNA methylation in the intergenerational inheritance of traits in corals, which could extend to enhancing their capacity to adapt to climate change.","author":[{"dropping-particle":"","family":"Liew","given":"Yi Jin","non-dropping-particle":"","parse-names":false,"suffix":""},{"dropping-particle":"","family":"Howells","given":"Emily J.","non-dropping-particle":"","parse-names":false,"suffix":""},{"dropping-particle":"","family":"Wang","given":"Xin","non-dropping-particle":"","parse-names":false,"suffix":""},{"dropping-particle":"","family":"Michell","given":"Craig T.","non-dropping-particle":"","parse-names":false,"suffix":""},{"dropping-particle":"","family":"Burt","given":"John A.","non-dropping-particle":"","parse-names":false,"suffix":""},{"dropping-particle":"","family":"Idaghdour","given":"Youssef","non-dropping-particle":"","parse-names":false,"suffix":""},{"dropping-particle":"","family":"Aranda","given":"Manuel","non-dropping-particle":"","parse-names":false,"suffix":""}],"container-title":"Nature Climate Change","id":"ITEM-1","issue":"3","issued":{"date-parts":[["2020"]]},"page":"254-259","publisher":"Springer US","title":"Intergenerational epigenetic inheritance in reef-building corals","type":"article-journal","volume":"10"},"uris":["http://www.mendeley.com/documents/?uuid=71365bae-e622-4bd5-895c-7233d598998a"]}],"mendeley":{"formattedCitation":"(Liew et al. 2020)","plainTextFormattedCitation":"(Liew et al. 2020)","previouslyFormattedCitation":"(Liew et al. 2020)"},"properties":{"noteIndex":0},"schema":"https://github.com/citation-style-language/schema/raw/master/csl-citation.json"}</w:instrText>
        </w:r>
        <w:r w:rsidR="00092876" w:rsidRPr="009755AE">
          <w:rPr>
            <w:color w:val="000000" w:themeColor="text1"/>
          </w:rPr>
          <w:fldChar w:fldCharType="separate"/>
        </w:r>
        <w:r w:rsidR="00092876" w:rsidRPr="009755AE">
          <w:rPr>
            <w:noProof/>
            <w:color w:val="000000" w:themeColor="text1"/>
          </w:rPr>
          <w:t>(Liew et al. 2020)</w:t>
        </w:r>
        <w:r w:rsidR="00092876" w:rsidRPr="009755AE">
          <w:rPr>
            <w:color w:val="000000" w:themeColor="text1"/>
          </w:rPr>
          <w:fldChar w:fldCharType="end"/>
        </w:r>
        <w:r w:rsidR="00092876" w:rsidRPr="009755AE">
          <w:rPr>
            <w:color w:val="000000" w:themeColor="text1"/>
          </w:rPr>
          <w:t xml:space="preserve">. </w:t>
        </w:r>
        <w:r w:rsidRPr="009755AE">
          <w:rPr>
            <w:color w:val="000000" w:themeColor="text1"/>
          </w:rPr>
          <w:t xml:space="preserve">It remains to be seen whether these epigenetic changes confer fitness benefits similar to additive genetic effects </w:t>
        </w:r>
        <w:r w:rsidR="00092876" w:rsidRPr="009755AE">
          <w:rPr>
            <w:color w:val="000000" w:themeColor="text1"/>
          </w:rPr>
          <w:fldChar w:fldCharType="begin" w:fldLock="1"/>
        </w:r>
        <w:r w:rsidR="00092876" w:rsidRPr="009755AE">
          <w:rPr>
            <w:color w:val="000000" w:themeColor="tex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00092876" w:rsidRPr="009755AE">
          <w:rPr>
            <w:color w:val="000000" w:themeColor="text1"/>
          </w:rPr>
          <w:fldChar w:fldCharType="separate"/>
        </w:r>
        <w:r w:rsidR="00092876" w:rsidRPr="009755AE">
          <w:rPr>
            <w:noProof/>
            <w:color w:val="000000" w:themeColor="text1"/>
          </w:rPr>
          <w:t>(Torda et al. 2017)</w:t>
        </w:r>
        <w:r w:rsidR="00092876" w:rsidRPr="009755AE">
          <w:rPr>
            <w:color w:val="000000" w:themeColor="text1"/>
          </w:rPr>
          <w:fldChar w:fldCharType="end"/>
        </w:r>
        <w:r w:rsidRPr="009755AE">
          <w:rPr>
            <w:color w:val="000000" w:themeColor="text1"/>
          </w:rPr>
          <w:t>, thus future studies aiming to separate phenotypic variation specific to parental effects</w:t>
        </w:r>
        <w:r w:rsidR="00B4305E" w:rsidRPr="009755AE">
          <w:rPr>
            <w:color w:val="000000" w:themeColor="text1"/>
          </w:rPr>
          <w:t>, symbiont composition</w:t>
        </w:r>
        <w:r w:rsidRPr="009755AE">
          <w:rPr>
            <w:color w:val="000000" w:themeColor="text1"/>
          </w:rPr>
          <w:t>, epigenome, and additive genetic effects would be especially valuable.</w:t>
        </w:r>
      </w:ins>
    </w:p>
    <w:p w14:paraId="4B91E32B" w14:textId="4845ADBE" w:rsidR="008F7ABC" w:rsidRPr="009755AE" w:rsidRDefault="008F7ABC" w:rsidP="00FC6D79">
      <w:pPr>
        <w:spacing w:line="480" w:lineRule="auto"/>
        <w:rPr>
          <w:ins w:id="2345" w:author="Kevin Bairos-Novak" w:date="2021-07-21T22:42:00Z"/>
          <w:color w:val="000000" w:themeColor="text1"/>
        </w:rPr>
      </w:pPr>
    </w:p>
    <w:p w14:paraId="34273CF2" w14:textId="0ACD0715" w:rsidR="00894BD5" w:rsidRPr="009755AE" w:rsidRDefault="000063D7" w:rsidP="00FC6D79">
      <w:pPr>
        <w:spacing w:line="480" w:lineRule="auto"/>
        <w:rPr>
          <w:b/>
          <w:color w:val="000000" w:themeColor="text1"/>
          <w:rPrChange w:id="2346" w:author="Kevin Bairos-Novak" w:date="2021-07-21T22:42:00Z">
            <w:rPr>
              <w:b/>
            </w:rPr>
          </w:rPrChange>
        </w:rPr>
      </w:pPr>
      <w:r w:rsidRPr="009755AE">
        <w:rPr>
          <w:b/>
          <w:color w:val="000000" w:themeColor="text1"/>
          <w:rPrChange w:id="2347" w:author="Kevin Bairos-Novak" w:date="2021-07-21T22:42:00Z">
            <w:rPr>
              <w:b/>
            </w:rPr>
          </w:rPrChange>
        </w:rPr>
        <w:t>Manipulated t</w:t>
      </w:r>
      <w:r w:rsidR="00747271" w:rsidRPr="009755AE">
        <w:rPr>
          <w:b/>
          <w:color w:val="000000" w:themeColor="text1"/>
          <w:rPrChange w:id="2348" w:author="Kevin Bairos-Novak" w:date="2021-07-21T22:42:00Z">
            <w:rPr>
              <w:b/>
            </w:rPr>
          </w:rPrChange>
        </w:rPr>
        <w:t>emperature ha</w:t>
      </w:r>
      <w:r w:rsidRPr="009755AE">
        <w:rPr>
          <w:b/>
          <w:color w:val="000000" w:themeColor="text1"/>
          <w:rPrChange w:id="2349" w:author="Kevin Bairos-Novak" w:date="2021-07-21T22:42:00Z">
            <w:rPr>
              <w:b/>
            </w:rPr>
          </w:rPrChange>
        </w:rPr>
        <w:t>s</w:t>
      </w:r>
      <w:r w:rsidR="00747271" w:rsidRPr="009755AE">
        <w:rPr>
          <w:b/>
          <w:color w:val="000000" w:themeColor="text1"/>
          <w:rPrChange w:id="2350" w:author="Kevin Bairos-Novak" w:date="2021-07-21T22:42:00Z">
            <w:rPr>
              <w:b/>
            </w:rPr>
          </w:rPrChange>
        </w:rPr>
        <w:t xml:space="preserve"> </w:t>
      </w:r>
      <w:r w:rsidR="009C7163" w:rsidRPr="009755AE">
        <w:rPr>
          <w:b/>
          <w:color w:val="000000" w:themeColor="text1"/>
          <w:rPrChange w:id="2351" w:author="Kevin Bairos-Novak" w:date="2021-07-21T22:42:00Z">
            <w:rPr>
              <w:b/>
            </w:rPr>
          </w:rPrChange>
        </w:rPr>
        <w:t>negligible</w:t>
      </w:r>
      <w:r w:rsidR="00747271" w:rsidRPr="009755AE">
        <w:rPr>
          <w:b/>
          <w:color w:val="000000" w:themeColor="text1"/>
          <w:rPrChange w:id="2352" w:author="Kevin Bairos-Novak" w:date="2021-07-21T22:42:00Z">
            <w:rPr>
              <w:b/>
            </w:rPr>
          </w:rPrChange>
        </w:rPr>
        <w:t xml:space="preserve"> effect on heritability</w:t>
      </w:r>
    </w:p>
    <w:p w14:paraId="37D2A97B" w14:textId="3A0827D5" w:rsidR="00E24C11" w:rsidRPr="009755AE" w:rsidRDefault="0036215A" w:rsidP="00AC6D13">
      <w:pPr>
        <w:spacing w:line="480" w:lineRule="auto"/>
        <w:ind w:firstLine="720"/>
        <w:rPr>
          <w:color w:val="000000" w:themeColor="text1"/>
          <w:rPrChange w:id="2353" w:author="Kevin Bairos-Novak" w:date="2021-07-21T22:42:00Z">
            <w:rPr/>
          </w:rPrChange>
        </w:rPr>
      </w:pPr>
      <w:r w:rsidRPr="009755AE">
        <w:rPr>
          <w:color w:val="000000" w:themeColor="text1"/>
          <w:rPrChange w:id="2354" w:author="Kevin Bairos-Novak" w:date="2021-07-21T22:42:00Z">
            <w:rPr/>
          </w:rPrChange>
        </w:rPr>
        <w:t xml:space="preserve">When examining only studies that controlled for temperature, the magnitude of the experiment temperature difference relative to ambient or control conditions had only a marginal effect on the recorded heritability estimate (Fig. 4). </w:t>
      </w:r>
      <w:r w:rsidR="00E303B3" w:rsidRPr="009755AE">
        <w:rPr>
          <w:color w:val="000000" w:themeColor="text1"/>
        </w:rPr>
        <w:t>The</w:t>
      </w:r>
      <w:r w:rsidR="00CC0754" w:rsidRPr="009755AE">
        <w:rPr>
          <w:color w:val="000000" w:themeColor="text1"/>
        </w:rPr>
        <w:t xml:space="preserve"> temperature </w:t>
      </w:r>
      <w:r w:rsidR="00E303B3" w:rsidRPr="009755AE">
        <w:rPr>
          <w:color w:val="000000" w:themeColor="text1"/>
        </w:rPr>
        <w:t xml:space="preserve">difference </w:t>
      </w:r>
      <w:r w:rsidR="00CC0754" w:rsidRPr="009755AE">
        <w:rPr>
          <w:color w:val="000000" w:themeColor="text1"/>
        </w:rPr>
        <w:t xml:space="preserve">values </w:t>
      </w:r>
      <w:r w:rsidR="00E303B3" w:rsidRPr="009755AE">
        <w:rPr>
          <w:color w:val="000000" w:themeColor="text1"/>
          <w:rPrChange w:id="2355" w:author="Kevin Bairos-Novak" w:date="2021-07-21T22:42:00Z">
            <w:rPr/>
          </w:rPrChange>
        </w:rPr>
        <w:t>were all positive and</w:t>
      </w:r>
      <w:r w:rsidR="00CC0754" w:rsidRPr="009755AE">
        <w:rPr>
          <w:color w:val="000000" w:themeColor="text1"/>
          <w:rPrChange w:id="2356" w:author="Kevin Bairos-Novak" w:date="2021-07-21T22:42:00Z">
            <w:rPr/>
          </w:rPrChange>
        </w:rPr>
        <w:t xml:space="preserve"> positively skewed, thus we</w:t>
      </w:r>
      <w:r w:rsidR="00CC0754" w:rsidRPr="009755AE" w:rsidDel="00CC0754">
        <w:rPr>
          <w:color w:val="000000" w:themeColor="text1"/>
        </w:rPr>
        <w:t xml:space="preserve"> </w:t>
      </w:r>
      <w:r w:rsidR="00CC0754" w:rsidRPr="009755AE">
        <w:rPr>
          <w:color w:val="000000" w:themeColor="text1"/>
          <w:rPrChange w:id="2357" w:author="Kevin Bairos-Novak" w:date="2021-07-21T22:42:00Z">
            <w:rPr/>
          </w:rPrChange>
        </w:rPr>
        <w:t xml:space="preserve">square-root transformed the temperature difference data in order to reduce the leverage of estimates </w:t>
      </w:r>
      <w:r w:rsidR="00E303B3" w:rsidRPr="009755AE">
        <w:rPr>
          <w:color w:val="000000" w:themeColor="text1"/>
          <w:rPrChange w:id="2358" w:author="Kevin Bairos-Novak" w:date="2021-07-21T22:42:00Z">
            <w:rPr/>
          </w:rPrChange>
        </w:rPr>
        <w:t xml:space="preserve">obtained </w:t>
      </w:r>
      <w:r w:rsidR="00ED2338" w:rsidRPr="009755AE">
        <w:rPr>
          <w:color w:val="000000" w:themeColor="text1"/>
          <w:rPrChange w:id="2359" w:author="Kevin Bairos-Novak" w:date="2021-07-21T22:42:00Z">
            <w:rPr/>
          </w:rPrChange>
        </w:rPr>
        <w:t xml:space="preserve">from studies </w:t>
      </w:r>
      <w:r w:rsidR="00E303B3" w:rsidRPr="009755AE">
        <w:rPr>
          <w:color w:val="000000" w:themeColor="text1"/>
          <w:rPrChange w:id="2360" w:author="Kevin Bairos-Novak" w:date="2021-07-21T22:42:00Z">
            <w:rPr/>
          </w:rPrChange>
        </w:rPr>
        <w:t>using these large</w:t>
      </w:r>
      <w:r w:rsidR="00CC0754" w:rsidRPr="009755AE">
        <w:rPr>
          <w:color w:val="000000" w:themeColor="text1"/>
          <w:rPrChange w:id="2361" w:author="Kevin Bairos-Novak" w:date="2021-07-21T22:42:00Z">
            <w:rPr/>
          </w:rPrChange>
        </w:rPr>
        <w:t xml:space="preserve"> temperature</w:t>
      </w:r>
      <w:r w:rsidR="00E303B3" w:rsidRPr="009755AE">
        <w:rPr>
          <w:color w:val="000000" w:themeColor="text1"/>
          <w:rPrChange w:id="2362" w:author="Kevin Bairos-Novak" w:date="2021-07-21T22:42:00Z">
            <w:rPr/>
          </w:rPrChange>
        </w:rPr>
        <w:t xml:space="preserve"> differences</w:t>
      </w:r>
      <w:r w:rsidR="009D5E41" w:rsidRPr="009755AE">
        <w:rPr>
          <w:color w:val="000000" w:themeColor="text1"/>
          <w:rPrChange w:id="2363" w:author="Kevin Bairos-Novak" w:date="2021-07-21T22:42:00Z">
            <w:rPr/>
          </w:rPrChange>
        </w:rPr>
        <w:t>.</w:t>
      </w:r>
      <w:r w:rsidR="00196C11" w:rsidRPr="009755AE">
        <w:rPr>
          <w:color w:val="000000" w:themeColor="text1"/>
          <w:rPrChange w:id="2364" w:author="Kevin Bairos-Novak" w:date="2021-07-21T22:42:00Z">
            <w:rPr/>
          </w:rPrChange>
        </w:rPr>
        <w:t xml:space="preserve"> </w:t>
      </w:r>
      <w:r w:rsidR="00E303B3" w:rsidRPr="009755AE">
        <w:rPr>
          <w:color w:val="000000" w:themeColor="text1"/>
        </w:rPr>
        <w:t xml:space="preserve">After </w:t>
      </w:r>
      <w:proofErr w:type="spellStart"/>
      <w:r w:rsidR="00E303B3" w:rsidRPr="009755AE">
        <w:rPr>
          <w:color w:val="000000" w:themeColor="text1"/>
        </w:rPr>
        <w:t>subsetting</w:t>
      </w:r>
      <w:proofErr w:type="spellEnd"/>
      <w:r w:rsidR="00E303B3" w:rsidRPr="009755AE">
        <w:rPr>
          <w:color w:val="000000" w:themeColor="text1"/>
        </w:rPr>
        <w:t xml:space="preserve"> the data to </w:t>
      </w:r>
      <w:r w:rsidR="00981926" w:rsidRPr="009755AE">
        <w:rPr>
          <w:color w:val="000000" w:themeColor="text1"/>
        </w:rPr>
        <w:t xml:space="preserve">exclude studies that did not </w:t>
      </w:r>
      <w:r w:rsidR="0023340E" w:rsidRPr="009755AE">
        <w:rPr>
          <w:color w:val="000000" w:themeColor="text1"/>
        </w:rPr>
        <w:t>report</w:t>
      </w:r>
      <w:r w:rsidR="00981926" w:rsidRPr="009755AE">
        <w:rPr>
          <w:color w:val="000000" w:themeColor="text1"/>
        </w:rPr>
        <w:t xml:space="preserve"> </w:t>
      </w:r>
      <w:r w:rsidR="0023340E" w:rsidRPr="009755AE">
        <w:rPr>
          <w:color w:val="000000" w:themeColor="text1"/>
        </w:rPr>
        <w:t xml:space="preserve">the </w:t>
      </w:r>
      <w:r w:rsidR="00981926" w:rsidRPr="009755AE">
        <w:rPr>
          <w:color w:val="000000" w:themeColor="text1"/>
        </w:rPr>
        <w:t>temperature treatment</w:t>
      </w:r>
      <w:r w:rsidR="0023340E" w:rsidRPr="009755AE">
        <w:rPr>
          <w:color w:val="000000" w:themeColor="text1"/>
        </w:rPr>
        <w:t xml:space="preserve"> used relative to ambient conditions</w:t>
      </w:r>
      <w:r w:rsidR="00ED2338" w:rsidRPr="009755AE">
        <w:rPr>
          <w:color w:val="000000" w:themeColor="text1"/>
        </w:rPr>
        <w:t>,</w:t>
      </w:r>
      <w:r w:rsidR="00981926" w:rsidRPr="009755AE">
        <w:rPr>
          <w:color w:val="000000" w:themeColor="text1"/>
        </w:rPr>
        <w:t xml:space="preserve"> we </w:t>
      </w:r>
      <w:r w:rsidR="00E303B3" w:rsidRPr="009755AE">
        <w:rPr>
          <w:color w:val="000000" w:themeColor="text1"/>
        </w:rPr>
        <w:t>examine</w:t>
      </w:r>
      <w:r w:rsidR="00981926" w:rsidRPr="009755AE">
        <w:rPr>
          <w:color w:val="000000" w:themeColor="text1"/>
        </w:rPr>
        <w:t>d</w:t>
      </w:r>
      <w:r w:rsidR="00E303B3" w:rsidRPr="009755AE">
        <w:rPr>
          <w:color w:val="000000" w:themeColor="text1"/>
        </w:rPr>
        <w:t xml:space="preserve"> </w:t>
      </w:r>
      <w:r w:rsidR="0023340E" w:rsidRPr="009755AE">
        <w:rPr>
          <w:color w:val="000000" w:themeColor="text1"/>
        </w:rPr>
        <w:t xml:space="preserve">whether an </w:t>
      </w:r>
      <w:r w:rsidR="00E303B3" w:rsidRPr="009755AE">
        <w:rPr>
          <w:color w:val="000000" w:themeColor="text1"/>
        </w:rPr>
        <w:t xml:space="preserve">interaction between trait type and </w:t>
      </w:r>
      <w:r w:rsidR="00E303B3" w:rsidRPr="009755AE">
        <w:rPr>
          <w:color w:val="000000" w:themeColor="text1"/>
        </w:rPr>
        <w:lastRenderedPageBreak/>
        <w:t>temperature difference</w:t>
      </w:r>
      <w:r w:rsidR="0023340E" w:rsidRPr="009755AE">
        <w:rPr>
          <w:color w:val="000000" w:themeColor="text1"/>
        </w:rPr>
        <w:t xml:space="preserve"> was supported</w:t>
      </w:r>
      <w:r w:rsidR="00981926" w:rsidRPr="009755AE">
        <w:rPr>
          <w:color w:val="000000" w:themeColor="text1"/>
        </w:rPr>
        <w:t xml:space="preserve">. </w:t>
      </w:r>
      <w:r w:rsidR="00DA7D23" w:rsidRPr="009755AE">
        <w:rPr>
          <w:color w:val="000000" w:themeColor="text1"/>
        </w:rPr>
        <w:t>M</w:t>
      </w:r>
      <w:r w:rsidR="004B4D56" w:rsidRPr="009755AE">
        <w:rPr>
          <w:color w:val="000000" w:themeColor="text1"/>
          <w:rPrChange w:id="2365" w:author="Kevin Bairos-Novak" w:date="2021-07-21T22:42:00Z">
            <w:rPr/>
          </w:rPrChange>
        </w:rPr>
        <w:t xml:space="preserve">odel selection </w:t>
      </w:r>
      <w:r w:rsidR="00DA7D23" w:rsidRPr="009755AE">
        <w:rPr>
          <w:color w:val="000000" w:themeColor="text1"/>
          <w:rPrChange w:id="2366" w:author="Kevin Bairos-Novak" w:date="2021-07-21T22:42:00Z">
            <w:rPr/>
          </w:rPrChange>
        </w:rPr>
        <w:t>favored</w:t>
      </w:r>
      <w:r w:rsidR="004B4D56" w:rsidRPr="009755AE">
        <w:rPr>
          <w:color w:val="000000" w:themeColor="text1"/>
          <w:rPrChange w:id="2367" w:author="Kevin Bairos-Novak" w:date="2021-07-21T22:42:00Z">
            <w:rPr/>
          </w:rPrChange>
        </w:rPr>
        <w:t xml:space="preserve"> a model of trait + heritability type, with some support for</w:t>
      </w:r>
      <w:r w:rsidR="00DD474A" w:rsidRPr="009755AE">
        <w:rPr>
          <w:color w:val="000000" w:themeColor="text1"/>
          <w:rPrChange w:id="2368" w:author="Kevin Bairos-Novak" w:date="2021-07-21T22:42:00Z">
            <w:rPr/>
          </w:rPrChange>
        </w:rPr>
        <w:t xml:space="preserve"> </w:t>
      </w:r>
      <w:del w:id="2369" w:author="Kevin Bairos-Novak" w:date="2021-07-21T22:42:00Z">
        <w:r w:rsidR="00DD474A" w:rsidRPr="00AB70A3">
          <w:delText xml:space="preserve">an </w:delText>
        </w:r>
      </w:del>
      <w:r w:rsidR="00DD474A" w:rsidRPr="009755AE">
        <w:rPr>
          <w:color w:val="000000" w:themeColor="text1"/>
          <w:rPrChange w:id="2370" w:author="Kevin Bairos-Novak" w:date="2021-07-21T22:42:00Z">
            <w:rPr/>
          </w:rPrChange>
        </w:rPr>
        <w:t xml:space="preserve">alternative </w:t>
      </w:r>
      <w:del w:id="2371" w:author="Kevin Bairos-Novak" w:date="2021-07-21T22:42:00Z">
        <w:r w:rsidR="00DD474A" w:rsidRPr="00AB70A3">
          <w:delText>model</w:delText>
        </w:r>
      </w:del>
      <w:ins w:id="2372" w:author="Kevin Bairos-Novak" w:date="2021-07-21T22:42:00Z">
        <w:r w:rsidR="00DD474A" w:rsidRPr="009755AE">
          <w:rPr>
            <w:color w:val="000000" w:themeColor="text1"/>
          </w:rPr>
          <w:t>model</w:t>
        </w:r>
        <w:r w:rsidR="00B56135" w:rsidRPr="009755AE">
          <w:rPr>
            <w:color w:val="000000" w:themeColor="text1"/>
          </w:rPr>
          <w:t>s</w:t>
        </w:r>
      </w:ins>
      <w:r w:rsidR="00DD474A" w:rsidRPr="009755AE">
        <w:rPr>
          <w:color w:val="000000" w:themeColor="text1"/>
          <w:rPrChange w:id="2373" w:author="Kevin Bairos-Novak" w:date="2021-07-21T22:42:00Z">
            <w:rPr/>
          </w:rPrChange>
        </w:rPr>
        <w:t xml:space="preserve"> of</w:t>
      </w:r>
      <w:r w:rsidR="004B4D56" w:rsidRPr="009755AE">
        <w:rPr>
          <w:color w:val="000000" w:themeColor="text1"/>
          <w:rPrChange w:id="2374" w:author="Kevin Bairos-Novak" w:date="2021-07-21T22:42:00Z">
            <w:rPr/>
          </w:rPrChange>
        </w:rPr>
        <w:t xml:space="preserve"> </w:t>
      </w:r>
      <w:r w:rsidR="00B56135" w:rsidRPr="009755AE">
        <w:rPr>
          <w:color w:val="000000" w:themeColor="text1"/>
          <w:rPrChange w:id="2375" w:author="Kevin Bairos-Novak" w:date="2021-07-21T22:42:00Z">
            <w:rPr/>
          </w:rPrChange>
        </w:rPr>
        <w:t xml:space="preserve">trait type </w:t>
      </w:r>
      <w:ins w:id="2376" w:author="Kevin Bairos-Novak" w:date="2021-07-21T22:42:00Z">
        <w:r w:rsidR="00B56135" w:rsidRPr="009755AE">
          <w:rPr>
            <w:color w:val="000000" w:themeColor="text1"/>
          </w:rPr>
          <w:t xml:space="preserve">only and </w:t>
        </w:r>
        <w:r w:rsidR="004B4D56" w:rsidRPr="009755AE">
          <w:rPr>
            <w:color w:val="000000" w:themeColor="text1"/>
          </w:rPr>
          <w:t>trait</w:t>
        </w:r>
        <w:r w:rsidR="00DD474A" w:rsidRPr="009755AE">
          <w:rPr>
            <w:color w:val="000000" w:themeColor="text1"/>
          </w:rPr>
          <w:t xml:space="preserve"> type</w:t>
        </w:r>
        <w:r w:rsidR="004B4D56" w:rsidRPr="009755AE">
          <w:rPr>
            <w:color w:val="000000" w:themeColor="text1"/>
          </w:rPr>
          <w:t xml:space="preserve"> </w:t>
        </w:r>
      </w:ins>
      <w:r w:rsidR="004B4D56" w:rsidRPr="009755AE">
        <w:rPr>
          <w:color w:val="000000" w:themeColor="text1"/>
          <w:rPrChange w:id="2377" w:author="Kevin Bairos-Novak" w:date="2021-07-21T22:42:00Z">
            <w:rPr/>
          </w:rPrChange>
        </w:rPr>
        <w:t xml:space="preserve">× temperature difference </w:t>
      </w:r>
      <w:r w:rsidR="00DD27C0" w:rsidRPr="009755AE">
        <w:rPr>
          <w:color w:val="000000" w:themeColor="text1"/>
          <w:rPrChange w:id="2378" w:author="Kevin Bairos-Novak" w:date="2021-07-21T22:42:00Z">
            <w:rPr/>
          </w:rPrChange>
        </w:rPr>
        <w:t>(Table S</w:t>
      </w:r>
      <w:r w:rsidR="00AD441E" w:rsidRPr="009755AE">
        <w:rPr>
          <w:color w:val="000000" w:themeColor="text1"/>
          <w:rPrChange w:id="2379" w:author="Kevin Bairos-Novak" w:date="2021-07-21T22:42:00Z">
            <w:rPr/>
          </w:rPrChange>
        </w:rPr>
        <w:t>9</w:t>
      </w:r>
      <w:r w:rsidR="00F73963" w:rsidRPr="009755AE">
        <w:rPr>
          <w:color w:val="000000" w:themeColor="text1"/>
          <w:rPrChange w:id="2380" w:author="Kevin Bairos-Novak" w:date="2021-07-21T22:42:00Z">
            <w:rPr/>
          </w:rPrChange>
        </w:rPr>
        <w:t xml:space="preserve">; </w:t>
      </w:r>
      <w:proofErr w:type="spellStart"/>
      <w:r w:rsidR="00F73963" w:rsidRPr="009755AE">
        <w:rPr>
          <w:color w:val="000000" w:themeColor="text1"/>
          <w:rPrChange w:id="2381" w:author="Kevin Bairos-Novak" w:date="2021-07-21T22:42:00Z">
            <w:rPr/>
          </w:rPrChange>
        </w:rPr>
        <w:t>ΔAICc</w:t>
      </w:r>
      <w:proofErr w:type="spellEnd"/>
      <w:r w:rsidR="00F73963" w:rsidRPr="009755AE">
        <w:rPr>
          <w:color w:val="000000" w:themeColor="text1"/>
          <w:rPrChange w:id="2382" w:author="Kevin Bairos-Novak" w:date="2021-07-21T22:42:00Z">
            <w:rPr/>
          </w:rPrChange>
        </w:rPr>
        <w:t xml:space="preserve"> = </w:t>
      </w:r>
      <w:ins w:id="2383" w:author="Kevin Bairos-Novak" w:date="2021-07-21T22:42:00Z">
        <w:r w:rsidR="00A35D5E" w:rsidRPr="009755AE">
          <w:rPr>
            <w:color w:val="000000" w:themeColor="text1"/>
          </w:rPr>
          <w:t xml:space="preserve">0.50 and </w:t>
        </w:r>
      </w:ins>
      <w:r w:rsidR="00F73963" w:rsidRPr="009755AE">
        <w:rPr>
          <w:color w:val="000000" w:themeColor="text1"/>
          <w:rPrChange w:id="2384" w:author="Kevin Bairos-Novak" w:date="2021-07-21T22:42:00Z">
            <w:rPr/>
          </w:rPrChange>
        </w:rPr>
        <w:t>1.89</w:t>
      </w:r>
      <w:del w:id="2385" w:author="Kevin Bairos-Novak" w:date="2021-07-21T22:42:00Z">
        <w:r w:rsidR="00DD27C0" w:rsidRPr="00AB70A3">
          <w:delText>)</w:delText>
        </w:r>
        <w:r w:rsidR="006172B1" w:rsidRPr="00AB70A3">
          <w:delText xml:space="preserve"> and</w:delText>
        </w:r>
      </w:del>
      <w:ins w:id="2386" w:author="Kevin Bairos-Novak" w:date="2021-07-21T22:42:00Z">
        <w:r w:rsidR="00A35D5E" w:rsidRPr="009755AE">
          <w:rPr>
            <w:color w:val="000000" w:themeColor="text1"/>
          </w:rPr>
          <w:t>, respectively</w:t>
        </w:r>
        <w:r w:rsidR="00DD27C0" w:rsidRPr="009755AE">
          <w:rPr>
            <w:color w:val="000000" w:themeColor="text1"/>
          </w:rPr>
          <w:t>)</w:t>
        </w:r>
        <w:r w:rsidR="006172B1" w:rsidRPr="009755AE">
          <w:rPr>
            <w:color w:val="000000" w:themeColor="text1"/>
          </w:rPr>
          <w:t xml:space="preserve"> </w:t>
        </w:r>
        <w:r w:rsidR="00B56135" w:rsidRPr="009755AE">
          <w:rPr>
            <w:color w:val="000000" w:themeColor="text1"/>
          </w:rPr>
          <w:t>using</w:t>
        </w:r>
      </w:ins>
      <w:r w:rsidR="00B56135" w:rsidRPr="009755AE">
        <w:rPr>
          <w:color w:val="000000" w:themeColor="text1"/>
          <w:rPrChange w:id="2387" w:author="Kevin Bairos-Novak" w:date="2021-07-21T22:42:00Z">
            <w:rPr/>
          </w:rPrChange>
        </w:rPr>
        <w:t xml:space="preserve"> </w:t>
      </w:r>
      <w:r w:rsidR="006172B1" w:rsidRPr="009755AE">
        <w:rPr>
          <w:color w:val="000000" w:themeColor="text1"/>
          <w:rPrChange w:id="2388" w:author="Kevin Bairos-Novak" w:date="2021-07-21T22:42:00Z">
            <w:rPr/>
          </w:rPrChange>
        </w:rPr>
        <w:t xml:space="preserve">random effects of </w:t>
      </w:r>
      <w:r w:rsidR="00E26C12" w:rsidRPr="009755AE">
        <w:rPr>
          <w:color w:val="000000" w:themeColor="text1"/>
          <w:rPrChange w:id="2389" w:author="Kevin Bairos-Novak" w:date="2021-07-21T22:42:00Z">
            <w:rPr/>
          </w:rPrChange>
        </w:rPr>
        <w:t>estimate ID nested in</w:t>
      </w:r>
      <w:r w:rsidR="006172B1" w:rsidRPr="009755AE">
        <w:rPr>
          <w:color w:val="000000" w:themeColor="text1"/>
          <w:rPrChange w:id="2390" w:author="Kevin Bairos-Novak" w:date="2021-07-21T22:42:00Z">
            <w:rPr/>
          </w:rPrChange>
        </w:rPr>
        <w:t xml:space="preserve"> study ID</w:t>
      </w:r>
      <w:r w:rsidR="004B4D56" w:rsidRPr="009755AE">
        <w:rPr>
          <w:color w:val="000000" w:themeColor="text1"/>
          <w:rPrChange w:id="2391" w:author="Kevin Bairos-Novak" w:date="2021-07-21T22:42:00Z">
            <w:rPr/>
          </w:rPrChange>
        </w:rPr>
        <w:t>.</w:t>
      </w:r>
      <w:r w:rsidR="00DD27C0" w:rsidRPr="009755AE">
        <w:rPr>
          <w:color w:val="000000" w:themeColor="text1"/>
          <w:rPrChange w:id="2392" w:author="Kevin Bairos-Novak" w:date="2021-07-21T22:42:00Z">
            <w:rPr/>
          </w:rPrChange>
        </w:rPr>
        <w:t xml:space="preserve"> </w:t>
      </w:r>
      <w:del w:id="2393" w:author="Kevin Bairos-Novak" w:date="2021-07-21T22:42:00Z">
        <w:r w:rsidR="00DD474A" w:rsidRPr="00AB70A3">
          <w:delText xml:space="preserve">Trait </w:delText>
        </w:r>
        <w:r w:rsidR="00251046" w:rsidRPr="00AB70A3">
          <w:delText>and</w:delText>
        </w:r>
      </w:del>
      <w:ins w:id="2394" w:author="Kevin Bairos-Novak" w:date="2021-07-21T22:42:00Z">
        <w:r w:rsidR="00B56135" w:rsidRPr="009755AE">
          <w:rPr>
            <w:color w:val="000000" w:themeColor="text1"/>
          </w:rPr>
          <w:t>The t</w:t>
        </w:r>
        <w:r w:rsidR="00DD474A" w:rsidRPr="009755AE">
          <w:rPr>
            <w:color w:val="000000" w:themeColor="text1"/>
          </w:rPr>
          <w:t xml:space="preserve">rait </w:t>
        </w:r>
        <w:r w:rsidR="00B56135" w:rsidRPr="009755AE">
          <w:rPr>
            <w:color w:val="000000" w:themeColor="text1"/>
          </w:rPr>
          <w:t>+</w:t>
        </w:r>
      </w:ins>
      <w:r w:rsidR="00B56135" w:rsidRPr="009755AE">
        <w:rPr>
          <w:color w:val="000000" w:themeColor="text1"/>
          <w:rPrChange w:id="2395" w:author="Kevin Bairos-Novak" w:date="2021-07-21T22:42:00Z">
            <w:rPr/>
          </w:rPrChange>
        </w:rPr>
        <w:t xml:space="preserve"> </w:t>
      </w:r>
      <w:r w:rsidR="00251046" w:rsidRPr="009755AE">
        <w:rPr>
          <w:color w:val="000000" w:themeColor="text1"/>
          <w:rPrChange w:id="2396" w:author="Kevin Bairos-Novak" w:date="2021-07-21T22:42:00Z">
            <w:rPr/>
          </w:rPrChange>
        </w:rPr>
        <w:t>heritability type</w:t>
      </w:r>
      <w:r w:rsidR="00B56135" w:rsidRPr="009755AE">
        <w:rPr>
          <w:color w:val="000000" w:themeColor="text1"/>
          <w:rPrChange w:id="2397" w:author="Kevin Bairos-Novak" w:date="2021-07-21T22:42:00Z">
            <w:rPr/>
          </w:rPrChange>
        </w:rPr>
        <w:t xml:space="preserve"> </w:t>
      </w:r>
      <w:ins w:id="2398" w:author="Kevin Bairos-Novak" w:date="2021-07-21T22:42:00Z">
        <w:r w:rsidR="00B56135" w:rsidRPr="009755AE">
          <w:rPr>
            <w:color w:val="000000" w:themeColor="text1"/>
          </w:rPr>
          <w:t>model</w:t>
        </w:r>
        <w:r w:rsidR="00251046" w:rsidRPr="009755AE">
          <w:rPr>
            <w:color w:val="000000" w:themeColor="text1"/>
          </w:rPr>
          <w:t xml:space="preserve"> </w:t>
        </w:r>
      </w:ins>
      <w:r w:rsidR="00251046" w:rsidRPr="009755AE">
        <w:rPr>
          <w:color w:val="000000" w:themeColor="text1"/>
          <w:rPrChange w:id="2399" w:author="Kevin Bairos-Novak" w:date="2021-07-21T22:42:00Z">
            <w:rPr/>
          </w:rPrChange>
        </w:rPr>
        <w:t xml:space="preserve">had similar </w:t>
      </w:r>
      <w:r w:rsidR="00C5297A" w:rsidRPr="009755AE">
        <w:rPr>
          <w:color w:val="000000" w:themeColor="text1"/>
          <w:rPrChange w:id="2400" w:author="Kevin Bairos-Novak" w:date="2021-07-21T22:42:00Z">
            <w:rPr/>
          </w:rPrChange>
        </w:rPr>
        <w:t xml:space="preserve">effect </w:t>
      </w:r>
      <w:r w:rsidR="00251046" w:rsidRPr="009755AE">
        <w:rPr>
          <w:color w:val="000000" w:themeColor="text1"/>
          <w:rPrChange w:id="2401" w:author="Kevin Bairos-Novak" w:date="2021-07-21T22:42:00Z">
            <w:rPr/>
          </w:rPrChange>
        </w:rPr>
        <w:t>size</w:t>
      </w:r>
      <w:r w:rsidR="0002757C" w:rsidRPr="009755AE">
        <w:rPr>
          <w:color w:val="000000" w:themeColor="text1"/>
          <w:rPrChange w:id="2402" w:author="Kevin Bairos-Novak" w:date="2021-07-21T22:42:00Z">
            <w:rPr/>
          </w:rPrChange>
        </w:rPr>
        <w:t>s</w:t>
      </w:r>
      <w:r w:rsidR="00251046" w:rsidRPr="009755AE">
        <w:rPr>
          <w:color w:val="000000" w:themeColor="text1"/>
          <w:rPrChange w:id="2403" w:author="Kevin Bairos-Novak" w:date="2021-07-21T22:42:00Z">
            <w:rPr/>
          </w:rPrChange>
        </w:rPr>
        <w:t xml:space="preserve"> compared </w:t>
      </w:r>
      <w:r w:rsidR="00C5297A" w:rsidRPr="009755AE">
        <w:rPr>
          <w:color w:val="000000" w:themeColor="text1"/>
          <w:rPrChange w:id="2404" w:author="Kevin Bairos-Novak" w:date="2021-07-21T22:42:00Z">
            <w:rPr/>
          </w:rPrChange>
        </w:rPr>
        <w:t xml:space="preserve">to </w:t>
      </w:r>
      <w:r w:rsidR="00ED2338" w:rsidRPr="009755AE">
        <w:rPr>
          <w:color w:val="000000" w:themeColor="text1"/>
          <w:rPrChange w:id="2405" w:author="Kevin Bairos-Novak" w:date="2021-07-21T22:42:00Z">
            <w:rPr/>
          </w:rPrChange>
        </w:rPr>
        <w:t xml:space="preserve">those </w:t>
      </w:r>
      <w:r w:rsidR="00981926" w:rsidRPr="009755AE">
        <w:rPr>
          <w:color w:val="000000" w:themeColor="text1"/>
          <w:rPrChange w:id="2406" w:author="Kevin Bairos-Novak" w:date="2021-07-21T22:42:00Z">
            <w:rPr/>
          </w:rPrChange>
        </w:rPr>
        <w:t xml:space="preserve">in </w:t>
      </w:r>
      <w:del w:id="2407" w:author="Kevin Bairos-Novak" w:date="2021-07-21T22:42:00Z">
        <w:r w:rsidR="00251046" w:rsidRPr="00AB70A3">
          <w:delText>previous</w:delText>
        </w:r>
      </w:del>
      <w:ins w:id="2408" w:author="Kevin Bairos-Novak" w:date="2021-07-21T22:42:00Z">
        <w:r w:rsidR="00A35D5E" w:rsidRPr="009755AE">
          <w:rPr>
            <w:color w:val="000000" w:themeColor="text1"/>
          </w:rPr>
          <w:t>our</w:t>
        </w:r>
      </w:ins>
      <w:r w:rsidR="00A35D5E" w:rsidRPr="009755AE">
        <w:rPr>
          <w:color w:val="000000" w:themeColor="text1"/>
          <w:rPrChange w:id="2409" w:author="Kevin Bairos-Novak" w:date="2021-07-21T22:42:00Z">
            <w:rPr/>
          </w:rPrChange>
        </w:rPr>
        <w:t xml:space="preserve"> </w:t>
      </w:r>
      <w:r w:rsidR="00ED2338" w:rsidRPr="009755AE">
        <w:rPr>
          <w:color w:val="000000" w:themeColor="text1"/>
          <w:rPrChange w:id="2410" w:author="Kevin Bairos-Novak" w:date="2021-07-21T22:42:00Z">
            <w:rPr/>
          </w:rPrChange>
        </w:rPr>
        <w:t xml:space="preserve">analyses </w:t>
      </w:r>
      <w:ins w:id="2411" w:author="Kevin Bairos-Novak" w:date="2021-07-21T22:42:00Z">
        <w:r w:rsidR="00A35D5E" w:rsidRPr="009755AE">
          <w:rPr>
            <w:color w:val="000000" w:themeColor="text1"/>
          </w:rPr>
          <w:t xml:space="preserve">presented above </w:t>
        </w:r>
      </w:ins>
      <w:r w:rsidR="00C5297A" w:rsidRPr="009755AE">
        <w:rPr>
          <w:color w:val="000000" w:themeColor="text1"/>
          <w:rPrChange w:id="2412" w:author="Kevin Bairos-Novak" w:date="2021-07-21T22:42:00Z">
            <w:rPr/>
          </w:rPrChange>
        </w:rPr>
        <w:t>(</w:t>
      </w:r>
      <w:r w:rsidR="00AD441E" w:rsidRPr="009755AE">
        <w:rPr>
          <w:color w:val="000000" w:themeColor="text1"/>
          <w:rPrChange w:id="2413" w:author="Kevin Bairos-Novak" w:date="2021-07-21T22:42:00Z">
            <w:rPr/>
          </w:rPrChange>
        </w:rPr>
        <w:t xml:space="preserve">Fig. S6; </w:t>
      </w:r>
      <w:r w:rsidR="00C5297A" w:rsidRPr="009755AE">
        <w:rPr>
          <w:color w:val="000000" w:themeColor="text1"/>
          <w:rPrChange w:id="2414" w:author="Kevin Bairos-Novak" w:date="2021-07-21T22:42:00Z">
            <w:rPr/>
          </w:rPrChange>
        </w:rPr>
        <w:t xml:space="preserve">Table </w:t>
      </w:r>
      <w:r w:rsidR="00E303B3" w:rsidRPr="009755AE">
        <w:rPr>
          <w:color w:val="000000" w:themeColor="text1"/>
          <w:rPrChange w:id="2415" w:author="Kevin Bairos-Novak" w:date="2021-07-21T22:42:00Z">
            <w:rPr/>
          </w:rPrChange>
        </w:rPr>
        <w:t>S</w:t>
      </w:r>
      <w:r w:rsidR="00AD441E" w:rsidRPr="009755AE">
        <w:rPr>
          <w:color w:val="000000" w:themeColor="text1"/>
          <w:rPrChange w:id="2416" w:author="Kevin Bairos-Novak" w:date="2021-07-21T22:42:00Z">
            <w:rPr/>
          </w:rPrChange>
        </w:rPr>
        <w:t>10</w:t>
      </w:r>
      <w:r w:rsidR="00C5297A" w:rsidRPr="009755AE">
        <w:rPr>
          <w:color w:val="000000" w:themeColor="text1"/>
          <w:rPrChange w:id="2417" w:author="Kevin Bairos-Novak" w:date="2021-07-21T22:42:00Z">
            <w:rPr/>
          </w:rPrChange>
        </w:rPr>
        <w:t>)</w:t>
      </w:r>
      <w:r w:rsidR="00D13617" w:rsidRPr="009755AE">
        <w:rPr>
          <w:color w:val="000000" w:themeColor="text1"/>
          <w:rPrChange w:id="2418" w:author="Kevin Bairos-Novak" w:date="2021-07-21T22:42:00Z">
            <w:rPr/>
          </w:rPrChange>
        </w:rPr>
        <w:t>.</w:t>
      </w:r>
      <w:r w:rsidR="00B56135" w:rsidRPr="009755AE">
        <w:rPr>
          <w:color w:val="000000" w:themeColor="text1"/>
          <w:rPrChange w:id="2419" w:author="Kevin Bairos-Novak" w:date="2021-07-21T22:42:00Z">
            <w:rPr/>
          </w:rPrChange>
        </w:rPr>
        <w:t xml:space="preserve"> </w:t>
      </w:r>
      <w:ins w:id="2420" w:author="Kevin Bairos-Novak" w:date="2021-07-21T22:42:00Z">
        <w:r w:rsidR="00D13617" w:rsidRPr="009755AE">
          <w:rPr>
            <w:color w:val="000000" w:themeColor="text1"/>
          </w:rPr>
          <w:t xml:space="preserve">The effect of </w:t>
        </w:r>
        <w:r w:rsidR="004B390A" w:rsidRPr="009755AE">
          <w:rPr>
            <w:color w:val="000000" w:themeColor="text1"/>
          </w:rPr>
          <w:t>trait type</w:t>
        </w:r>
        <w:r w:rsidR="00AC6D13" w:rsidRPr="009755AE">
          <w:rPr>
            <w:color w:val="000000" w:themeColor="text1"/>
          </w:rPr>
          <w:t xml:space="preserve"> in the</w:t>
        </w:r>
        <w:r w:rsidR="00D13617" w:rsidRPr="009755AE">
          <w:rPr>
            <w:color w:val="000000" w:themeColor="text1"/>
          </w:rPr>
          <w:t xml:space="preserve"> </w:t>
        </w:r>
        <w:r w:rsidR="00B56135" w:rsidRPr="009755AE">
          <w:rPr>
            <w:color w:val="000000" w:themeColor="text1"/>
          </w:rPr>
          <w:t>trait type × temperature model</w:t>
        </w:r>
        <w:r w:rsidR="004B390A" w:rsidRPr="009755AE">
          <w:rPr>
            <w:color w:val="000000" w:themeColor="text1"/>
          </w:rPr>
          <w:t xml:space="preserve"> (3</w:t>
        </w:r>
        <w:r w:rsidR="004B390A" w:rsidRPr="009755AE">
          <w:rPr>
            <w:color w:val="000000" w:themeColor="text1"/>
            <w:vertAlign w:val="superscript"/>
          </w:rPr>
          <w:t>rd</w:t>
        </w:r>
        <w:r w:rsidR="004B390A" w:rsidRPr="009755AE">
          <w:rPr>
            <w:color w:val="000000" w:themeColor="text1"/>
          </w:rPr>
          <w:t>-optimal model)</w:t>
        </w:r>
        <w:r w:rsidR="00D13617" w:rsidRPr="009755AE">
          <w:rPr>
            <w:color w:val="000000" w:themeColor="text1"/>
          </w:rPr>
          <w:t xml:space="preserve"> </w:t>
        </w:r>
        <w:r w:rsidR="004B390A" w:rsidRPr="009755AE">
          <w:rPr>
            <w:color w:val="000000" w:themeColor="text1"/>
          </w:rPr>
          <w:t xml:space="preserve">saw heritability differences up to 3.4–4.6 when the temperature was increased +1°C to +3°C above ambient. </w:t>
        </w:r>
      </w:ins>
      <w:r w:rsidR="004B390A" w:rsidRPr="009755AE">
        <w:rPr>
          <w:color w:val="000000" w:themeColor="text1"/>
          <w:rPrChange w:id="2421" w:author="Kevin Bairos-Novak" w:date="2021-07-21T22:42:00Z">
            <w:rPr/>
          </w:rPrChange>
        </w:rPr>
        <w:t xml:space="preserve">However, </w:t>
      </w:r>
      <w:ins w:id="2422" w:author="Kevin Bairos-Novak" w:date="2021-07-21T22:42:00Z">
        <w:r w:rsidR="004B390A" w:rsidRPr="009755AE">
          <w:rPr>
            <w:color w:val="000000" w:themeColor="text1"/>
          </w:rPr>
          <w:t>within the same trait type, temperature alone had a reduced effect, with heritability differences between</w:t>
        </w:r>
        <w:r w:rsidR="00EE06FC" w:rsidRPr="009755AE">
          <w:rPr>
            <w:color w:val="000000" w:themeColor="text1"/>
          </w:rPr>
          <w:t xml:space="preserve"> </w:t>
        </w:r>
        <w:r w:rsidR="00B56135" w:rsidRPr="009755AE">
          <w:rPr>
            <w:color w:val="000000" w:themeColor="text1"/>
          </w:rPr>
          <w:t>0–2.1 and 0–1.6</w:t>
        </w:r>
        <w:r w:rsidR="004B390A" w:rsidRPr="009755AE">
          <w:rPr>
            <w:color w:val="000000" w:themeColor="text1"/>
          </w:rPr>
          <w:t xml:space="preserve"> for +1°C and +3°C,</w:t>
        </w:r>
        <w:r w:rsidR="00B56135" w:rsidRPr="009755AE">
          <w:rPr>
            <w:color w:val="000000" w:themeColor="text1"/>
          </w:rPr>
          <w:t xml:space="preserve"> respectively. </w:t>
        </w:r>
        <w:r w:rsidR="004B390A" w:rsidRPr="009755AE">
          <w:rPr>
            <w:color w:val="000000" w:themeColor="text1"/>
          </w:rPr>
          <w:t>More s</w:t>
        </w:r>
        <w:r w:rsidR="00F659F3" w:rsidRPr="009755AE">
          <w:rPr>
            <w:color w:val="000000" w:themeColor="text1"/>
          </w:rPr>
          <w:t xml:space="preserve">pecifically, </w:t>
        </w:r>
      </w:ins>
      <w:r w:rsidR="00A142A5" w:rsidRPr="009755AE">
        <w:rPr>
          <w:color w:val="000000" w:themeColor="text1"/>
          <w:rPrChange w:id="2423" w:author="Kevin Bairos-Novak" w:date="2021-07-21T22:42:00Z">
            <w:rPr/>
          </w:rPrChange>
        </w:rPr>
        <w:t>te</w:t>
      </w:r>
      <w:r w:rsidR="0086190E" w:rsidRPr="009755AE">
        <w:rPr>
          <w:color w:val="000000" w:themeColor="text1"/>
          <w:rPrChange w:id="2424" w:author="Kevin Bairos-Novak" w:date="2021-07-21T22:42:00Z">
            <w:rPr/>
          </w:rPrChange>
        </w:rPr>
        <w:t>mperatures</w:t>
      </w:r>
      <w:r w:rsidR="0053236E" w:rsidRPr="009755AE">
        <w:rPr>
          <w:color w:val="000000" w:themeColor="text1"/>
          <w:rPrChange w:id="2425" w:author="Kevin Bairos-Novak" w:date="2021-07-21T22:42:00Z">
            <w:rPr/>
          </w:rPrChange>
        </w:rPr>
        <w:t xml:space="preserve"> +1°C</w:t>
      </w:r>
      <w:r w:rsidR="0086190E" w:rsidRPr="009755AE">
        <w:rPr>
          <w:color w:val="000000" w:themeColor="text1"/>
          <w:rPrChange w:id="2426" w:author="Kevin Bairos-Novak" w:date="2021-07-21T22:42:00Z">
            <w:rPr/>
          </w:rPrChange>
        </w:rPr>
        <w:t xml:space="preserve"> above ambient</w:t>
      </w:r>
      <w:r w:rsidR="0053236E" w:rsidRPr="009755AE">
        <w:rPr>
          <w:color w:val="000000" w:themeColor="text1"/>
          <w:rPrChange w:id="2427" w:author="Kevin Bairos-Novak" w:date="2021-07-21T22:42:00Z">
            <w:rPr/>
          </w:rPrChange>
        </w:rPr>
        <w:t xml:space="preserve"> </w:t>
      </w:r>
      <w:del w:id="2428" w:author="Kevin Bairos-Novak" w:date="2021-07-21T22:42:00Z">
        <w:r w:rsidR="0053236E" w:rsidRPr="00AB70A3">
          <w:delText>resulting</w:delText>
        </w:r>
      </w:del>
      <w:ins w:id="2429" w:author="Kevin Bairos-Novak" w:date="2021-07-21T22:42:00Z">
        <w:r w:rsidR="00921A5E" w:rsidRPr="009755AE">
          <w:rPr>
            <w:color w:val="000000" w:themeColor="text1"/>
          </w:rPr>
          <w:t>resulted</w:t>
        </w:r>
      </w:ins>
      <w:r w:rsidR="00921A5E" w:rsidRPr="009755AE">
        <w:rPr>
          <w:color w:val="000000" w:themeColor="text1"/>
          <w:rPrChange w:id="2430" w:author="Kevin Bairos-Novak" w:date="2021-07-21T22:42:00Z">
            <w:rPr/>
          </w:rPrChange>
        </w:rPr>
        <w:t xml:space="preserve"> </w:t>
      </w:r>
      <w:r w:rsidR="0053236E" w:rsidRPr="009755AE">
        <w:rPr>
          <w:color w:val="000000" w:themeColor="text1"/>
          <w:rPrChange w:id="2431" w:author="Kevin Bairos-Novak" w:date="2021-07-21T22:42:00Z">
            <w:rPr/>
          </w:rPrChange>
        </w:rPr>
        <w:t xml:space="preserve">in </w:t>
      </w:r>
      <w:r w:rsidR="0086190E" w:rsidRPr="009755AE">
        <w:rPr>
          <w:color w:val="000000" w:themeColor="text1"/>
          <w:rPrChange w:id="2432" w:author="Kevin Bairos-Novak" w:date="2021-07-21T22:42:00Z">
            <w:rPr/>
          </w:rPrChange>
        </w:rPr>
        <w:t xml:space="preserve">immune response </w:t>
      </w:r>
      <w:r w:rsidR="0053236E" w:rsidRPr="009755AE">
        <w:rPr>
          <w:color w:val="000000" w:themeColor="text1"/>
          <w:rPrChange w:id="2433" w:author="Kevin Bairos-Novak" w:date="2021-07-21T22:42:00Z">
            <w:rPr/>
          </w:rPrChange>
        </w:rPr>
        <w:t xml:space="preserve">heritability </w:t>
      </w:r>
      <w:r w:rsidR="0086190E" w:rsidRPr="009755AE">
        <w:rPr>
          <w:color w:val="000000" w:themeColor="text1"/>
          <w:rPrChange w:id="2434" w:author="Kevin Bairos-Novak" w:date="2021-07-21T22:42:00Z">
            <w:rPr/>
          </w:rPrChange>
        </w:rPr>
        <w:t xml:space="preserve">increasing by </w:t>
      </w:r>
      <w:r w:rsidR="0010340F" w:rsidRPr="009755AE">
        <w:rPr>
          <w:color w:val="000000" w:themeColor="text1"/>
          <w:rPrChange w:id="2435" w:author="Kevin Bairos-Novak" w:date="2021-07-21T22:42:00Z">
            <w:rPr/>
          </w:rPrChange>
        </w:rPr>
        <w:t xml:space="preserve">a factor of </w:t>
      </w:r>
      <w:r w:rsidR="00174130" w:rsidRPr="009755AE">
        <w:rPr>
          <w:color w:val="000000" w:themeColor="text1"/>
          <w:rPrChange w:id="2436" w:author="Kevin Bairos-Novak" w:date="2021-07-21T22:42:00Z">
            <w:rPr/>
          </w:rPrChange>
        </w:rPr>
        <w:t>2.1</w:t>
      </w:r>
      <w:r w:rsidR="0086190E" w:rsidRPr="009755AE">
        <w:rPr>
          <w:color w:val="000000" w:themeColor="text1"/>
          <w:rPrChange w:id="2437" w:author="Kevin Bairos-Novak" w:date="2021-07-21T22:42:00Z">
            <w:rPr/>
          </w:rPrChange>
        </w:rPr>
        <w:t xml:space="preserve">, while </w:t>
      </w:r>
      <w:r w:rsidR="0010340F" w:rsidRPr="009755AE">
        <w:rPr>
          <w:color w:val="000000" w:themeColor="text1"/>
          <w:rPrChange w:id="2438" w:author="Kevin Bairos-Novak" w:date="2021-07-21T22:42:00Z">
            <w:rPr/>
          </w:rPrChange>
        </w:rPr>
        <w:t>an increase of +3°C above ambient would increase heritability by a factor of 1.</w:t>
      </w:r>
      <w:r w:rsidR="00174130" w:rsidRPr="009755AE">
        <w:rPr>
          <w:color w:val="000000" w:themeColor="text1"/>
          <w:rPrChange w:id="2439" w:author="Kevin Bairos-Novak" w:date="2021-07-21T22:42:00Z">
            <w:rPr/>
          </w:rPrChange>
        </w:rPr>
        <w:t>6</w:t>
      </w:r>
      <w:r w:rsidR="0010340F" w:rsidRPr="009755AE">
        <w:rPr>
          <w:color w:val="000000" w:themeColor="text1"/>
          <w:rPrChange w:id="2440" w:author="Kevin Bairos-Novak" w:date="2021-07-21T22:42:00Z">
            <w:rPr/>
          </w:rPrChange>
        </w:rPr>
        <w:t>.</w:t>
      </w:r>
      <w:r w:rsidR="00A142A5" w:rsidRPr="009755AE">
        <w:rPr>
          <w:color w:val="000000" w:themeColor="text1"/>
          <w:rPrChange w:id="2441" w:author="Kevin Bairos-Novak" w:date="2021-07-21T22:42:00Z">
            <w:rPr/>
          </w:rPrChange>
        </w:rPr>
        <w:t xml:space="preserve"> </w:t>
      </w:r>
      <w:r w:rsidR="006172B1" w:rsidRPr="009755AE">
        <w:rPr>
          <w:color w:val="000000" w:themeColor="text1"/>
          <w:rPrChange w:id="2442" w:author="Kevin Bairos-Novak" w:date="2021-07-21T22:42:00Z">
            <w:rPr/>
          </w:rPrChange>
        </w:rPr>
        <w:t>T</w:t>
      </w:r>
      <w:r w:rsidR="00174130" w:rsidRPr="009755AE">
        <w:rPr>
          <w:color w:val="000000" w:themeColor="text1"/>
          <w:rPrChange w:id="2443" w:author="Kevin Bairos-Novak" w:date="2021-07-21T22:42:00Z">
            <w:rPr/>
          </w:rPrChange>
        </w:rPr>
        <w:t>his</w:t>
      </w:r>
      <w:r w:rsidR="00A142A5" w:rsidRPr="009755AE">
        <w:rPr>
          <w:color w:val="000000" w:themeColor="text1"/>
          <w:rPrChange w:id="2444" w:author="Kevin Bairos-Novak" w:date="2021-07-21T22:42:00Z">
            <w:rPr/>
          </w:rPrChange>
        </w:rPr>
        <w:t xml:space="preserve"> interaction </w:t>
      </w:r>
      <w:r w:rsidR="00174130" w:rsidRPr="009755AE">
        <w:rPr>
          <w:color w:val="000000" w:themeColor="text1"/>
          <w:rPrChange w:id="2445" w:author="Kevin Bairos-Novak" w:date="2021-07-21T22:42:00Z">
            <w:rPr/>
          </w:rPrChange>
        </w:rPr>
        <w:t xml:space="preserve">was </w:t>
      </w:r>
      <w:r w:rsidR="00A142A5" w:rsidRPr="009755AE">
        <w:rPr>
          <w:color w:val="000000" w:themeColor="text1"/>
          <w:rPrChange w:id="2446" w:author="Kevin Bairos-Novak" w:date="2021-07-21T22:42:00Z">
            <w:rPr/>
          </w:rPrChange>
        </w:rPr>
        <w:t xml:space="preserve">primarily driven by a </w:t>
      </w:r>
      <w:r w:rsidR="00174130" w:rsidRPr="009755AE">
        <w:rPr>
          <w:color w:val="000000" w:themeColor="text1"/>
          <w:rPrChange w:id="2447" w:author="Kevin Bairos-Novak" w:date="2021-07-21T22:42:00Z">
            <w:rPr/>
          </w:rPrChange>
        </w:rPr>
        <w:t>single estimate of</w:t>
      </w:r>
      <w:r w:rsidR="00A142A5" w:rsidRPr="009755AE">
        <w:rPr>
          <w:color w:val="000000" w:themeColor="text1"/>
          <w:rPrChange w:id="2448" w:author="Kevin Bairos-Novak" w:date="2021-07-21T22:42:00Z">
            <w:rPr/>
          </w:rPrChange>
        </w:rPr>
        <w:t xml:space="preserve"> immune response (Cook’s distance = 7.6), </w:t>
      </w:r>
      <w:r w:rsidR="00174130" w:rsidRPr="009755AE">
        <w:rPr>
          <w:color w:val="000000" w:themeColor="text1"/>
          <w:rPrChange w:id="2449" w:author="Kevin Bairos-Novak" w:date="2021-07-21T22:42:00Z">
            <w:rPr/>
          </w:rPrChange>
        </w:rPr>
        <w:t>and</w:t>
      </w:r>
      <w:r w:rsidR="00A142A5" w:rsidRPr="009755AE">
        <w:rPr>
          <w:color w:val="000000" w:themeColor="text1"/>
          <w:rPrChange w:id="2450" w:author="Kevin Bairos-Novak" w:date="2021-07-21T22:42:00Z">
            <w:rPr/>
          </w:rPrChange>
        </w:rPr>
        <w:t xml:space="preserve"> when removed</w:t>
      </w:r>
      <w:r w:rsidR="00174130" w:rsidRPr="009755AE">
        <w:rPr>
          <w:color w:val="000000" w:themeColor="text1"/>
          <w:rPrChange w:id="2451" w:author="Kevin Bairos-Novak" w:date="2021-07-21T22:42:00Z">
            <w:rPr/>
          </w:rPrChange>
        </w:rPr>
        <w:t>,</w:t>
      </w:r>
      <w:r w:rsidR="00A142A5" w:rsidRPr="009755AE">
        <w:rPr>
          <w:color w:val="000000" w:themeColor="text1"/>
          <w:rPrChange w:id="2452" w:author="Kevin Bairos-Novak" w:date="2021-07-21T22:42:00Z">
            <w:rPr/>
          </w:rPrChange>
        </w:rPr>
        <w:t xml:space="preserve"> resulted in no</w:t>
      </w:r>
      <w:r w:rsidR="00174130" w:rsidRPr="009755AE">
        <w:rPr>
          <w:color w:val="000000" w:themeColor="text1"/>
          <w:rPrChange w:id="2453" w:author="Kevin Bairos-Novak" w:date="2021-07-21T22:42:00Z">
            <w:rPr/>
          </w:rPrChange>
        </w:rPr>
        <w:t xml:space="preserve"> strong</w:t>
      </w:r>
      <w:r w:rsidR="00A142A5" w:rsidRPr="009755AE">
        <w:rPr>
          <w:color w:val="000000" w:themeColor="text1"/>
          <w:rPrChange w:id="2454" w:author="Kevin Bairos-Novak" w:date="2021-07-21T22:42:00Z">
            <w:rPr/>
          </w:rPrChange>
        </w:rPr>
        <w:t xml:space="preserve"> interaction</w:t>
      </w:r>
      <w:r w:rsidR="00174130" w:rsidRPr="009755AE">
        <w:rPr>
          <w:color w:val="000000" w:themeColor="text1"/>
          <w:rPrChange w:id="2455" w:author="Kevin Bairos-Novak" w:date="2021-07-21T22:42:00Z">
            <w:rPr/>
          </w:rPrChange>
        </w:rPr>
        <w:t>s</w:t>
      </w:r>
      <w:r w:rsidR="00A142A5" w:rsidRPr="009755AE">
        <w:rPr>
          <w:color w:val="000000" w:themeColor="text1"/>
          <w:rPrChange w:id="2456" w:author="Kevin Bairos-Novak" w:date="2021-07-21T22:42:00Z">
            <w:rPr/>
          </w:rPrChange>
        </w:rPr>
        <w:t xml:space="preserve"> between trait type and temperature.</w:t>
      </w:r>
      <w:r w:rsidR="0086190E" w:rsidRPr="009755AE">
        <w:rPr>
          <w:color w:val="000000" w:themeColor="text1"/>
          <w:rPrChange w:id="2457" w:author="Kevin Bairos-Novak" w:date="2021-07-21T22:42:00Z">
            <w:rPr/>
          </w:rPrChange>
        </w:rPr>
        <w:t xml:space="preserve"> </w:t>
      </w:r>
      <w:del w:id="2458" w:author="Kevin Bairos-Novak" w:date="2021-07-21T22:42:00Z">
        <w:r w:rsidR="00174130" w:rsidRPr="00AB70A3">
          <w:delText>The h</w:delText>
        </w:r>
        <w:r w:rsidR="00981926" w:rsidRPr="00AB70A3">
          <w:delText>eritability</w:delText>
        </w:r>
      </w:del>
      <w:ins w:id="2459" w:author="Kevin Bairos-Novak" w:date="2021-07-21T22:42:00Z">
        <w:r w:rsidR="004B390A" w:rsidRPr="009755AE">
          <w:rPr>
            <w:color w:val="000000" w:themeColor="text1"/>
          </w:rPr>
          <w:t>Within other traits, the effect</w:t>
        </w:r>
      </w:ins>
      <w:r w:rsidR="004B390A" w:rsidRPr="009755AE">
        <w:rPr>
          <w:color w:val="000000" w:themeColor="text1"/>
          <w:rPrChange w:id="2460" w:author="Kevin Bairos-Novak" w:date="2021-07-21T22:42:00Z">
            <w:rPr/>
          </w:rPrChange>
        </w:rPr>
        <w:t xml:space="preserve"> of </w:t>
      </w:r>
      <w:del w:id="2461" w:author="Kevin Bairos-Novak" w:date="2021-07-21T22:42:00Z">
        <w:r w:rsidR="00174130" w:rsidRPr="00AB70A3">
          <w:delText>nutrient content</w:delText>
        </w:r>
        <w:r w:rsidR="0010340F" w:rsidRPr="00AB70A3">
          <w:delText xml:space="preserve"> </w:delText>
        </w:r>
        <w:r w:rsidR="00174130" w:rsidRPr="00AB70A3">
          <w:delText xml:space="preserve">was slightly increased </w:delText>
        </w:r>
        <w:r w:rsidR="0010340F" w:rsidRPr="00AB70A3">
          <w:delText xml:space="preserve">with </w:delText>
        </w:r>
        <w:r w:rsidR="00174130" w:rsidRPr="00AB70A3">
          <w:delText xml:space="preserve">higher </w:delText>
        </w:r>
      </w:del>
      <w:r w:rsidR="004B390A" w:rsidRPr="009755AE">
        <w:rPr>
          <w:color w:val="000000" w:themeColor="text1"/>
          <w:rPrChange w:id="2462" w:author="Kevin Bairos-Novak" w:date="2021-07-21T22:42:00Z">
            <w:rPr/>
          </w:rPrChange>
        </w:rPr>
        <w:t xml:space="preserve">temperature </w:t>
      </w:r>
      <w:del w:id="2463" w:author="Kevin Bairos-Novak" w:date="2021-07-21T22:42:00Z">
        <w:r w:rsidR="0010340F" w:rsidRPr="00AB70A3">
          <w:delText>(~</w:delText>
        </w:r>
        <w:r w:rsidR="00174130" w:rsidRPr="00AB70A3">
          <w:delText>+5</w:delText>
        </w:r>
        <w:r w:rsidR="005E3362" w:rsidRPr="00AB70A3">
          <w:delText>–</w:delText>
        </w:r>
        <w:r w:rsidR="00174130" w:rsidRPr="00AB70A3">
          <w:delText>7</w:delText>
        </w:r>
        <w:r w:rsidR="0010340F" w:rsidRPr="00AB70A3">
          <w:delText>% in heritability for +1</w:delText>
        </w:r>
        <w:r w:rsidR="005E3362" w:rsidRPr="00AB70A3">
          <w:delText>–</w:delText>
        </w:r>
        <w:r w:rsidR="0010340F" w:rsidRPr="00AB70A3">
          <w:delText>3°C)</w:delText>
        </w:r>
        <w:r w:rsidR="00174130" w:rsidRPr="00AB70A3">
          <w:delText xml:space="preserve"> while</w:delText>
        </w:r>
        <w:r w:rsidR="0010340F" w:rsidRPr="00AB70A3">
          <w:delText xml:space="preserve"> </w:delText>
        </w:r>
        <w:r w:rsidR="00174130" w:rsidRPr="00AB70A3">
          <w:delText>bleaching was</w:delText>
        </w:r>
      </w:del>
      <w:ins w:id="2464" w:author="Kevin Bairos-Novak" w:date="2021-07-21T22:42:00Z">
        <w:r w:rsidR="004B390A" w:rsidRPr="009755AE">
          <w:rPr>
            <w:color w:val="000000" w:themeColor="text1"/>
          </w:rPr>
          <w:t>was even less pronounced. B</w:t>
        </w:r>
        <w:r w:rsidR="00174130" w:rsidRPr="009755AE">
          <w:rPr>
            <w:color w:val="000000" w:themeColor="text1"/>
          </w:rPr>
          <w:t xml:space="preserve">leaching </w:t>
        </w:r>
        <w:r w:rsidR="004B390A" w:rsidRPr="009755AE">
          <w:rPr>
            <w:color w:val="000000" w:themeColor="text1"/>
          </w:rPr>
          <w:t>traits were</w:t>
        </w:r>
      </w:ins>
      <w:r w:rsidR="004B390A" w:rsidRPr="009755AE">
        <w:rPr>
          <w:color w:val="000000" w:themeColor="text1"/>
          <w:rPrChange w:id="2465" w:author="Kevin Bairos-Novak" w:date="2021-07-21T22:42:00Z">
            <w:rPr/>
          </w:rPrChange>
        </w:rPr>
        <w:t xml:space="preserve"> </w:t>
      </w:r>
      <w:r w:rsidR="00174130" w:rsidRPr="009755AE">
        <w:rPr>
          <w:color w:val="000000" w:themeColor="text1"/>
          <w:rPrChange w:id="2466" w:author="Kevin Bairos-Novak" w:date="2021-07-21T22:42:00Z">
            <w:rPr/>
          </w:rPrChange>
        </w:rPr>
        <w:t xml:space="preserve">decreased by </w:t>
      </w:r>
      <w:del w:id="2467" w:author="Kevin Bairos-Novak" w:date="2021-07-21T22:42:00Z">
        <w:r w:rsidR="00174130" w:rsidRPr="00AB70A3">
          <w:delText>27–32</w:delText>
        </w:r>
      </w:del>
      <w:ins w:id="2468" w:author="Kevin Bairos-Novak" w:date="2021-07-21T22:42:00Z">
        <w:r w:rsidR="006044B5" w:rsidRPr="009755AE">
          <w:rPr>
            <w:color w:val="000000" w:themeColor="text1"/>
          </w:rPr>
          <w:t>28</w:t>
        </w:r>
        <w:r w:rsidR="00174130" w:rsidRPr="009755AE">
          <w:rPr>
            <w:color w:val="000000" w:themeColor="text1"/>
          </w:rPr>
          <w:t>–</w:t>
        </w:r>
        <w:r w:rsidR="006044B5" w:rsidRPr="009755AE">
          <w:rPr>
            <w:color w:val="000000" w:themeColor="text1"/>
          </w:rPr>
          <w:t>33</w:t>
        </w:r>
      </w:ins>
      <w:r w:rsidR="00174130" w:rsidRPr="009755AE">
        <w:rPr>
          <w:color w:val="000000" w:themeColor="text1"/>
          <w:rPrChange w:id="2469" w:author="Kevin Bairos-Novak" w:date="2021-07-21T22:42:00Z">
            <w:rPr/>
          </w:rPrChange>
        </w:rPr>
        <w:t xml:space="preserve">% for an increase in temperature of </w:t>
      </w:r>
      <w:r w:rsidR="0010340F" w:rsidRPr="009755AE">
        <w:rPr>
          <w:color w:val="000000" w:themeColor="text1"/>
          <w:rPrChange w:id="2470" w:author="Kevin Bairos-Novak" w:date="2021-07-21T22:42:00Z">
            <w:rPr/>
          </w:rPrChange>
        </w:rPr>
        <w:t>+1</w:t>
      </w:r>
      <w:r w:rsidR="005E3362" w:rsidRPr="009755AE">
        <w:rPr>
          <w:color w:val="000000" w:themeColor="text1"/>
          <w:rPrChange w:id="2471" w:author="Kevin Bairos-Novak" w:date="2021-07-21T22:42:00Z">
            <w:rPr/>
          </w:rPrChange>
        </w:rPr>
        <w:t>–</w:t>
      </w:r>
      <w:r w:rsidR="0010340F" w:rsidRPr="009755AE">
        <w:rPr>
          <w:color w:val="000000" w:themeColor="text1"/>
          <w:rPrChange w:id="2472" w:author="Kevin Bairos-Novak" w:date="2021-07-21T22:42:00Z">
            <w:rPr/>
          </w:rPrChange>
        </w:rPr>
        <w:t>3°C</w:t>
      </w:r>
      <w:r w:rsidR="00E26C12" w:rsidRPr="009755AE">
        <w:rPr>
          <w:color w:val="000000" w:themeColor="text1"/>
          <w:rPrChange w:id="2473" w:author="Kevin Bairos-Novak" w:date="2021-07-21T22:42:00Z">
            <w:rPr/>
          </w:rPrChange>
        </w:rPr>
        <w:t xml:space="preserve"> (though this was not significant)</w:t>
      </w:r>
      <w:r w:rsidR="00174130" w:rsidRPr="009755AE">
        <w:rPr>
          <w:color w:val="000000" w:themeColor="text1"/>
          <w:rPrChange w:id="2474" w:author="Kevin Bairos-Novak" w:date="2021-07-21T22:42:00Z">
            <w:rPr/>
          </w:rPrChange>
        </w:rPr>
        <w:t>. Other traits</w:t>
      </w:r>
      <w:r w:rsidR="0010340F" w:rsidRPr="009755AE">
        <w:rPr>
          <w:color w:val="000000" w:themeColor="text1"/>
          <w:rPrChange w:id="2475" w:author="Kevin Bairos-Novak" w:date="2021-07-21T22:42:00Z">
            <w:rPr/>
          </w:rPrChange>
        </w:rPr>
        <w:t xml:space="preserve"> </w:t>
      </w:r>
      <w:r w:rsidR="00174130" w:rsidRPr="009755AE">
        <w:rPr>
          <w:color w:val="000000" w:themeColor="text1"/>
          <w:rPrChange w:id="2476" w:author="Kevin Bairos-Novak" w:date="2021-07-21T22:42:00Z">
            <w:rPr/>
          </w:rPrChange>
        </w:rPr>
        <w:t xml:space="preserve">such as </w:t>
      </w:r>
      <w:r w:rsidR="0010340F" w:rsidRPr="009755AE">
        <w:rPr>
          <w:color w:val="000000" w:themeColor="text1"/>
          <w:rPrChange w:id="2477" w:author="Kevin Bairos-Novak" w:date="2021-07-21T22:42:00Z">
            <w:rPr/>
          </w:rPrChange>
        </w:rPr>
        <w:t xml:space="preserve">growth, photochemistry, and survival all showed </w:t>
      </w:r>
      <w:r w:rsidR="00174130" w:rsidRPr="009755AE">
        <w:rPr>
          <w:color w:val="000000" w:themeColor="text1"/>
          <w:rPrChange w:id="2478" w:author="Kevin Bairos-Novak" w:date="2021-07-21T22:42:00Z">
            <w:rPr/>
          </w:rPrChange>
        </w:rPr>
        <w:t xml:space="preserve">marginal </w:t>
      </w:r>
      <w:r w:rsidR="0010340F" w:rsidRPr="009755AE">
        <w:rPr>
          <w:color w:val="000000" w:themeColor="text1"/>
          <w:rPrChange w:id="2479" w:author="Kevin Bairos-Novak" w:date="2021-07-21T22:42:00Z">
            <w:rPr/>
          </w:rPrChange>
        </w:rPr>
        <w:t>declines in heritability with increasing temperature difference (~</w:t>
      </w:r>
      <w:ins w:id="2480" w:author="Kevin Bairos-Novak" w:date="2021-07-21T22:42:00Z">
        <w:r w:rsidR="006044B5" w:rsidRPr="009755AE">
          <w:rPr>
            <w:color w:val="000000" w:themeColor="text1"/>
          </w:rPr>
          <w:t>3</w:t>
        </w:r>
        <w:r w:rsidR="005E3362" w:rsidRPr="009755AE">
          <w:rPr>
            <w:color w:val="000000" w:themeColor="text1"/>
          </w:rPr>
          <w:t>–</w:t>
        </w:r>
        <w:r w:rsidR="006044B5" w:rsidRPr="009755AE">
          <w:rPr>
            <w:color w:val="000000" w:themeColor="text1"/>
          </w:rPr>
          <w:t>5</w:t>
        </w:r>
        <w:r w:rsidR="0010340F" w:rsidRPr="009755AE">
          <w:rPr>
            <w:color w:val="000000" w:themeColor="text1"/>
          </w:rPr>
          <w:t xml:space="preserve">% decrease </w:t>
        </w:r>
        <w:r w:rsidR="00174130" w:rsidRPr="009755AE">
          <w:rPr>
            <w:color w:val="000000" w:themeColor="text1"/>
          </w:rPr>
          <w:t xml:space="preserve">in heritability with </w:t>
        </w:r>
        <w:r w:rsidR="0010340F" w:rsidRPr="009755AE">
          <w:rPr>
            <w:color w:val="000000" w:themeColor="text1"/>
          </w:rPr>
          <w:t>+1</w:t>
        </w:r>
        <w:r w:rsidR="005E3362" w:rsidRPr="009755AE">
          <w:rPr>
            <w:color w:val="000000" w:themeColor="text1"/>
          </w:rPr>
          <w:t>–</w:t>
        </w:r>
        <w:r w:rsidR="0010340F" w:rsidRPr="009755AE">
          <w:rPr>
            <w:color w:val="000000" w:themeColor="text1"/>
          </w:rPr>
          <w:t xml:space="preserve">3°C). </w:t>
        </w:r>
        <w:r w:rsidR="00B62FA5" w:rsidRPr="009755AE">
          <w:rPr>
            <w:color w:val="000000" w:themeColor="text1"/>
          </w:rPr>
          <w:t xml:space="preserve">Separate analyses examining temperature </w:t>
        </w:r>
        <w:r w:rsidR="00A35D5E" w:rsidRPr="009755AE">
          <w:rPr>
            <w:color w:val="000000" w:themeColor="text1"/>
          </w:rPr>
          <w:t>as a categorial variable (ambient vs elevated),</w:t>
        </w:r>
        <w:r w:rsidR="00B62FA5" w:rsidRPr="009755AE">
          <w:rPr>
            <w:color w:val="000000" w:themeColor="text1"/>
          </w:rPr>
          <w:t xml:space="preserve"> as well as </w:t>
        </w:r>
        <w:r w:rsidR="00A35D5E" w:rsidRPr="009755AE">
          <w:rPr>
            <w:color w:val="000000" w:themeColor="text1"/>
          </w:rPr>
          <w:t>analyses omitting ambient treatments</w:t>
        </w:r>
        <w:r w:rsidR="00B62FA5" w:rsidRPr="009755AE">
          <w:rPr>
            <w:color w:val="000000" w:themeColor="text1"/>
          </w:rPr>
          <w:t xml:space="preserve"> all resulted in similar weak to non-existent effects of temperature on heritability (Fig. </w:t>
        </w:r>
      </w:ins>
      <w:moveToRangeStart w:id="2481" w:author="Kevin Bairos-Novak" w:date="2021-07-21T22:42:00Z" w:name="move77799767"/>
      <w:moveTo w:id="2482" w:author="Kevin Bairos-Novak" w:date="2021-07-21T22:42:00Z">
        <w:r w:rsidR="00B62FA5" w:rsidRPr="009755AE">
          <w:rPr>
            <w:color w:val="000000" w:themeColor="text1"/>
            <w:rPrChange w:id="2483" w:author="Kevin Bairos-Novak" w:date="2021-07-21T22:42:00Z">
              <w:rPr/>
            </w:rPrChange>
          </w:rPr>
          <w:t xml:space="preserve">S7-8; Tables S11-14), suggesting a limited effect of manipulated temperature on heritability across studies. </w:t>
        </w:r>
      </w:moveTo>
      <w:moveToRangeEnd w:id="2481"/>
      <w:del w:id="2484" w:author="Kevin Bairos-Novak" w:date="2021-07-21T22:42:00Z">
        <w:r w:rsidR="00174130" w:rsidRPr="00AB70A3">
          <w:delText>1</w:delText>
        </w:r>
        <w:r w:rsidR="005E3362" w:rsidRPr="00AB70A3">
          <w:delText>–</w:delText>
        </w:r>
        <w:r w:rsidR="00174130" w:rsidRPr="00AB70A3">
          <w:delText>4</w:delText>
        </w:r>
        <w:r w:rsidR="0010340F" w:rsidRPr="00AB70A3">
          <w:delText xml:space="preserve">% decrease </w:delText>
        </w:r>
        <w:r w:rsidR="00174130" w:rsidRPr="00AB70A3">
          <w:delText xml:space="preserve">in heritability with </w:delText>
        </w:r>
        <w:r w:rsidR="0010340F" w:rsidRPr="00AB70A3">
          <w:delText>+1</w:delText>
        </w:r>
        <w:r w:rsidR="005E3362" w:rsidRPr="00AB70A3">
          <w:delText>–</w:delText>
        </w:r>
        <w:r w:rsidR="0010340F" w:rsidRPr="00AB70A3">
          <w:delText xml:space="preserve">3°C). </w:delText>
        </w:r>
      </w:del>
      <w:r w:rsidR="00F73963" w:rsidRPr="009755AE">
        <w:rPr>
          <w:color w:val="000000" w:themeColor="text1"/>
          <w:rPrChange w:id="2485" w:author="Kevin Bairos-Novak" w:date="2021-07-21T22:42:00Z">
            <w:rPr/>
          </w:rPrChange>
        </w:rPr>
        <w:t xml:space="preserve">Since </w:t>
      </w:r>
      <w:r w:rsidR="00CF4726" w:rsidRPr="009755AE">
        <w:rPr>
          <w:color w:val="000000" w:themeColor="text1"/>
          <w:rPrChange w:id="2486" w:author="Kevin Bairos-Novak" w:date="2021-07-21T22:42:00Z">
            <w:rPr/>
          </w:rPrChange>
        </w:rPr>
        <w:t>a</w:t>
      </w:r>
      <w:r w:rsidR="00F73963" w:rsidRPr="009755AE">
        <w:rPr>
          <w:color w:val="000000" w:themeColor="text1"/>
          <w:rPrChange w:id="2487" w:author="Kevin Bairos-Novak" w:date="2021-07-21T22:42:00Z">
            <w:rPr/>
          </w:rPrChange>
        </w:rPr>
        <w:t xml:space="preserve"> model of trait type + heritability type was preferred over the model of trait type × temperature manipulation</w:t>
      </w:r>
      <w:r w:rsidR="00CF4726" w:rsidRPr="009755AE">
        <w:rPr>
          <w:color w:val="000000" w:themeColor="text1"/>
          <w:rPrChange w:id="2488" w:author="Kevin Bairos-Novak" w:date="2021-07-21T22:42:00Z">
            <w:rPr/>
          </w:rPrChange>
        </w:rPr>
        <w:t xml:space="preserve"> (Table S9),</w:t>
      </w:r>
      <w:r w:rsidR="00C279E7" w:rsidRPr="009755AE">
        <w:rPr>
          <w:color w:val="000000" w:themeColor="text1"/>
          <w:rPrChange w:id="2489" w:author="Kevin Bairos-Novak" w:date="2021-07-21T22:42:00Z">
            <w:rPr/>
          </w:rPrChange>
        </w:rPr>
        <w:t xml:space="preserve"> and </w:t>
      </w:r>
      <w:r w:rsidR="00CF4726" w:rsidRPr="009755AE">
        <w:rPr>
          <w:color w:val="000000" w:themeColor="text1"/>
          <w:rPrChange w:id="2490" w:author="Kevin Bairos-Novak" w:date="2021-07-21T22:42:00Z">
            <w:rPr/>
          </w:rPrChange>
        </w:rPr>
        <w:t xml:space="preserve">with the </w:t>
      </w:r>
      <w:r w:rsidR="00C279E7" w:rsidRPr="009755AE">
        <w:rPr>
          <w:color w:val="000000" w:themeColor="text1"/>
          <w:rPrChange w:id="2491" w:author="Kevin Bairos-Novak" w:date="2021-07-21T22:42:00Z">
            <w:rPr/>
          </w:rPrChange>
        </w:rPr>
        <w:t xml:space="preserve">inclusion of heritability type </w:t>
      </w:r>
      <w:r w:rsidR="00CF4726" w:rsidRPr="009755AE">
        <w:rPr>
          <w:color w:val="000000" w:themeColor="text1"/>
          <w:rPrChange w:id="2492" w:author="Kevin Bairos-Novak" w:date="2021-07-21T22:42:00Z">
            <w:rPr/>
          </w:rPrChange>
        </w:rPr>
        <w:t>precluding the ability to model a trait × temperature interaction</w:t>
      </w:r>
      <w:r w:rsidR="00C279E7" w:rsidRPr="009755AE">
        <w:rPr>
          <w:color w:val="000000" w:themeColor="text1"/>
          <w:rPrChange w:id="2493" w:author="Kevin Bairos-Novak" w:date="2021-07-21T22:42:00Z">
            <w:rPr/>
          </w:rPrChange>
        </w:rPr>
        <w:t>, we fit an additive model of trait type, heritability type, and temperature difference to estimate the marginal effect of temperature</w:t>
      </w:r>
      <w:r w:rsidR="00981926" w:rsidRPr="009755AE">
        <w:rPr>
          <w:color w:val="000000" w:themeColor="text1"/>
          <w:rPrChange w:id="2494" w:author="Kevin Bairos-Novak" w:date="2021-07-21T22:42:00Z">
            <w:rPr/>
          </w:rPrChange>
        </w:rPr>
        <w:t xml:space="preserve"> and </w:t>
      </w:r>
      <w:r w:rsidR="00ED2338" w:rsidRPr="009755AE">
        <w:rPr>
          <w:color w:val="000000" w:themeColor="text1"/>
          <w:rPrChange w:id="2495" w:author="Kevin Bairos-Novak" w:date="2021-07-21T22:42:00Z">
            <w:rPr/>
          </w:rPrChange>
        </w:rPr>
        <w:t>found</w:t>
      </w:r>
      <w:r w:rsidR="00981926" w:rsidRPr="009755AE">
        <w:rPr>
          <w:color w:val="000000" w:themeColor="text1"/>
          <w:rPrChange w:id="2496" w:author="Kevin Bairos-Novak" w:date="2021-07-21T22:42:00Z">
            <w:rPr/>
          </w:rPrChange>
        </w:rPr>
        <w:t xml:space="preserve"> </w:t>
      </w:r>
      <w:r w:rsidR="00ED2338" w:rsidRPr="009755AE">
        <w:rPr>
          <w:color w:val="000000" w:themeColor="text1"/>
          <w:rPrChange w:id="2497" w:author="Kevin Bairos-Novak" w:date="2021-07-21T22:42:00Z">
            <w:rPr/>
          </w:rPrChange>
        </w:rPr>
        <w:t>evidence for</w:t>
      </w:r>
      <w:r w:rsidR="0016081B" w:rsidRPr="009755AE">
        <w:rPr>
          <w:color w:val="000000" w:themeColor="text1"/>
          <w:rPrChange w:id="2498" w:author="Kevin Bairos-Novak" w:date="2021-07-21T22:42:00Z">
            <w:rPr/>
          </w:rPrChange>
        </w:rPr>
        <w:t>,</w:t>
      </w:r>
      <w:r w:rsidR="00ED2338" w:rsidRPr="009755AE">
        <w:rPr>
          <w:color w:val="000000" w:themeColor="text1"/>
          <w:rPrChange w:id="2499" w:author="Kevin Bairos-Novak" w:date="2021-07-21T22:42:00Z">
            <w:rPr/>
          </w:rPrChange>
        </w:rPr>
        <w:t xml:space="preserve"> at most</w:t>
      </w:r>
      <w:r w:rsidR="0016081B" w:rsidRPr="009755AE">
        <w:rPr>
          <w:color w:val="000000" w:themeColor="text1"/>
          <w:rPrChange w:id="2500" w:author="Kevin Bairos-Novak" w:date="2021-07-21T22:42:00Z">
            <w:rPr/>
          </w:rPrChange>
        </w:rPr>
        <w:t>,</w:t>
      </w:r>
      <w:r w:rsidR="00ED2338" w:rsidRPr="009755AE">
        <w:rPr>
          <w:color w:val="000000" w:themeColor="text1"/>
          <w:rPrChange w:id="2501" w:author="Kevin Bairos-Novak" w:date="2021-07-21T22:42:00Z">
            <w:rPr/>
          </w:rPrChange>
        </w:rPr>
        <w:t xml:space="preserve"> </w:t>
      </w:r>
      <w:r w:rsidR="0016081B" w:rsidRPr="009755AE">
        <w:rPr>
          <w:color w:val="000000" w:themeColor="text1"/>
          <w:rPrChange w:id="2502" w:author="Kevin Bairos-Novak" w:date="2021-07-21T22:42:00Z">
            <w:rPr/>
          </w:rPrChange>
        </w:rPr>
        <w:t xml:space="preserve">a </w:t>
      </w:r>
      <w:r w:rsidR="00ED2338" w:rsidRPr="009755AE">
        <w:rPr>
          <w:color w:val="000000" w:themeColor="text1"/>
          <w:rPrChange w:id="2503" w:author="Kevin Bairos-Novak" w:date="2021-07-21T22:42:00Z">
            <w:rPr/>
          </w:rPrChange>
        </w:rPr>
        <w:t>very weak effect of temperature</w:t>
      </w:r>
      <w:r w:rsidR="00C279E7" w:rsidRPr="009755AE">
        <w:rPr>
          <w:color w:val="000000" w:themeColor="text1"/>
          <w:rPrChange w:id="2504" w:author="Kevin Bairos-Novak" w:date="2021-07-21T22:42:00Z">
            <w:rPr/>
          </w:rPrChange>
        </w:rPr>
        <w:t xml:space="preserve"> </w:t>
      </w:r>
      <w:r w:rsidR="00E303B3" w:rsidRPr="009755AE">
        <w:rPr>
          <w:color w:val="000000" w:themeColor="text1"/>
          <w:rPrChange w:id="2505" w:author="Kevin Bairos-Novak" w:date="2021-07-21T22:42:00Z">
            <w:rPr/>
          </w:rPrChange>
        </w:rPr>
        <w:t>(Fig. 4).</w:t>
      </w:r>
      <w:r w:rsidR="00981926" w:rsidRPr="009755AE">
        <w:rPr>
          <w:color w:val="000000" w:themeColor="text1"/>
          <w:rPrChange w:id="2506" w:author="Kevin Bairos-Novak" w:date="2021-07-21T22:42:00Z">
            <w:rPr/>
          </w:rPrChange>
        </w:rPr>
        <w:t xml:space="preserve"> </w:t>
      </w:r>
      <w:del w:id="2507" w:author="Kevin Bairos-Novak" w:date="2021-07-21T22:42:00Z">
        <w:r w:rsidR="00981926" w:rsidRPr="00AB70A3">
          <w:delText xml:space="preserve">Finally, </w:delText>
        </w:r>
        <w:r w:rsidR="00E303B3" w:rsidRPr="00AB70A3">
          <w:delText xml:space="preserve">separate </w:delText>
        </w:r>
        <w:r w:rsidR="00631747" w:rsidRPr="00AB70A3">
          <w:delText>analyses examing</w:delText>
        </w:r>
        <w:r w:rsidR="00E303B3" w:rsidRPr="00AB70A3">
          <w:delText xml:space="preserve"> binary temperature data</w:delText>
        </w:r>
        <w:r w:rsidR="00631747" w:rsidRPr="00AB70A3">
          <w:delText xml:space="preserve"> as well as</w:delText>
        </w:r>
        <w:r w:rsidR="00E303B3" w:rsidRPr="00AB70A3">
          <w:delText xml:space="preserve"> non-zero temperature data</w:delText>
        </w:r>
        <w:r w:rsidR="00C279E7" w:rsidRPr="00AB70A3">
          <w:delText xml:space="preserve"> </w:delText>
        </w:r>
        <w:r w:rsidR="00631747" w:rsidRPr="00AB70A3">
          <w:delText xml:space="preserve">all resulted in similar weak to non-existent effects of temperature on heritability </w:delText>
        </w:r>
        <w:r w:rsidR="00C279E7" w:rsidRPr="00AB70A3">
          <w:delText>(</w:delText>
        </w:r>
        <w:r w:rsidR="00AD441E" w:rsidRPr="00AB70A3">
          <w:delText xml:space="preserve">Fig. </w:delText>
        </w:r>
      </w:del>
      <w:moveFromRangeStart w:id="2508" w:author="Kevin Bairos-Novak" w:date="2021-07-21T22:42:00Z" w:name="move77799767"/>
      <w:moveFrom w:id="2509" w:author="Kevin Bairos-Novak" w:date="2021-07-21T22:42:00Z">
        <w:r w:rsidR="00B62FA5" w:rsidRPr="009755AE">
          <w:rPr>
            <w:color w:val="000000" w:themeColor="text1"/>
            <w:rPrChange w:id="2510" w:author="Kevin Bairos-Novak" w:date="2021-07-21T22:42:00Z">
              <w:rPr/>
            </w:rPrChange>
          </w:rPr>
          <w:t xml:space="preserve">S7-8; Tables S11-14), suggesting a limited effect of manipulated temperature on heritability across studies. </w:t>
        </w:r>
      </w:moveFrom>
      <w:moveFromRangeEnd w:id="2508"/>
    </w:p>
    <w:p w14:paraId="044C371F" w14:textId="77777777" w:rsidR="00C95618" w:rsidRPr="009755AE" w:rsidRDefault="00C95618" w:rsidP="00FC6D79">
      <w:pPr>
        <w:spacing w:line="480" w:lineRule="auto"/>
        <w:rPr>
          <w:b/>
          <w:color w:val="000000" w:themeColor="text1"/>
        </w:rPr>
      </w:pPr>
    </w:p>
    <w:p w14:paraId="65ECF516" w14:textId="77777777" w:rsidR="00F14ABE" w:rsidRPr="00AB70A3" w:rsidRDefault="00024422" w:rsidP="00FC6D79">
      <w:pPr>
        <w:spacing w:line="480" w:lineRule="auto"/>
        <w:jc w:val="center"/>
        <w:rPr>
          <w:del w:id="2511" w:author="Kevin Bairos-Novak" w:date="2021-07-21T22:42:00Z"/>
          <w:b/>
          <w:color w:val="000000" w:themeColor="text1"/>
        </w:rPr>
      </w:pPr>
      <w:del w:id="2512" w:author="Kevin Bairos-Novak" w:date="2021-07-21T22:42:00Z">
        <w:r w:rsidRPr="00AB70A3">
          <w:rPr>
            <w:b/>
            <w:noProof/>
            <w:color w:val="000000" w:themeColor="text1"/>
          </w:rPr>
          <w:lastRenderedPageBreak/>
          <w:drawing>
            <wp:inline distT="0" distB="0" distL="0" distR="0" wp14:anchorId="4E833D9C" wp14:editId="1BDF63BD">
              <wp:extent cx="6749142" cy="314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8"/>
                      <a:stretch>
                        <a:fillRect/>
                      </a:stretch>
                    </pic:blipFill>
                    <pic:spPr>
                      <a:xfrm>
                        <a:off x="0" y="0"/>
                        <a:ext cx="6762322" cy="3155751"/>
                      </a:xfrm>
                      <a:prstGeom prst="rect">
                        <a:avLst/>
                      </a:prstGeom>
                    </pic:spPr>
                  </pic:pic>
                </a:graphicData>
              </a:graphic>
            </wp:inline>
          </w:drawing>
        </w:r>
      </w:del>
    </w:p>
    <w:p w14:paraId="5E94FD66" w14:textId="41FA3F5A" w:rsidR="00F14ABE" w:rsidRPr="009755AE" w:rsidRDefault="005546B4" w:rsidP="00FC6D79">
      <w:pPr>
        <w:spacing w:line="480" w:lineRule="auto"/>
        <w:jc w:val="center"/>
        <w:rPr>
          <w:ins w:id="2513" w:author="Kevin Bairos-Novak" w:date="2021-07-21T22:42:00Z"/>
          <w:b/>
          <w:color w:val="000000" w:themeColor="text1"/>
        </w:rPr>
      </w:pPr>
      <w:ins w:id="2514" w:author="Kevin Bairos-Novak" w:date="2021-07-21T22:42:00Z">
        <w:r w:rsidRPr="009755AE">
          <w:rPr>
            <w:b/>
            <w:noProof/>
            <w:color w:val="000000" w:themeColor="text1"/>
          </w:rPr>
          <w:drawing>
            <wp:inline distT="0" distB="0" distL="0" distR="0" wp14:anchorId="6F968B5C" wp14:editId="1560B5E7">
              <wp:extent cx="6120765" cy="3060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eps"/>
                      <pic:cNvPicPr/>
                    </pic:nvPicPr>
                    <pic:blipFill>
                      <a:blip r:embed="rId19"/>
                      <a:stretch>
                        <a:fillRect/>
                      </a:stretch>
                    </pic:blipFill>
                    <pic:spPr>
                      <a:xfrm>
                        <a:off x="0" y="0"/>
                        <a:ext cx="6120765" cy="3060700"/>
                      </a:xfrm>
                      <a:prstGeom prst="rect">
                        <a:avLst/>
                      </a:prstGeom>
                    </pic:spPr>
                  </pic:pic>
                </a:graphicData>
              </a:graphic>
            </wp:inline>
          </w:drawing>
        </w:r>
      </w:ins>
    </w:p>
    <w:p w14:paraId="14CA0A19" w14:textId="66F09EF3" w:rsidR="00F14ABE" w:rsidRPr="009755AE" w:rsidRDefault="00F14ABE" w:rsidP="00FC6D79">
      <w:pPr>
        <w:spacing w:line="480" w:lineRule="auto"/>
        <w:rPr>
          <w:color w:val="000000" w:themeColor="text1"/>
          <w:rPrChange w:id="2515" w:author="Kevin Bairos-Novak" w:date="2021-07-21T22:42:00Z">
            <w:rPr/>
          </w:rPrChange>
        </w:rPr>
      </w:pPr>
      <w:r w:rsidRPr="009755AE">
        <w:rPr>
          <w:b/>
          <w:color w:val="000000" w:themeColor="text1"/>
        </w:rPr>
        <w:t xml:space="preserve">Fig. </w:t>
      </w:r>
      <w:r w:rsidR="00B36C24" w:rsidRPr="009755AE">
        <w:rPr>
          <w:b/>
          <w:color w:val="000000" w:themeColor="text1"/>
        </w:rPr>
        <w:t>4</w:t>
      </w:r>
      <w:r w:rsidRPr="009755AE">
        <w:rPr>
          <w:b/>
          <w:color w:val="000000" w:themeColor="text1"/>
        </w:rPr>
        <w:t xml:space="preserve">. </w:t>
      </w:r>
      <w:r w:rsidRPr="009755AE">
        <w:rPr>
          <w:color w:val="000000" w:themeColor="text1"/>
          <w:rPrChange w:id="2516" w:author="Kevin Bairos-Novak" w:date="2021-07-21T22:42:00Z">
            <w:rPr/>
          </w:rPrChange>
        </w:rPr>
        <w:t xml:space="preserve">Heritability vs. study temperature difference (treatment temperature </w:t>
      </w:r>
      <w:r w:rsidR="00B364C7" w:rsidRPr="009755AE">
        <w:rPr>
          <w:color w:val="000000" w:themeColor="text1"/>
          <w:rPrChange w:id="2517" w:author="Kevin Bairos-Novak" w:date="2021-07-21T22:42:00Z">
            <w:rPr/>
          </w:rPrChange>
        </w:rPr>
        <w:t>relative to</w:t>
      </w:r>
      <w:r w:rsidRPr="009755AE">
        <w:rPr>
          <w:color w:val="000000" w:themeColor="text1"/>
          <w:rPrChange w:id="2518" w:author="Kevin Bairos-Novak" w:date="2021-07-21T22:42:00Z">
            <w:rPr/>
          </w:rPrChange>
        </w:rPr>
        <w:t xml:space="preserve"> ambient/control temperature) for each trait type and heritability type</w:t>
      </w:r>
      <w:r w:rsidR="00BF7D27" w:rsidRPr="009755AE">
        <w:rPr>
          <w:color w:val="000000" w:themeColor="text1"/>
          <w:rPrChange w:id="2519" w:author="Kevin Bairos-Novak" w:date="2021-07-21T22:42:00Z">
            <w:rPr/>
          </w:rPrChange>
        </w:rPr>
        <w:t xml:space="preserve">, with the size of each point represents its relative </w:t>
      </w:r>
      <w:r w:rsidR="00E26C12" w:rsidRPr="009755AE">
        <w:rPr>
          <w:color w:val="000000" w:themeColor="text1"/>
          <w:rPrChange w:id="2520" w:author="Kevin Bairos-Novak" w:date="2021-07-21T22:42:00Z">
            <w:rPr/>
          </w:rPrChange>
        </w:rPr>
        <w:t>precision</w:t>
      </w:r>
      <w:r w:rsidR="00BF7D27" w:rsidRPr="009755AE">
        <w:rPr>
          <w:color w:val="000000" w:themeColor="text1"/>
          <w:rPrChange w:id="2521" w:author="Kevin Bairos-Novak" w:date="2021-07-21T22:42:00Z">
            <w:rPr/>
          </w:rPrChange>
        </w:rPr>
        <w:t xml:space="preserve">. </w:t>
      </w:r>
      <w:r w:rsidR="00A96D76" w:rsidRPr="009755AE">
        <w:rPr>
          <w:color w:val="000000" w:themeColor="text1"/>
          <w:rPrChange w:id="2522" w:author="Kevin Bairos-Novak" w:date="2021-07-21T22:42:00Z">
            <w:rPr/>
          </w:rPrChange>
        </w:rPr>
        <w:t>Dashed</w:t>
      </w:r>
      <w:r w:rsidRPr="009755AE">
        <w:rPr>
          <w:color w:val="000000" w:themeColor="text1"/>
          <w:rPrChange w:id="2523" w:author="Kevin Bairos-Novak" w:date="2021-07-21T22:42:00Z">
            <w:rPr/>
          </w:rPrChange>
        </w:rPr>
        <w:t xml:space="preserve"> lines indicat</w:t>
      </w:r>
      <w:r w:rsidR="00BF7D27" w:rsidRPr="009755AE">
        <w:rPr>
          <w:color w:val="000000" w:themeColor="text1"/>
          <w:rPrChange w:id="2524" w:author="Kevin Bairos-Novak" w:date="2021-07-21T22:42:00Z">
            <w:rPr/>
          </w:rPrChange>
        </w:rPr>
        <w:t>e</w:t>
      </w:r>
      <w:r w:rsidRPr="009755AE">
        <w:rPr>
          <w:color w:val="000000" w:themeColor="text1"/>
          <w:rPrChange w:id="2525" w:author="Kevin Bairos-Novak" w:date="2021-07-21T22:42:00Z">
            <w:rPr/>
          </w:rPrChange>
        </w:rPr>
        <w:t xml:space="preserve"> the </w:t>
      </w:r>
      <w:r w:rsidR="008A7A73" w:rsidRPr="009755AE">
        <w:rPr>
          <w:color w:val="000000" w:themeColor="text1"/>
          <w:rPrChange w:id="2526" w:author="Kevin Bairos-Novak" w:date="2021-07-21T22:42:00Z">
            <w:rPr/>
          </w:rPrChange>
        </w:rPr>
        <w:t xml:space="preserve">estimated </w:t>
      </w:r>
      <w:r w:rsidR="00E303B3" w:rsidRPr="009755AE">
        <w:rPr>
          <w:color w:val="000000" w:themeColor="text1"/>
          <w:rPrChange w:id="2527" w:author="Kevin Bairos-Novak" w:date="2021-07-21T22:42:00Z">
            <w:rPr/>
          </w:rPrChange>
        </w:rPr>
        <w:t>marginal</w:t>
      </w:r>
      <w:r w:rsidR="00BF7D27" w:rsidRPr="009755AE">
        <w:rPr>
          <w:color w:val="000000" w:themeColor="text1"/>
          <w:rPrChange w:id="2528" w:author="Kevin Bairos-Novak" w:date="2021-07-21T22:42:00Z">
            <w:rPr/>
          </w:rPrChange>
        </w:rPr>
        <w:t xml:space="preserve"> mean</w:t>
      </w:r>
      <w:r w:rsidR="00E303B3" w:rsidRPr="009755AE">
        <w:rPr>
          <w:color w:val="000000" w:themeColor="text1"/>
          <w:rPrChange w:id="2529" w:author="Kevin Bairos-Novak" w:date="2021-07-21T22:42:00Z">
            <w:rPr/>
          </w:rPrChange>
        </w:rPr>
        <w:t xml:space="preserve"> </w:t>
      </w:r>
      <w:r w:rsidR="00EE0BD6" w:rsidRPr="009755AE">
        <w:rPr>
          <w:color w:val="000000" w:themeColor="text1"/>
          <w:rPrChange w:id="2530" w:author="Kevin Bairos-Novak" w:date="2021-07-21T22:42:00Z">
            <w:rPr/>
          </w:rPrChange>
        </w:rPr>
        <w:t>effect of</w:t>
      </w:r>
      <w:r w:rsidR="00E303B3" w:rsidRPr="009755AE">
        <w:rPr>
          <w:color w:val="000000" w:themeColor="text1"/>
          <w:rPrChange w:id="2531" w:author="Kevin Bairos-Novak" w:date="2021-07-21T22:42:00Z">
            <w:rPr/>
          </w:rPrChange>
        </w:rPr>
        <w:t xml:space="preserve"> temperature difference</w:t>
      </w:r>
      <w:r w:rsidR="00A81463" w:rsidRPr="009755AE">
        <w:rPr>
          <w:color w:val="000000" w:themeColor="text1"/>
          <w:rPrChange w:id="2532" w:author="Kevin Bairos-Novak" w:date="2021-07-21T22:42:00Z">
            <w:rPr/>
          </w:rPrChange>
        </w:rPr>
        <w:t xml:space="preserve">, while accounting for trait type and heritability type effects. One square-root degree difference (+1√°C) translates to a mean increase in </w:t>
      </w:r>
      <w:r w:rsidR="000708C3" w:rsidRPr="009755AE">
        <w:rPr>
          <w:i/>
          <w:color w:val="000000" w:themeColor="text1"/>
          <w:rPrChange w:id="2533" w:author="Kevin Bairos-Novak" w:date="2021-07-21T22:42:00Z">
            <w:rPr>
              <w:i/>
            </w:rPr>
          </w:rPrChange>
        </w:rPr>
        <w:t>l</w:t>
      </w:r>
      <w:r w:rsidR="00CB00B9" w:rsidRPr="009755AE">
        <w:rPr>
          <w:i/>
          <w:color w:val="000000" w:themeColor="text1"/>
          <w:rPrChange w:id="2534" w:author="Kevin Bairos-Novak" w:date="2021-07-21T22:42:00Z">
            <w:rPr>
              <w:i/>
            </w:rPr>
          </w:rPrChange>
        </w:rPr>
        <w:t>n</w:t>
      </w:r>
      <w:r w:rsidR="00904EF7" w:rsidRPr="009755AE">
        <w:rPr>
          <w:color w:val="000000" w:themeColor="text1"/>
          <w:rPrChange w:id="2535" w:author="Kevin Bairos-Novak" w:date="2021-07-21T22:42:00Z">
            <w:rPr/>
          </w:rPrChange>
        </w:rPr>
        <w:t>[</w:t>
      </w:r>
      <w:r w:rsidR="000708C3" w:rsidRPr="009755AE">
        <w:rPr>
          <w:i/>
          <w:color w:val="000000" w:themeColor="text1"/>
          <w:rPrChange w:id="2536" w:author="Kevin Bairos-Novak" w:date="2021-07-21T22:42:00Z">
            <w:rPr>
              <w:i/>
            </w:rPr>
          </w:rPrChange>
        </w:rPr>
        <w:t>h</w:t>
      </w:r>
      <w:r w:rsidR="000708C3" w:rsidRPr="009755AE">
        <w:rPr>
          <w:i/>
          <w:color w:val="000000" w:themeColor="text1"/>
          <w:vertAlign w:val="superscript"/>
          <w:rPrChange w:id="2537" w:author="Kevin Bairos-Novak" w:date="2021-07-21T22:42:00Z">
            <w:rPr>
              <w:i/>
              <w:vertAlign w:val="superscript"/>
            </w:rPr>
          </w:rPrChange>
        </w:rPr>
        <w:t>2</w:t>
      </w:r>
      <w:r w:rsidR="000708C3" w:rsidRPr="009755AE">
        <w:rPr>
          <w:color w:val="000000" w:themeColor="text1"/>
          <w:rPrChange w:id="2538" w:author="Kevin Bairos-Novak" w:date="2021-07-21T22:42:00Z">
            <w:rPr/>
          </w:rPrChange>
        </w:rPr>
        <w:t>+0.2</w:t>
      </w:r>
      <w:r w:rsidR="00904EF7" w:rsidRPr="009755AE">
        <w:rPr>
          <w:color w:val="000000" w:themeColor="text1"/>
          <w:rPrChange w:id="2539" w:author="Kevin Bairos-Novak" w:date="2021-07-21T22:42:00Z">
            <w:rPr/>
          </w:rPrChange>
        </w:rPr>
        <w:t>]</w:t>
      </w:r>
      <w:r w:rsidR="000708C3" w:rsidRPr="009755AE">
        <w:rPr>
          <w:color w:val="000000" w:themeColor="text1"/>
          <w:rPrChange w:id="2540" w:author="Kevin Bairos-Novak" w:date="2021-07-21T22:42:00Z">
            <w:rPr/>
          </w:rPrChange>
        </w:rPr>
        <w:t xml:space="preserve"> heritability </w:t>
      </w:r>
      <w:r w:rsidR="00A81463" w:rsidRPr="009755AE">
        <w:rPr>
          <w:color w:val="000000" w:themeColor="text1"/>
          <w:rPrChange w:id="2541" w:author="Kevin Bairos-Novak" w:date="2021-07-21T22:42:00Z">
            <w:rPr/>
          </w:rPrChange>
        </w:rPr>
        <w:t>of 0.03 ± 0.05 SE</w:t>
      </w:r>
      <w:r w:rsidR="001F37DC" w:rsidRPr="009755AE">
        <w:rPr>
          <w:color w:val="000000" w:themeColor="text1"/>
          <w:rPrChange w:id="2542" w:author="Kevin Bairos-Novak" w:date="2021-07-21T22:42:00Z">
            <w:rPr/>
          </w:rPrChange>
        </w:rPr>
        <w:t>.</w:t>
      </w:r>
    </w:p>
    <w:p w14:paraId="5CF83AB4" w14:textId="77777777" w:rsidR="00A27C77" w:rsidRPr="009755AE" w:rsidRDefault="00A27C77" w:rsidP="00FC6D79">
      <w:pPr>
        <w:spacing w:line="480" w:lineRule="auto"/>
        <w:rPr>
          <w:color w:val="000000" w:themeColor="text1"/>
          <w:rPrChange w:id="2543" w:author="Kevin Bairos-Novak" w:date="2021-07-21T22:42:00Z">
            <w:rPr/>
          </w:rPrChange>
        </w:rPr>
      </w:pPr>
    </w:p>
    <w:p w14:paraId="4382B27D" w14:textId="342435CD" w:rsidR="00463D98" w:rsidRPr="009755AE" w:rsidRDefault="00B972F3" w:rsidP="00FC6D79">
      <w:pPr>
        <w:spacing w:line="480" w:lineRule="auto"/>
        <w:rPr>
          <w:color w:val="000000" w:themeColor="text1"/>
          <w:rPrChange w:id="2544" w:author="Kevin Bairos-Novak" w:date="2021-07-21T22:42:00Z">
            <w:rPr/>
          </w:rPrChange>
        </w:rPr>
      </w:pPr>
      <w:r w:rsidRPr="009755AE">
        <w:rPr>
          <w:i/>
          <w:color w:val="000000" w:themeColor="text1"/>
          <w:rPrChange w:id="2545" w:author="Kevin Bairos-Novak" w:date="2021-07-21T22:42:00Z">
            <w:rPr>
              <w:i/>
            </w:rPr>
          </w:rPrChange>
        </w:rPr>
        <w:t>Trait a</w:t>
      </w:r>
      <w:r w:rsidR="00A63D7A" w:rsidRPr="009755AE">
        <w:rPr>
          <w:i/>
          <w:color w:val="000000" w:themeColor="text1"/>
          <w:rPrChange w:id="2546" w:author="Kevin Bairos-Novak" w:date="2021-07-21T22:42:00Z">
            <w:rPr>
              <w:i/>
            </w:rPr>
          </w:rPrChange>
        </w:rPr>
        <w:t xml:space="preserve">daptation to </w:t>
      </w:r>
      <w:r w:rsidR="00132B10" w:rsidRPr="009755AE">
        <w:rPr>
          <w:i/>
          <w:color w:val="000000" w:themeColor="text1"/>
          <w:rPrChange w:id="2547" w:author="Kevin Bairos-Novak" w:date="2021-07-21T22:42:00Z">
            <w:rPr>
              <w:i/>
            </w:rPr>
          </w:rPrChange>
        </w:rPr>
        <w:t>warming</w:t>
      </w:r>
      <w:r w:rsidR="00A63D7A" w:rsidRPr="009755AE">
        <w:rPr>
          <w:i/>
          <w:color w:val="000000" w:themeColor="text1"/>
          <w:rPrChange w:id="2548" w:author="Kevin Bairos-Novak" w:date="2021-07-21T22:42:00Z">
            <w:rPr>
              <w:i/>
            </w:rPr>
          </w:rPrChange>
        </w:rPr>
        <w:t xml:space="preserve"> temperatures</w:t>
      </w:r>
    </w:p>
    <w:p w14:paraId="77E21AC5" w14:textId="51EE4246" w:rsidR="00A27C77" w:rsidRPr="009755AE" w:rsidRDefault="00403CAB" w:rsidP="00FC6D79">
      <w:pPr>
        <w:spacing w:line="480" w:lineRule="auto"/>
        <w:rPr>
          <w:color w:val="000000" w:themeColor="text1"/>
          <w:rPrChange w:id="2549" w:author="Kevin Bairos-Novak" w:date="2021-07-21T22:42:00Z">
            <w:rPr/>
          </w:rPrChange>
        </w:rPr>
      </w:pPr>
      <w:r w:rsidRPr="009755AE">
        <w:rPr>
          <w:color w:val="000000" w:themeColor="text1"/>
          <w:rPrChange w:id="2550" w:author="Kevin Bairos-Novak" w:date="2021-07-21T22:42:00Z">
            <w:rPr/>
          </w:rPrChange>
        </w:rPr>
        <w:tab/>
      </w:r>
      <w:r w:rsidR="00AB491F" w:rsidRPr="009755AE">
        <w:rPr>
          <w:color w:val="000000" w:themeColor="text1"/>
          <w:rPrChange w:id="2551" w:author="Kevin Bairos-Novak" w:date="2021-07-21T22:42:00Z">
            <w:rPr/>
          </w:rPrChange>
        </w:rPr>
        <w:t xml:space="preserve">Our meta-analysis suggests that the capacity for corals to adapt to warming temperatures may be relatively </w:t>
      </w:r>
      <w:r w:rsidR="00135018" w:rsidRPr="009755AE">
        <w:rPr>
          <w:color w:val="000000" w:themeColor="text1"/>
          <w:rPrChange w:id="2552" w:author="Kevin Bairos-Novak" w:date="2021-07-21T22:42:00Z">
            <w:rPr/>
          </w:rPrChange>
        </w:rPr>
        <w:t xml:space="preserve">consistent </w:t>
      </w:r>
      <w:r w:rsidR="00AB491F" w:rsidRPr="009755AE">
        <w:rPr>
          <w:color w:val="000000" w:themeColor="text1"/>
          <w:rPrChange w:id="2553" w:author="Kevin Bairos-Novak" w:date="2021-07-21T22:42:00Z">
            <w:rPr/>
          </w:rPrChange>
        </w:rPr>
        <w:t>over short periods of moderately high temperature (e.g., +1–3°C</w:t>
      </w:r>
      <w:r w:rsidR="00D32FFA" w:rsidRPr="009755AE">
        <w:rPr>
          <w:color w:val="000000" w:themeColor="text1"/>
          <w:rPrChange w:id="2554" w:author="Kevin Bairos-Novak" w:date="2021-07-21T22:42:00Z">
            <w:rPr/>
          </w:rPrChange>
        </w:rPr>
        <w:t xml:space="preserve">, </w:t>
      </w:r>
      <w:r w:rsidR="008A7A73" w:rsidRPr="009755AE">
        <w:rPr>
          <w:color w:val="000000" w:themeColor="text1"/>
          <w:rPrChange w:id="2555" w:author="Kevin Bairos-Novak" w:date="2021-07-21T22:42:00Z">
            <w:rPr/>
          </w:rPrChange>
        </w:rPr>
        <w:t>the temperature increases used in most of the studies we analyzed</w:t>
      </w:r>
      <w:r w:rsidR="00AB491F" w:rsidRPr="009755AE">
        <w:rPr>
          <w:color w:val="000000" w:themeColor="text1"/>
          <w:rPrChange w:id="2556" w:author="Kevin Bairos-Novak" w:date="2021-07-21T22:42:00Z">
            <w:rPr/>
          </w:rPrChange>
        </w:rPr>
        <w:t>)</w:t>
      </w:r>
      <w:r w:rsidR="00597E07" w:rsidRPr="009755AE">
        <w:rPr>
          <w:color w:val="000000" w:themeColor="text1"/>
          <w:rPrChange w:id="2557" w:author="Kevin Bairos-Novak" w:date="2021-07-21T22:42:00Z">
            <w:rPr/>
          </w:rPrChange>
        </w:rPr>
        <w:t xml:space="preserve">. </w:t>
      </w:r>
      <w:r w:rsidR="00A63D7A" w:rsidRPr="009755AE">
        <w:rPr>
          <w:color w:val="000000" w:themeColor="text1"/>
          <w:rPrChange w:id="2558" w:author="Kevin Bairos-Novak" w:date="2021-07-21T22:42:00Z">
            <w:rPr/>
          </w:rPrChange>
        </w:rPr>
        <w:t xml:space="preserve">However, this is contingent on the assumption that coral responses to temperature conditions in the lab </w:t>
      </w:r>
      <w:r w:rsidR="00575DDA" w:rsidRPr="009755AE">
        <w:rPr>
          <w:color w:val="000000" w:themeColor="text1"/>
          <w:rPrChange w:id="2559" w:author="Kevin Bairos-Novak" w:date="2021-07-21T22:42:00Z">
            <w:rPr/>
          </w:rPrChange>
        </w:rPr>
        <w:t xml:space="preserve">are </w:t>
      </w:r>
      <w:r w:rsidR="00A63D7A" w:rsidRPr="009755AE">
        <w:rPr>
          <w:color w:val="000000" w:themeColor="text1"/>
          <w:rPrChange w:id="2560" w:author="Kevin Bairos-Novak" w:date="2021-07-21T22:42:00Z">
            <w:rPr/>
          </w:rPrChange>
        </w:rPr>
        <w:t xml:space="preserve">similar </w:t>
      </w:r>
      <w:r w:rsidR="00575DDA" w:rsidRPr="009755AE">
        <w:rPr>
          <w:color w:val="000000" w:themeColor="text1"/>
          <w:rPrChange w:id="2561" w:author="Kevin Bairos-Novak" w:date="2021-07-21T22:42:00Z">
            <w:rPr/>
          </w:rPrChange>
        </w:rPr>
        <w:t xml:space="preserve">to their </w:t>
      </w:r>
      <w:r w:rsidR="00A63D7A" w:rsidRPr="009755AE">
        <w:rPr>
          <w:color w:val="000000" w:themeColor="text1"/>
          <w:rPrChange w:id="2562" w:author="Kevin Bairos-Novak" w:date="2021-07-21T22:42:00Z">
            <w:rPr/>
          </w:rPrChange>
        </w:rPr>
        <w:t xml:space="preserve">responses to temperatures in the field. </w:t>
      </w:r>
      <w:r w:rsidR="00597E07" w:rsidRPr="009755AE">
        <w:rPr>
          <w:color w:val="000000" w:themeColor="text1"/>
          <w:rPrChange w:id="2563" w:author="Kevin Bairos-Novak" w:date="2021-07-21T22:42:00Z">
            <w:rPr/>
          </w:rPrChange>
        </w:rPr>
        <w:t xml:space="preserve">Previous studies have found that many traits are expected to respond differently to climate change </w:t>
      </w:r>
      <w:r w:rsidR="00597E07" w:rsidRPr="009755AE">
        <w:rPr>
          <w:color w:val="000000" w:themeColor="text1"/>
          <w:rPrChange w:id="2564" w:author="Kevin Bairos-Novak" w:date="2021-07-21T22:42:00Z">
            <w:rPr/>
          </w:rPrChange>
        </w:rPr>
        <w:fldChar w:fldCharType="begin" w:fldLock="1"/>
      </w:r>
      <w:r w:rsidR="00597E07" w:rsidRPr="009755AE">
        <w:rPr>
          <w:color w:val="000000" w:themeColor="text1"/>
          <w:rPrChange w:id="2565" w:author="Kevin Bairos-Novak" w:date="2021-07-21T22:42:00Z">
            <w:rPr/>
          </w:rPrChange>
        </w:rPr>
        <w:instrText>ADDIN CSL_CITATION {"citationItems":[{"id":"ITEM-1","itemData":{"DOI":"10.1002/ece3.5890","ISSN":"20457758","abstract":"Climate change is testing the resilience of forests worldwide pushing physiological tolerance to climatic extremes. Plant functional traits have been shown to be adapted to climate and have evolved patterns of trait correlations (similar patterns of distribution) and coordinations (mechanistic trade-off). We predicted that traits would differentiate between populations associated with climatic gradients, suggestive of adaptive variation, and correlated traits would adapt to future climate scenarios in similar ways. We measured genetically determined trait variation and described patterns of correlation for seven traits: photochemical reflectance index (PRI), normalized difference vegetation index (NDVI), leaf size (LS), specific leaf area (SLA), δ13C (integrated water-use efficiency, WUE), nitrogen concentration (NCONC), and wood density (WD). All measures were conducted in an experimental plantation on 960 trees sourced from 12 populations of a key forest canopy species in southwestern Australia. Significant differences were found between populations for all traits. Narrow-sense heritability was significant for five traits (0.15–0.21), indicating that natural selection can drive differentiation; however, SLA (0.08) and PRI (0.11) were not significantly heritable. Generalized additive models predicted trait values across the landscape for current and future climatic conditions (&gt;90% variance). The percent change differed markedly among traits between current and future predictions (differing as little as 1.5% (δ13C) or as much as 30% (PRI)). Some trait correlations were predicted to break down in the future (SLA:NCONC, δ13C:PRI, and NCONC:WD). Synthesis: Our results suggest that traits have contrasting genotypic patterns and will be subjected to different climate selection pressures, which may lower the working optimum for functional traits. Further, traits are independently associated with different climate factors, indicating that some trait correlations may be disrupted in the future. Genetic constraints and trait correlations may limit the ability for functional traits to adapt to climate change.","author":[{"dropping-particle":"","family":"Ahrens","given":"Collin W.","non-dropping-particle":"","parse-names":false,"suffix":""},{"dropping-particle":"","family":"Andrew","given":"Margaret E.","non-dropping-particle":"","parse-names":false,"suffix":""},{"dropping-particle":"","family":"Mazanec","given":"Richard A.","non-dropping-particle":"","parse-names":false,"suffix":""},{"dropping-particle":"","family":"Ruthrof","given":"Katinka X.","non-dropping-particle":"","parse-names":false,"suffix":""},{"dropping-particle":"","family":"Challis","given":"Anthea","non-dropping-particle":"","parse-names":false,"suffix":""},{"dropping-particle":"","family":"Hardy","given":"Giles","non-dropping-particle":"","parse-names":false,"suffix":""},{"dropping-particle":"","family":"Byrne","given":"Margaret","non-dropping-particle":"","parse-names":false,"suffix":""},{"dropping-particle":"","family":"Tissue","given":"David T.","non-dropping-particle":"","parse-names":false,"suffix":""},{"dropping-particle":"","family":"Rymer","given":"Paul D.","non-dropping-particle":"","parse-names":false,"suffix":""}],"container-title":"Ecology and Evolution","id":"ITEM-1","issue":"1","issued":{"date-parts":[["2020"]]},"page":"232-248","title":"Plant functional traits differ in adaptability and are predicted to be differentially affected by climate change","type":"article-journal","volume":"10"},"uris":["http://www.mendeley.com/documents/?uuid=8cc7b603-a35c-467a-a948-be1458eb36f4"]}],"mendeley":{"formattedCitation":"(Ahrens et al. 2020)","plainTextFormattedCitation":"(Ahrens et al. 2020)","previouslyFormattedCitation":"(Ahrens et al. 2020)"},"properties":{"noteIndex":0},"schema":"https://github.com/citation-style-language/schema/raw/master/csl-citation.json"}</w:instrText>
      </w:r>
      <w:r w:rsidR="00597E07" w:rsidRPr="009755AE">
        <w:rPr>
          <w:color w:val="000000" w:themeColor="text1"/>
          <w:rPrChange w:id="2566" w:author="Kevin Bairos-Novak" w:date="2021-07-21T22:42:00Z">
            <w:rPr/>
          </w:rPrChange>
        </w:rPr>
        <w:fldChar w:fldCharType="separate"/>
      </w:r>
      <w:r w:rsidR="00597E07" w:rsidRPr="009755AE">
        <w:rPr>
          <w:color w:val="000000" w:themeColor="text1"/>
          <w:rPrChange w:id="2567" w:author="Kevin Bairos-Novak" w:date="2021-07-21T22:42:00Z">
            <w:rPr/>
          </w:rPrChange>
        </w:rPr>
        <w:t>(Ahrens et al. 2020)</w:t>
      </w:r>
      <w:r w:rsidR="00597E07" w:rsidRPr="009755AE">
        <w:rPr>
          <w:color w:val="000000" w:themeColor="text1"/>
          <w:rPrChange w:id="2568" w:author="Kevin Bairos-Novak" w:date="2021-07-21T22:42:00Z">
            <w:rPr/>
          </w:rPrChange>
        </w:rPr>
        <w:fldChar w:fldCharType="end"/>
      </w:r>
      <w:r w:rsidR="00597E07" w:rsidRPr="009755AE">
        <w:rPr>
          <w:color w:val="000000" w:themeColor="text1"/>
          <w:rPrChange w:id="2569" w:author="Kevin Bairos-Novak" w:date="2021-07-21T22:42:00Z">
            <w:rPr/>
          </w:rPrChange>
        </w:rPr>
        <w:t xml:space="preserve">, that heritability measurements may change with temperature </w:t>
      </w:r>
      <w:r w:rsidR="00597E07" w:rsidRPr="009755AE">
        <w:rPr>
          <w:color w:val="000000" w:themeColor="text1"/>
          <w:rPrChange w:id="2570" w:author="Kevin Bairos-Novak" w:date="2021-07-21T22:42:00Z">
            <w:rPr/>
          </w:rPrChange>
        </w:rPr>
        <w:fldChar w:fldCharType="begin" w:fldLock="1"/>
      </w:r>
      <w:r w:rsidR="00597E07" w:rsidRPr="009755AE">
        <w:rPr>
          <w:color w:val="000000" w:themeColor="text1"/>
          <w:rPrChange w:id="2571" w:author="Kevin Bairos-Novak" w:date="2021-07-21T22:42:00Z">
            <w:rPr/>
          </w:rPrChange>
        </w:rPr>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melanogaster","type":"article-journal","volume":"89"},"uris":["http://www.mendeley.com/documents/?uuid=eaea6273-b213-4324-8397-b32302badfc7"]}],"mendeley":{"formattedCitation":"(Bubliy and Loeschcke 2002)","plainTextFormattedCitation":"(Bubliy and Loeschcke 2002)","previouslyFormattedCitation":"(Bubliy and Loeschcke 2002)"},"properties":{"noteIndex":0},"schema":"https://github.com/citation-style-language/schema/raw/master/csl-citation.json"}</w:instrText>
      </w:r>
      <w:r w:rsidR="00597E07" w:rsidRPr="009755AE">
        <w:rPr>
          <w:color w:val="000000" w:themeColor="text1"/>
          <w:rPrChange w:id="2572" w:author="Kevin Bairos-Novak" w:date="2021-07-21T22:42:00Z">
            <w:rPr/>
          </w:rPrChange>
        </w:rPr>
        <w:fldChar w:fldCharType="separate"/>
      </w:r>
      <w:r w:rsidR="00597E07" w:rsidRPr="009755AE">
        <w:rPr>
          <w:color w:val="000000" w:themeColor="text1"/>
          <w:rPrChange w:id="2573" w:author="Kevin Bairos-Novak" w:date="2021-07-21T22:42:00Z">
            <w:rPr/>
          </w:rPrChange>
        </w:rPr>
        <w:t>(Bubliy and Loeschcke 2002)</w:t>
      </w:r>
      <w:r w:rsidR="00597E07" w:rsidRPr="009755AE">
        <w:rPr>
          <w:color w:val="000000" w:themeColor="text1"/>
          <w:rPrChange w:id="2574" w:author="Kevin Bairos-Novak" w:date="2021-07-21T22:42:00Z">
            <w:rPr/>
          </w:rPrChange>
        </w:rPr>
        <w:fldChar w:fldCharType="end"/>
      </w:r>
      <w:r w:rsidR="00597E07" w:rsidRPr="009755AE">
        <w:rPr>
          <w:color w:val="000000" w:themeColor="text1"/>
          <w:rPrChange w:id="2575" w:author="Kevin Bairos-Novak" w:date="2021-07-21T22:42:00Z">
            <w:rPr/>
          </w:rPrChange>
        </w:rPr>
        <w:t xml:space="preserve">, and that the rate of temperature increase employed in each study can also affect heritability </w:t>
      </w:r>
      <w:r w:rsidR="00597E07" w:rsidRPr="009755AE">
        <w:rPr>
          <w:color w:val="000000" w:themeColor="text1"/>
          <w:rPrChange w:id="2576" w:author="Kevin Bairos-Novak" w:date="2021-07-21T22:42:00Z">
            <w:rPr/>
          </w:rPrChange>
        </w:rPr>
        <w:fldChar w:fldCharType="begin" w:fldLock="1"/>
      </w:r>
      <w:r w:rsidR="00597E07" w:rsidRPr="009755AE">
        <w:rPr>
          <w:color w:val="000000" w:themeColor="text1"/>
          <w:rPrChange w:id="2577" w:author="Kevin Bairos-Novak" w:date="2021-07-21T22:42:00Z">
            <w:rPr/>
          </w:rPrChange>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context","type":"article-journal","volume":"23"},"uris":["http://www.mendeley.com/documents/?uuid=5c43fad3-b1ef-4833-b237-569f9a66a542"]}],"mendeley":{"formattedCitation":"(Chown et al. 2009)","plainTextFormattedCitation":"(Chown et al. 2009)","previouslyFormattedCitation":"(Chown et al. 2009)"},"properties":{"noteIndex":0},"schema":"https://github.com/citation-style-language/schema/raw/master/csl-citation.json"}</w:instrText>
      </w:r>
      <w:r w:rsidR="00597E07" w:rsidRPr="009755AE">
        <w:rPr>
          <w:color w:val="000000" w:themeColor="text1"/>
          <w:rPrChange w:id="2578" w:author="Kevin Bairos-Novak" w:date="2021-07-21T22:42:00Z">
            <w:rPr/>
          </w:rPrChange>
        </w:rPr>
        <w:fldChar w:fldCharType="separate"/>
      </w:r>
      <w:r w:rsidR="00597E07" w:rsidRPr="009755AE">
        <w:rPr>
          <w:color w:val="000000" w:themeColor="text1"/>
          <w:rPrChange w:id="2579" w:author="Kevin Bairos-Novak" w:date="2021-07-21T22:42:00Z">
            <w:rPr/>
          </w:rPrChange>
        </w:rPr>
        <w:t>(Chown et al. 2009)</w:t>
      </w:r>
      <w:r w:rsidR="00597E07" w:rsidRPr="009755AE">
        <w:rPr>
          <w:color w:val="000000" w:themeColor="text1"/>
          <w:rPrChange w:id="2580" w:author="Kevin Bairos-Novak" w:date="2021-07-21T22:42:00Z">
            <w:rPr/>
          </w:rPrChange>
        </w:rPr>
        <w:fldChar w:fldCharType="end"/>
      </w:r>
      <w:r w:rsidR="00597E07" w:rsidRPr="009755AE">
        <w:rPr>
          <w:color w:val="000000" w:themeColor="text1"/>
          <w:rPrChange w:id="2581" w:author="Kevin Bairos-Novak" w:date="2021-07-21T22:42:00Z">
            <w:rPr/>
          </w:rPrChange>
        </w:rPr>
        <w:t xml:space="preserve">. Similarly, previous heritability studies in insects report trait-specific interactions with temperature </w:t>
      </w:r>
      <w:r w:rsidR="00597E07" w:rsidRPr="009755AE">
        <w:rPr>
          <w:color w:val="000000" w:themeColor="text1"/>
          <w:rPrChange w:id="2582" w:author="Kevin Bairos-Novak" w:date="2021-07-21T22:42:00Z">
            <w:rPr/>
          </w:rPrChange>
        </w:rPr>
        <w:fldChar w:fldCharType="begin" w:fldLock="1"/>
      </w:r>
      <w:r w:rsidR="00597E07" w:rsidRPr="009755AE">
        <w:rPr>
          <w:color w:val="000000" w:themeColor="text1"/>
          <w:rPrChange w:id="2583" w:author="Kevin Bairos-Novak" w:date="2021-07-21T22:42:00Z">
            <w:rPr/>
          </w:rPrChange>
        </w:rPr>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melanogaster","type":"article-journal","volume":"89"},"uris":["http://www.mendeley.com/documents/?uuid=eaea6273-b213-4324-8397-b32302badfc7"]},{"id":"ITEM-2","itemData":{"DOI":"10.1111/j.1948-7134.2011.00175.x","ISSN":"10811710","PMID":"22129406","abstract":"Body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Ecology","id":"ITEM-2","issue":"2","issued":{"date-parts":[["2011"]]},"page":"348-354","title":"Narrow-sense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1923)","type":"article-journal","volume":"36"},"uris":["http://www.mendeley.com/documents/?uuid=975c38d2-a449-430a-aaea-ea35efc3b3fd"]}],"mendeley":{"formattedCitation":"(Bubliy and Loeschcke 2002; Gunay et al. 2011)","plainTextFormattedCitation":"(Bubliy and Loeschcke 2002; Gunay et al. 2011)","previouslyFormattedCitation":"(Bubliy and Loeschcke 2002; Gunay et al. 2011)"},"properties":{"noteIndex":0},"schema":"https://github.com/citation-style-language/schema/raw/master/csl-citation.json"}</w:instrText>
      </w:r>
      <w:r w:rsidR="00597E07" w:rsidRPr="009755AE">
        <w:rPr>
          <w:color w:val="000000" w:themeColor="text1"/>
          <w:rPrChange w:id="2584" w:author="Kevin Bairos-Novak" w:date="2021-07-21T22:42:00Z">
            <w:rPr/>
          </w:rPrChange>
        </w:rPr>
        <w:fldChar w:fldCharType="separate"/>
      </w:r>
      <w:r w:rsidR="00597E07" w:rsidRPr="009755AE">
        <w:rPr>
          <w:color w:val="000000" w:themeColor="text1"/>
          <w:rPrChange w:id="2585" w:author="Kevin Bairos-Novak" w:date="2021-07-21T22:42:00Z">
            <w:rPr/>
          </w:rPrChange>
        </w:rPr>
        <w:t>(Bubliy and Loeschcke 2002; Gunay et al. 2011)</w:t>
      </w:r>
      <w:r w:rsidR="00597E07" w:rsidRPr="009755AE">
        <w:rPr>
          <w:color w:val="000000" w:themeColor="text1"/>
          <w:rPrChange w:id="2586" w:author="Kevin Bairos-Novak" w:date="2021-07-21T22:42:00Z">
            <w:rPr/>
          </w:rPrChange>
        </w:rPr>
        <w:fldChar w:fldCharType="end"/>
      </w:r>
      <w:r w:rsidR="00597E07" w:rsidRPr="009755AE">
        <w:rPr>
          <w:color w:val="000000" w:themeColor="text1"/>
          <w:rPrChange w:id="2587" w:author="Kevin Bairos-Novak" w:date="2021-07-21T22:42:00Z">
            <w:rPr/>
          </w:rPrChange>
        </w:rPr>
        <w:t xml:space="preserve">. Current theory suggests that more extreme environments should produce increased selective </w:t>
      </w:r>
      <w:r w:rsidR="00597E07" w:rsidRPr="009755AE">
        <w:rPr>
          <w:color w:val="000000" w:themeColor="text1"/>
          <w:rPrChange w:id="2588" w:author="Kevin Bairos-Novak" w:date="2021-07-21T22:42:00Z">
            <w:rPr/>
          </w:rPrChange>
        </w:rPr>
        <w:lastRenderedPageBreak/>
        <w:t xml:space="preserve">pressures that may reduce heritability </w:t>
      </w:r>
      <w:r w:rsidR="00597E07" w:rsidRPr="009755AE">
        <w:rPr>
          <w:color w:val="000000" w:themeColor="text1"/>
          <w:rPrChange w:id="2589" w:author="Kevin Bairos-Novak" w:date="2021-07-21T22:42:00Z">
            <w:rPr/>
          </w:rPrChange>
        </w:rPr>
        <w:fldChar w:fldCharType="begin" w:fldLock="1"/>
      </w:r>
      <w:r w:rsidR="00597E07" w:rsidRPr="009755AE">
        <w:rPr>
          <w:color w:val="000000" w:themeColor="text1"/>
          <w:rPrChange w:id="2590" w:author="Kevin Bairos-Novak" w:date="2021-07-21T22:42:00Z">
            <w:rPr/>
          </w:rPrChange>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Biology","id":"ITEM-2","issue":"7","issued":{"date-parts":[["2006"]]},"page":"1270-1275","title":"Environmental coupling of selection and heritability limits evolution","type":"article-journal","volume":"4"},"uris":["http://www.mendeley.com/documents/?uuid=96d59d54-710d-4709-a9a8-49a66f855590"]},{"id":"ITEM-3","itemData":{"author":[{"dropping-particle":"","family":"Falconer","given":"D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Genetics","type":"book"},"uris":["http://www.mendeley.com/documents/?uuid=abd8e138-b37d-473b-b416-73abaf704893"]}],"mendeley":{"formattedCitation":"(Falconer and Mackay 1996; Charmantier and Garant 2005; Wilson et al. 2006)","plainTextFormattedCitation":"(Falconer and Mackay 1996; Charmantier and Garant 2005; Wilson et al. 2006)","previouslyFormattedCitation":"(Falconer and Mackay 1996; Charmantier and Garant 2005; Wilson et al. 2006)"},"properties":{"noteIndex":0},"schema":"https://github.com/citation-style-language/schema/raw/master/csl-citation.json"}</w:instrText>
      </w:r>
      <w:r w:rsidR="00597E07" w:rsidRPr="009755AE">
        <w:rPr>
          <w:color w:val="000000" w:themeColor="text1"/>
          <w:rPrChange w:id="2591" w:author="Kevin Bairos-Novak" w:date="2021-07-21T22:42:00Z">
            <w:rPr/>
          </w:rPrChange>
        </w:rPr>
        <w:fldChar w:fldCharType="separate"/>
      </w:r>
      <w:r w:rsidR="00597E07" w:rsidRPr="009755AE">
        <w:rPr>
          <w:color w:val="000000" w:themeColor="text1"/>
          <w:rPrChange w:id="2592" w:author="Kevin Bairos-Novak" w:date="2021-07-21T22:42:00Z">
            <w:rPr/>
          </w:rPrChange>
        </w:rPr>
        <w:t>(Falconer and Mackay 1996; Charmantier and Garant 2005; Wilson et al. 2006)</w:t>
      </w:r>
      <w:r w:rsidR="00597E07" w:rsidRPr="009755AE">
        <w:rPr>
          <w:color w:val="000000" w:themeColor="text1"/>
          <w:rPrChange w:id="2593" w:author="Kevin Bairos-Novak" w:date="2021-07-21T22:42:00Z">
            <w:rPr/>
          </w:rPrChange>
        </w:rPr>
        <w:fldChar w:fldCharType="end"/>
      </w:r>
      <w:r w:rsidR="00597E07" w:rsidRPr="009755AE">
        <w:rPr>
          <w:color w:val="000000" w:themeColor="text1"/>
          <w:rPrChange w:id="2594" w:author="Kevin Bairos-Novak" w:date="2021-07-21T22:42:00Z">
            <w:rPr/>
          </w:rPrChange>
        </w:rPr>
        <w:t xml:space="preserve">. However, despite expectations based on theory and empirical results like those described above, differences in the temperature gradients used in each study did not predict the among-treatment differences in heritability estimates for corals. Specifically, temperature had negligible effect on the estimation of trait heritability, such that an increase of +1°C may increase </w:t>
      </w:r>
      <w:r w:rsidR="00842249" w:rsidRPr="009755AE">
        <w:rPr>
          <w:color w:val="000000" w:themeColor="text1"/>
          <w:rPrChange w:id="2595" w:author="Kevin Bairos-Novak" w:date="2021-07-21T22:42:00Z">
            <w:rPr/>
          </w:rPrChange>
        </w:rPr>
        <w:t xml:space="preserve">high vs. low trait </w:t>
      </w:r>
      <w:r w:rsidR="00597E07" w:rsidRPr="009755AE">
        <w:rPr>
          <w:color w:val="000000" w:themeColor="text1"/>
          <w:rPrChange w:id="2596" w:author="Kevin Bairos-Novak" w:date="2021-07-21T22:42:00Z">
            <w:rPr/>
          </w:rPrChange>
        </w:rPr>
        <w:t xml:space="preserve">heritability by </w:t>
      </w:r>
      <w:r w:rsidR="003F68AE" w:rsidRPr="009755AE">
        <w:rPr>
          <w:color w:val="000000" w:themeColor="text1"/>
          <w:rPrChange w:id="2597" w:author="Kevin Bairos-Novak" w:date="2021-07-21T22:42:00Z">
            <w:rPr/>
          </w:rPrChange>
        </w:rPr>
        <w:t>4</w:t>
      </w:r>
      <w:r w:rsidR="00842249" w:rsidRPr="009755AE">
        <w:rPr>
          <w:color w:val="000000" w:themeColor="text1"/>
          <w:rPrChange w:id="2598" w:author="Kevin Bairos-Novak" w:date="2021-07-21T22:42:00Z">
            <w:rPr/>
          </w:rPrChange>
        </w:rPr>
        <w:t xml:space="preserve"> to </w:t>
      </w:r>
      <w:r w:rsidR="003F68AE" w:rsidRPr="009755AE">
        <w:rPr>
          <w:color w:val="000000" w:themeColor="text1"/>
          <w:rPrChange w:id="2599" w:author="Kevin Bairos-Novak" w:date="2021-07-21T22:42:00Z">
            <w:rPr/>
          </w:rPrChange>
        </w:rPr>
        <w:t>9</w:t>
      </w:r>
      <w:r w:rsidR="00597E07" w:rsidRPr="009755AE">
        <w:rPr>
          <w:color w:val="000000" w:themeColor="text1"/>
          <w:rPrChange w:id="2600" w:author="Kevin Bairos-Novak" w:date="2021-07-21T22:42:00Z">
            <w:rPr/>
          </w:rPrChange>
        </w:rPr>
        <w:t>%</w:t>
      </w:r>
      <w:r w:rsidR="00842249" w:rsidRPr="009755AE">
        <w:rPr>
          <w:color w:val="000000" w:themeColor="text1"/>
          <w:rPrChange w:id="2601" w:author="Kevin Bairos-Novak" w:date="2021-07-21T22:42:00Z">
            <w:rPr/>
          </w:rPrChange>
        </w:rPr>
        <w:t>, respectively</w:t>
      </w:r>
      <w:r w:rsidR="00597E07" w:rsidRPr="009755AE">
        <w:rPr>
          <w:color w:val="000000" w:themeColor="text1"/>
          <w:rPrChange w:id="2602" w:author="Kevin Bairos-Novak" w:date="2021-07-21T22:42:00Z">
            <w:rPr/>
          </w:rPrChange>
        </w:rPr>
        <w:t xml:space="preserve">, </w:t>
      </w:r>
      <w:r w:rsidR="00842249" w:rsidRPr="009755AE">
        <w:rPr>
          <w:color w:val="000000" w:themeColor="text1"/>
          <w:rPrChange w:id="2603" w:author="Kevin Bairos-Novak" w:date="2021-07-21T22:42:00Z">
            <w:rPr/>
          </w:rPrChange>
        </w:rPr>
        <w:t xml:space="preserve">while </w:t>
      </w:r>
      <w:r w:rsidR="00597E07" w:rsidRPr="009755AE">
        <w:rPr>
          <w:color w:val="000000" w:themeColor="text1"/>
          <w:rPrChange w:id="2604" w:author="Kevin Bairos-Novak" w:date="2021-07-21T22:42:00Z">
            <w:rPr/>
          </w:rPrChange>
        </w:rPr>
        <w:t xml:space="preserve">an increase of +3°C results in an increase </w:t>
      </w:r>
      <w:r w:rsidR="00B8675E" w:rsidRPr="009755AE">
        <w:rPr>
          <w:color w:val="000000" w:themeColor="text1"/>
          <w:rPrChange w:id="2605" w:author="Kevin Bairos-Novak" w:date="2021-07-21T22:42:00Z">
            <w:rPr/>
          </w:rPrChange>
        </w:rPr>
        <w:t xml:space="preserve">in heritability of </w:t>
      </w:r>
      <w:r w:rsidR="003F68AE" w:rsidRPr="009755AE">
        <w:rPr>
          <w:color w:val="000000" w:themeColor="text1"/>
          <w:rPrChange w:id="2606" w:author="Kevin Bairos-Novak" w:date="2021-07-21T22:42:00Z">
            <w:rPr/>
          </w:rPrChange>
        </w:rPr>
        <w:t>7</w:t>
      </w:r>
      <w:r w:rsidR="00842249" w:rsidRPr="009755AE">
        <w:rPr>
          <w:color w:val="000000" w:themeColor="text1"/>
          <w:rPrChange w:id="2607" w:author="Kevin Bairos-Novak" w:date="2021-07-21T22:42:00Z">
            <w:rPr/>
          </w:rPrChange>
        </w:rPr>
        <w:t xml:space="preserve"> to </w:t>
      </w:r>
      <w:r w:rsidR="003F68AE" w:rsidRPr="009755AE">
        <w:rPr>
          <w:color w:val="000000" w:themeColor="text1"/>
          <w:rPrChange w:id="2608" w:author="Kevin Bairos-Novak" w:date="2021-07-21T22:42:00Z">
            <w:rPr/>
          </w:rPrChange>
        </w:rPr>
        <w:t>16</w:t>
      </w:r>
      <w:r w:rsidR="00597E07" w:rsidRPr="009755AE">
        <w:rPr>
          <w:color w:val="000000" w:themeColor="text1"/>
          <w:rPrChange w:id="2609" w:author="Kevin Bairos-Novak" w:date="2021-07-21T22:42:00Z">
            <w:rPr/>
          </w:rPrChange>
        </w:rPr>
        <w:t>%</w:t>
      </w:r>
      <w:r w:rsidR="00AD5383" w:rsidRPr="009755AE">
        <w:rPr>
          <w:color w:val="000000" w:themeColor="text1"/>
          <w:rPrChange w:id="2610" w:author="Kevin Bairos-Novak" w:date="2021-07-21T22:42:00Z">
            <w:rPr/>
          </w:rPrChange>
        </w:rPr>
        <w:t xml:space="preserve"> (changes that, if real, would be opposite </w:t>
      </w:r>
      <w:r w:rsidR="003F68AE" w:rsidRPr="009755AE">
        <w:rPr>
          <w:color w:val="000000" w:themeColor="text1"/>
          <w:rPrChange w:id="2611" w:author="Kevin Bairos-Novak" w:date="2021-07-21T22:42:00Z">
            <w:rPr/>
          </w:rPrChange>
        </w:rPr>
        <w:t xml:space="preserve">of </w:t>
      </w:r>
      <w:r w:rsidR="00AD5383" w:rsidRPr="009755AE">
        <w:rPr>
          <w:color w:val="000000" w:themeColor="text1"/>
          <w:rPrChange w:id="2612" w:author="Kevin Bairos-Novak" w:date="2021-07-21T22:42:00Z">
            <w:rPr/>
          </w:rPrChange>
        </w:rPr>
        <w:t>the predicted direction)</w:t>
      </w:r>
      <w:r w:rsidR="00597E07" w:rsidRPr="009755AE">
        <w:rPr>
          <w:color w:val="000000" w:themeColor="text1"/>
          <w:rPrChange w:id="2613" w:author="Kevin Bairos-Novak" w:date="2021-07-21T22:42:00Z">
            <w:rPr/>
          </w:rPrChange>
        </w:rPr>
        <w:t xml:space="preserve">. These findings indicate </w:t>
      </w:r>
      <w:r w:rsidR="00AB491F" w:rsidRPr="009755AE">
        <w:rPr>
          <w:color w:val="000000" w:themeColor="text1"/>
          <w:rPrChange w:id="2614" w:author="Kevin Bairos-Novak" w:date="2021-07-21T22:42:00Z">
            <w:rPr/>
          </w:rPrChange>
        </w:rPr>
        <w:t xml:space="preserve">that populations with </w:t>
      </w:r>
      <w:r w:rsidR="001702A3" w:rsidRPr="009755AE">
        <w:rPr>
          <w:color w:val="000000" w:themeColor="text1"/>
          <w:rPrChange w:id="2615" w:author="Kevin Bairos-Novak" w:date="2021-07-21T22:42:00Z">
            <w:rPr/>
          </w:rPrChange>
        </w:rPr>
        <w:t>sufficient</w:t>
      </w:r>
      <w:r w:rsidR="00AB491F" w:rsidRPr="009755AE">
        <w:rPr>
          <w:color w:val="000000" w:themeColor="text1"/>
          <w:rPrChange w:id="2616" w:author="Kevin Bairos-Novak" w:date="2021-07-21T22:42:00Z">
            <w:rPr/>
          </w:rPrChange>
        </w:rPr>
        <w:t xml:space="preserve"> genetic diversity </w:t>
      </w:r>
      <w:r w:rsidR="001702A3" w:rsidRPr="009755AE">
        <w:rPr>
          <w:color w:val="000000" w:themeColor="text1"/>
          <w:rPrChange w:id="2617" w:author="Kevin Bairos-Novak" w:date="2021-07-21T22:42:00Z">
            <w:rPr/>
          </w:rPrChange>
        </w:rPr>
        <w:t>are unlikely to</w:t>
      </w:r>
      <w:r w:rsidR="00AB491F" w:rsidRPr="009755AE">
        <w:rPr>
          <w:color w:val="000000" w:themeColor="text1"/>
          <w:rPrChange w:id="2618" w:author="Kevin Bairos-Novak" w:date="2021-07-21T22:42:00Z">
            <w:rPr/>
          </w:rPrChange>
        </w:rPr>
        <w:t xml:space="preserve"> experience a reduction in heritability associated with warmer temperatures</w:t>
      </w:r>
      <w:r w:rsidR="00AD5383" w:rsidRPr="009755AE">
        <w:rPr>
          <w:color w:val="000000" w:themeColor="text1"/>
          <w:rPrChange w:id="2619" w:author="Kevin Bairos-Novak" w:date="2021-07-21T22:42:00Z">
            <w:rPr/>
          </w:rPrChange>
        </w:rPr>
        <w:t>,</w:t>
      </w:r>
      <w:r w:rsidR="00B2192C" w:rsidRPr="009755AE">
        <w:rPr>
          <w:color w:val="000000" w:themeColor="text1"/>
          <w:rPrChange w:id="2620" w:author="Kevin Bairos-Novak" w:date="2021-07-21T22:42:00Z">
            <w:rPr/>
          </w:rPrChange>
        </w:rPr>
        <w:t xml:space="preserve"> </w:t>
      </w:r>
      <w:r w:rsidR="00AD5383" w:rsidRPr="009755AE">
        <w:rPr>
          <w:color w:val="000000" w:themeColor="text1"/>
          <w:rPrChange w:id="2621" w:author="Kevin Bairos-Novak" w:date="2021-07-21T22:42:00Z">
            <w:rPr/>
          </w:rPrChange>
        </w:rPr>
        <w:t xml:space="preserve">in turn </w:t>
      </w:r>
      <w:r w:rsidR="00B2192C" w:rsidRPr="009755AE">
        <w:rPr>
          <w:color w:val="000000" w:themeColor="text1"/>
          <w:rPrChange w:id="2622" w:author="Kevin Bairos-Novak" w:date="2021-07-21T22:42:00Z">
            <w:rPr/>
          </w:rPrChange>
        </w:rPr>
        <w:t>suggest</w:t>
      </w:r>
      <w:r w:rsidR="00AD5383" w:rsidRPr="009755AE">
        <w:rPr>
          <w:color w:val="000000" w:themeColor="text1"/>
          <w:rPrChange w:id="2623" w:author="Kevin Bairos-Novak" w:date="2021-07-21T22:42:00Z">
            <w:rPr/>
          </w:rPrChange>
        </w:rPr>
        <w:t>ing</w:t>
      </w:r>
      <w:r w:rsidRPr="009755AE">
        <w:rPr>
          <w:color w:val="000000" w:themeColor="text1"/>
          <w:rPrChange w:id="2624" w:author="Kevin Bairos-Novak" w:date="2021-07-21T22:42:00Z">
            <w:rPr/>
          </w:rPrChange>
        </w:rPr>
        <w:t xml:space="preserve"> </w:t>
      </w:r>
      <w:r w:rsidR="00A008E0" w:rsidRPr="009755AE">
        <w:rPr>
          <w:color w:val="000000" w:themeColor="text1"/>
          <w:rPrChange w:id="2625" w:author="Kevin Bairos-Novak" w:date="2021-07-21T22:42:00Z">
            <w:rPr/>
          </w:rPrChange>
        </w:rPr>
        <w:t>substantial retention of the capacity to adapt in the face of ongoing temperature change</w:t>
      </w:r>
      <w:r w:rsidRPr="009755AE">
        <w:rPr>
          <w:color w:val="000000" w:themeColor="text1"/>
          <w:rPrChange w:id="2626" w:author="Kevin Bairos-Novak" w:date="2021-07-21T22:42:00Z">
            <w:rPr/>
          </w:rPrChange>
        </w:rPr>
        <w:t>.</w:t>
      </w:r>
      <w:r w:rsidR="00AB491F" w:rsidRPr="009755AE">
        <w:rPr>
          <w:color w:val="000000" w:themeColor="text1"/>
          <w:rPrChange w:id="2627" w:author="Kevin Bairos-Novak" w:date="2021-07-21T22:42:00Z">
            <w:rPr/>
          </w:rPrChange>
        </w:rPr>
        <w:t xml:space="preserve"> </w:t>
      </w:r>
    </w:p>
    <w:p w14:paraId="42D11322" w14:textId="77777777" w:rsidR="00A27C77" w:rsidRPr="009755AE" w:rsidRDefault="00A27C77" w:rsidP="00FC6D79">
      <w:pPr>
        <w:spacing w:line="480" w:lineRule="auto"/>
        <w:ind w:firstLine="720"/>
        <w:rPr>
          <w:color w:val="000000" w:themeColor="text1"/>
          <w:rPrChange w:id="2628" w:author="Kevin Bairos-Novak" w:date="2021-07-21T22:42:00Z">
            <w:rPr/>
          </w:rPrChange>
        </w:rPr>
      </w:pPr>
    </w:p>
    <w:p w14:paraId="02F46944" w14:textId="7C5B4070" w:rsidR="00642044" w:rsidRPr="009755AE" w:rsidRDefault="00B57CC1" w:rsidP="00FC6D79">
      <w:pPr>
        <w:spacing w:line="480" w:lineRule="auto"/>
        <w:rPr>
          <w:b/>
          <w:color w:val="000000" w:themeColor="text1"/>
          <w:rPrChange w:id="2629" w:author="Kevin Bairos-Novak" w:date="2021-07-21T22:42:00Z">
            <w:rPr>
              <w:b/>
            </w:rPr>
          </w:rPrChange>
        </w:rPr>
      </w:pPr>
      <w:bookmarkStart w:id="2630" w:name="_Hlk68447236"/>
      <w:r w:rsidRPr="009755AE">
        <w:rPr>
          <w:b/>
          <w:color w:val="000000" w:themeColor="text1"/>
          <w:rPrChange w:id="2631" w:author="Kevin Bairos-Novak" w:date="2021-07-21T22:42:00Z">
            <w:rPr>
              <w:b/>
            </w:rPr>
          </w:rPrChange>
        </w:rPr>
        <w:t>Coral t</w:t>
      </w:r>
      <w:r w:rsidR="00EA440C" w:rsidRPr="009755AE">
        <w:rPr>
          <w:b/>
          <w:color w:val="000000" w:themeColor="text1"/>
          <w:rPrChange w:id="2632" w:author="Kevin Bairos-Novak" w:date="2021-07-21T22:42:00Z">
            <w:rPr>
              <w:b/>
            </w:rPr>
          </w:rPrChange>
        </w:rPr>
        <w:t xml:space="preserve">hermal performance </w:t>
      </w:r>
      <w:r w:rsidR="00642044" w:rsidRPr="009755AE">
        <w:rPr>
          <w:b/>
          <w:color w:val="000000" w:themeColor="text1"/>
          <w:rPrChange w:id="2633" w:author="Kevin Bairos-Novak" w:date="2021-07-21T22:42:00Z">
            <w:rPr>
              <w:b/>
            </w:rPr>
          </w:rPrChange>
        </w:rPr>
        <w:t xml:space="preserve">and </w:t>
      </w:r>
      <w:r w:rsidR="00A957D1" w:rsidRPr="009755AE">
        <w:rPr>
          <w:b/>
          <w:color w:val="000000" w:themeColor="text1"/>
          <w:rPrChange w:id="2634" w:author="Kevin Bairos-Novak" w:date="2021-07-21T22:42:00Z">
            <w:rPr>
              <w:b/>
            </w:rPr>
          </w:rPrChange>
        </w:rPr>
        <w:t xml:space="preserve">challenges to predicting future </w:t>
      </w:r>
      <w:r w:rsidR="00642044" w:rsidRPr="009755AE">
        <w:rPr>
          <w:b/>
          <w:color w:val="000000" w:themeColor="text1"/>
          <w:rPrChange w:id="2635" w:author="Kevin Bairos-Novak" w:date="2021-07-21T22:42:00Z">
            <w:rPr>
              <w:b/>
            </w:rPr>
          </w:rPrChange>
        </w:rPr>
        <w:t>adaptation to climate chang</w:t>
      </w:r>
      <w:r w:rsidR="00A957D1" w:rsidRPr="009755AE">
        <w:rPr>
          <w:b/>
          <w:color w:val="000000" w:themeColor="text1"/>
          <w:rPrChange w:id="2636" w:author="Kevin Bairos-Novak" w:date="2021-07-21T22:42:00Z">
            <w:rPr>
              <w:b/>
            </w:rPr>
          </w:rPrChange>
        </w:rPr>
        <w:t>e</w:t>
      </w:r>
    </w:p>
    <w:bookmarkEnd w:id="2630"/>
    <w:p w14:paraId="0BB7533D" w14:textId="640209DF" w:rsidR="00116D2D" w:rsidRPr="009755AE" w:rsidRDefault="005454A4" w:rsidP="00FC6D79">
      <w:pPr>
        <w:spacing w:line="480" w:lineRule="auto"/>
        <w:ind w:firstLine="720"/>
        <w:rPr>
          <w:color w:val="000000" w:themeColor="text1"/>
          <w:lang w:val="en-US"/>
          <w:rPrChange w:id="2637" w:author="Kevin Bairos-Novak" w:date="2021-07-21T22:42:00Z">
            <w:rPr>
              <w:lang w:val="en-US"/>
            </w:rPr>
          </w:rPrChange>
        </w:rPr>
      </w:pPr>
      <w:r w:rsidRPr="009755AE">
        <w:rPr>
          <w:color w:val="000000" w:themeColor="text1"/>
          <w:rPrChange w:id="2638" w:author="Kevin Bairos-Novak" w:date="2021-07-21T22:42:00Z">
            <w:rPr/>
          </w:rPrChange>
        </w:rPr>
        <w:t>The absence of an effect of temperature on trait heritability observed here could reflect differences among</w:t>
      </w:r>
      <w:r w:rsidR="00AD5383" w:rsidRPr="009755AE">
        <w:rPr>
          <w:color w:val="000000" w:themeColor="text1"/>
          <w:rPrChange w:id="2639" w:author="Kevin Bairos-Novak" w:date="2021-07-21T22:42:00Z">
            <w:rPr/>
          </w:rPrChange>
        </w:rPr>
        <w:t xml:space="preserve"> </w:t>
      </w:r>
      <w:r w:rsidRPr="009755AE">
        <w:rPr>
          <w:color w:val="000000" w:themeColor="text1"/>
          <w:rPrChange w:id="2640" w:author="Kevin Bairos-Novak" w:date="2021-07-21T22:42:00Z">
            <w:rPr/>
          </w:rPrChange>
        </w:rPr>
        <w:t xml:space="preserve">studies in the way temperature treatments were applied, and/or </w:t>
      </w:r>
      <w:r w:rsidR="00116D2D" w:rsidRPr="009755AE">
        <w:rPr>
          <w:color w:val="000000" w:themeColor="text1"/>
          <w:rPrChange w:id="2641" w:author="Kevin Bairos-Novak" w:date="2021-07-21T22:42:00Z">
            <w:rPr/>
          </w:rPrChange>
        </w:rPr>
        <w:t>differ</w:t>
      </w:r>
      <w:r w:rsidR="00AF7A5D" w:rsidRPr="009755AE">
        <w:rPr>
          <w:color w:val="000000" w:themeColor="text1"/>
          <w:rPrChange w:id="2642" w:author="Kevin Bairos-Novak" w:date="2021-07-21T22:42:00Z">
            <w:rPr/>
          </w:rPrChange>
        </w:rPr>
        <w:t>e</w:t>
      </w:r>
      <w:r w:rsidR="00116D2D" w:rsidRPr="009755AE">
        <w:rPr>
          <w:color w:val="000000" w:themeColor="text1"/>
          <w:rPrChange w:id="2643" w:author="Kevin Bairos-Novak" w:date="2021-07-21T22:42:00Z">
            <w:rPr/>
          </w:rPrChange>
        </w:rPr>
        <w:t xml:space="preserve">nces in </w:t>
      </w:r>
      <w:r w:rsidRPr="009755AE">
        <w:rPr>
          <w:color w:val="000000" w:themeColor="text1"/>
          <w:rPrChange w:id="2644" w:author="Kevin Bairos-Novak" w:date="2021-07-21T22:42:00Z">
            <w:rPr/>
          </w:rPrChange>
        </w:rPr>
        <w:t>how temperature effects were statistically modelled. Many traits of organisms are non-linearly related to temperature, and these relationships are captured by measuring</w:t>
      </w:r>
      <w:r w:rsidR="00DF27E9" w:rsidRPr="009755AE">
        <w:rPr>
          <w:color w:val="000000" w:themeColor="text1"/>
          <w:rPrChange w:id="2645" w:author="Kevin Bairos-Novak" w:date="2021-07-21T22:42:00Z">
            <w:rPr/>
          </w:rPrChange>
        </w:rPr>
        <w:t xml:space="preserve"> </w:t>
      </w:r>
      <w:r w:rsidRPr="009755AE">
        <w:rPr>
          <w:color w:val="000000" w:themeColor="text1"/>
          <w:rPrChange w:id="2646" w:author="Kevin Bairos-Novak" w:date="2021-07-21T22:42:00Z">
            <w:rPr/>
          </w:rPrChange>
        </w:rPr>
        <w:t>t</w:t>
      </w:r>
      <w:r w:rsidR="00DD598C" w:rsidRPr="009755AE">
        <w:rPr>
          <w:color w:val="000000" w:themeColor="text1"/>
          <w:rPrChange w:id="2647" w:author="Kevin Bairos-Novak" w:date="2021-07-21T22:42:00Z">
            <w:rPr/>
          </w:rPrChange>
        </w:rPr>
        <w:t>hermal performance curves (TPC</w:t>
      </w:r>
      <w:r w:rsidR="00D97203" w:rsidRPr="009755AE">
        <w:rPr>
          <w:color w:val="000000" w:themeColor="text1"/>
          <w:rPrChange w:id="2648" w:author="Kevin Bairos-Novak" w:date="2021-07-21T22:42:00Z">
            <w:rPr/>
          </w:rPrChange>
        </w:rPr>
        <w:t>s)</w:t>
      </w:r>
      <w:r w:rsidRPr="009755AE">
        <w:rPr>
          <w:color w:val="000000" w:themeColor="text1"/>
          <w:rPrChange w:id="2649" w:author="Kevin Bairos-Novak" w:date="2021-07-21T22:42:00Z">
            <w:rPr/>
          </w:rPrChange>
        </w:rPr>
        <w:t>.</w:t>
      </w:r>
      <w:r w:rsidR="00DF27E9" w:rsidRPr="009755AE">
        <w:rPr>
          <w:color w:val="000000" w:themeColor="text1"/>
          <w:rPrChange w:id="2650" w:author="Kevin Bairos-Novak" w:date="2021-07-21T22:42:00Z">
            <w:rPr/>
          </w:rPrChange>
        </w:rPr>
        <w:t xml:space="preserve"> </w:t>
      </w:r>
      <w:r w:rsidR="00AD5383" w:rsidRPr="009755AE">
        <w:rPr>
          <w:color w:val="000000" w:themeColor="text1"/>
          <w:rPrChange w:id="2651" w:author="Kevin Bairos-Novak" w:date="2021-07-21T22:42:00Z">
            <w:rPr/>
          </w:rPrChange>
        </w:rPr>
        <w:t>TPCs</w:t>
      </w:r>
      <w:r w:rsidR="001F556E" w:rsidRPr="009755AE">
        <w:rPr>
          <w:color w:val="000000" w:themeColor="text1"/>
          <w:rPrChange w:id="2652" w:author="Kevin Bairos-Novak" w:date="2021-07-21T22:42:00Z">
            <w:rPr/>
          </w:rPrChange>
        </w:rPr>
        <w:t xml:space="preserve"> </w:t>
      </w:r>
      <w:r w:rsidRPr="009755AE">
        <w:rPr>
          <w:color w:val="000000" w:themeColor="text1"/>
          <w:rPrChange w:id="2653" w:author="Kevin Bairos-Novak" w:date="2021-07-21T22:42:00Z">
            <w:rPr/>
          </w:rPrChange>
        </w:rPr>
        <w:t xml:space="preserve">are quantified </w:t>
      </w:r>
      <w:r w:rsidR="00474683" w:rsidRPr="009755AE">
        <w:rPr>
          <w:color w:val="000000" w:themeColor="text1"/>
          <w:rPrChange w:id="2654" w:author="Kevin Bairos-Novak" w:date="2021-07-21T22:42:00Z">
            <w:rPr/>
          </w:rPrChange>
        </w:rPr>
        <w:t xml:space="preserve">by subjecting individuals to increasing temperatures at a standardized rate while repeatedly </w:t>
      </w:r>
      <w:r w:rsidR="00DD598C" w:rsidRPr="009755AE">
        <w:rPr>
          <w:color w:val="000000" w:themeColor="text1"/>
          <w:rPrChange w:id="2655" w:author="Kevin Bairos-Novak" w:date="2021-07-21T22:42:00Z">
            <w:rPr/>
          </w:rPrChange>
        </w:rPr>
        <w:t xml:space="preserve">measuring performance </w:t>
      </w:r>
      <w:r w:rsidR="00DD598C" w:rsidRPr="009755AE">
        <w:rPr>
          <w:color w:val="000000" w:themeColor="text1"/>
          <w:rPrChange w:id="2656" w:author="Kevin Bairos-Novak" w:date="2021-07-21T22:42:00Z">
            <w:rPr/>
          </w:rPrChange>
        </w:rPr>
        <w:fldChar w:fldCharType="begin" w:fldLock="1"/>
      </w:r>
      <w:r w:rsidR="00332696" w:rsidRPr="009755AE">
        <w:rPr>
          <w:color w:val="000000" w:themeColor="text1"/>
          <w:rPrChange w:id="2657" w:author="Kevin Bairos-Novak" w:date="2021-07-21T22:42:00Z">
            <w:rPr/>
          </w:rPrChange>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id":"ITEM-2","itemData":{"author":[{"dropping-particle":"","family":"Angiletta","given":"MJ","non-dropping-particle":"","parse-names":false,"suffix":""}],"id":"ITEM-2","issued":{"date-parts":[["2009"]]},"publisher":"Oxford University Press","publisher-place":"Oxford","title":"Thermal Adaptation: A Theoretical and Empirical Synthesis","type":"book"},"uris":["http://www.mendeley.com/documents/?uuid=435c3176-94fe-4274-89c7-89dbecc7e631"]}],"mendeley":{"formattedCitation":"(Angiletta 2009; Chown et al. 2009)","plainTextFormattedCitation":"(Angiletta 2009; Chown et al. 2009)","previouslyFormattedCitation":"(Angiletta 2009; Chown et al. 2009)"},"properties":{"noteIndex":0},"schema":"https://github.com/citation-style-language/schema/raw/master/csl-citation.json"}</w:instrText>
      </w:r>
      <w:r w:rsidR="00DD598C" w:rsidRPr="009755AE">
        <w:rPr>
          <w:color w:val="000000" w:themeColor="text1"/>
          <w:rPrChange w:id="2658" w:author="Kevin Bairos-Novak" w:date="2021-07-21T22:42:00Z">
            <w:rPr/>
          </w:rPrChange>
        </w:rPr>
        <w:fldChar w:fldCharType="separate"/>
      </w:r>
      <w:r w:rsidR="00DD598C" w:rsidRPr="009755AE">
        <w:rPr>
          <w:color w:val="000000" w:themeColor="text1"/>
          <w:rPrChange w:id="2659" w:author="Kevin Bairos-Novak" w:date="2021-07-21T22:42:00Z">
            <w:rPr/>
          </w:rPrChange>
        </w:rPr>
        <w:t>(Angiletta 2009; Chown et al. 2009)</w:t>
      </w:r>
      <w:r w:rsidR="00DD598C" w:rsidRPr="009755AE">
        <w:rPr>
          <w:color w:val="000000" w:themeColor="text1"/>
          <w:rPrChange w:id="2660" w:author="Kevin Bairos-Novak" w:date="2021-07-21T22:42:00Z">
            <w:rPr/>
          </w:rPrChange>
        </w:rPr>
        <w:fldChar w:fldCharType="end"/>
      </w:r>
      <w:r w:rsidRPr="009755AE">
        <w:rPr>
          <w:color w:val="000000" w:themeColor="text1"/>
          <w:rPrChange w:id="2661" w:author="Kevin Bairos-Novak" w:date="2021-07-21T22:42:00Z">
            <w:rPr/>
          </w:rPrChange>
        </w:rPr>
        <w:t xml:space="preserve">, </w:t>
      </w:r>
      <w:r w:rsidR="00077144" w:rsidRPr="009755AE">
        <w:rPr>
          <w:color w:val="000000" w:themeColor="text1"/>
          <w:rPrChange w:id="2662" w:author="Kevin Bairos-Novak" w:date="2021-07-21T22:42:00Z">
            <w:rPr/>
          </w:rPrChange>
        </w:rPr>
        <w:t>to</w:t>
      </w:r>
      <w:r w:rsidRPr="009755AE">
        <w:rPr>
          <w:color w:val="000000" w:themeColor="text1"/>
          <w:rPrChange w:id="2663" w:author="Kevin Bairos-Novak" w:date="2021-07-21T22:42:00Z">
            <w:rPr/>
          </w:rPrChange>
        </w:rPr>
        <w:t xml:space="preserve"> identify</w:t>
      </w:r>
      <w:r w:rsidR="00077144" w:rsidRPr="009755AE">
        <w:rPr>
          <w:color w:val="000000" w:themeColor="text1"/>
          <w:rPrChange w:id="2664" w:author="Kevin Bairos-Novak" w:date="2021-07-21T22:42:00Z">
            <w:rPr/>
          </w:rPrChange>
        </w:rPr>
        <w:t>: (1)</w:t>
      </w:r>
      <w:r w:rsidRPr="009755AE">
        <w:rPr>
          <w:color w:val="000000" w:themeColor="text1"/>
          <w:rPrChange w:id="2665" w:author="Kevin Bairos-Novak" w:date="2021-07-21T22:42:00Z">
            <w:rPr/>
          </w:rPrChange>
        </w:rPr>
        <w:t xml:space="preserve"> the value of</w:t>
      </w:r>
      <w:r w:rsidR="00DF27E9" w:rsidRPr="009755AE">
        <w:rPr>
          <w:color w:val="000000" w:themeColor="text1"/>
          <w:rPrChange w:id="2666" w:author="Kevin Bairos-Novak" w:date="2021-07-21T22:42:00Z">
            <w:rPr/>
          </w:rPrChange>
        </w:rPr>
        <w:t xml:space="preserve"> </w:t>
      </w:r>
      <w:r w:rsidR="00A72A47" w:rsidRPr="009755AE">
        <w:rPr>
          <w:color w:val="000000" w:themeColor="text1"/>
          <w:rPrChange w:id="2667" w:author="Kevin Bairos-Novak" w:date="2021-07-21T22:42:00Z">
            <w:rPr/>
          </w:rPrChange>
        </w:rPr>
        <w:t xml:space="preserve">maximal performance </w:t>
      </w:r>
      <w:r w:rsidR="0076003B" w:rsidRPr="009755AE">
        <w:rPr>
          <w:color w:val="000000" w:themeColor="text1"/>
          <w:rPrChange w:id="2668" w:author="Kevin Bairos-Novak" w:date="2021-07-21T22:42:00Z">
            <w:rPr/>
          </w:rPrChange>
        </w:rPr>
        <w:t>(</w:t>
      </w:r>
      <w:r w:rsidR="0076003B" w:rsidRPr="009755AE">
        <w:rPr>
          <w:i/>
          <w:color w:val="000000" w:themeColor="text1"/>
          <w:rPrChange w:id="2669" w:author="Kevin Bairos-Novak" w:date="2021-07-21T22:42:00Z">
            <w:rPr>
              <w:i/>
            </w:rPr>
          </w:rPrChange>
        </w:rPr>
        <w:t>P</w:t>
      </w:r>
      <w:r w:rsidR="0076003B" w:rsidRPr="009755AE">
        <w:rPr>
          <w:i/>
          <w:color w:val="000000" w:themeColor="text1"/>
          <w:vertAlign w:val="subscript"/>
          <w:rPrChange w:id="2670" w:author="Kevin Bairos-Novak" w:date="2021-07-21T22:42:00Z">
            <w:rPr>
              <w:i/>
              <w:vertAlign w:val="subscript"/>
            </w:rPr>
          </w:rPrChange>
        </w:rPr>
        <w:t>max</w:t>
      </w:r>
      <w:r w:rsidR="0076003B" w:rsidRPr="009755AE">
        <w:rPr>
          <w:color w:val="000000" w:themeColor="text1"/>
          <w:rPrChange w:id="2671" w:author="Kevin Bairos-Novak" w:date="2021-07-21T22:42:00Z">
            <w:rPr/>
          </w:rPrChange>
        </w:rPr>
        <w:t>)</w:t>
      </w:r>
      <w:r w:rsidRPr="009755AE">
        <w:rPr>
          <w:color w:val="000000" w:themeColor="text1"/>
          <w:rPrChange w:id="2672" w:author="Kevin Bairos-Novak" w:date="2021-07-21T22:42:00Z">
            <w:rPr/>
          </w:rPrChange>
        </w:rPr>
        <w:t xml:space="preserve">, </w:t>
      </w:r>
      <w:r w:rsidR="00077144" w:rsidRPr="009755AE">
        <w:rPr>
          <w:color w:val="000000" w:themeColor="text1"/>
          <w:rPrChange w:id="2673" w:author="Kevin Bairos-Novak" w:date="2021-07-21T22:42:00Z">
            <w:rPr/>
          </w:rPrChange>
        </w:rPr>
        <w:t xml:space="preserve">(2) </w:t>
      </w:r>
      <w:r w:rsidRPr="009755AE">
        <w:rPr>
          <w:color w:val="000000" w:themeColor="text1"/>
          <w:rPrChange w:id="2674" w:author="Kevin Bairos-Novak" w:date="2021-07-21T22:42:00Z">
            <w:rPr/>
          </w:rPrChange>
        </w:rPr>
        <w:t xml:space="preserve">the temperature at which maximum performance occurs i.e., </w:t>
      </w:r>
      <w:r w:rsidR="00A72A47" w:rsidRPr="009755AE">
        <w:rPr>
          <w:color w:val="000000" w:themeColor="text1"/>
          <w:rPrChange w:id="2675" w:author="Kevin Bairos-Novak" w:date="2021-07-21T22:42:00Z">
            <w:rPr/>
          </w:rPrChange>
        </w:rPr>
        <w:t>the thermal optimum</w:t>
      </w:r>
      <w:r w:rsidR="003C5266" w:rsidRPr="009755AE">
        <w:rPr>
          <w:color w:val="000000" w:themeColor="text1"/>
          <w:rPrChange w:id="2676" w:author="Kevin Bairos-Novak" w:date="2021-07-21T22:42:00Z">
            <w:rPr/>
          </w:rPrChange>
        </w:rPr>
        <w:t xml:space="preserve"> </w:t>
      </w:r>
      <w:r w:rsidR="0076003B" w:rsidRPr="009755AE">
        <w:rPr>
          <w:color w:val="000000" w:themeColor="text1"/>
          <w:rPrChange w:id="2677" w:author="Kevin Bairos-Novak" w:date="2021-07-21T22:42:00Z">
            <w:rPr/>
          </w:rPrChange>
        </w:rPr>
        <w:t>(</w:t>
      </w:r>
      <w:proofErr w:type="spellStart"/>
      <w:r w:rsidR="0076003B" w:rsidRPr="009755AE">
        <w:rPr>
          <w:i/>
          <w:color w:val="000000" w:themeColor="text1"/>
          <w:rPrChange w:id="2678" w:author="Kevin Bairos-Novak" w:date="2021-07-21T22:42:00Z">
            <w:rPr>
              <w:i/>
            </w:rPr>
          </w:rPrChange>
        </w:rPr>
        <w:t>T</w:t>
      </w:r>
      <w:r w:rsidR="0076003B" w:rsidRPr="009755AE">
        <w:rPr>
          <w:i/>
          <w:color w:val="000000" w:themeColor="text1"/>
          <w:vertAlign w:val="subscript"/>
          <w:rPrChange w:id="2679" w:author="Kevin Bairos-Novak" w:date="2021-07-21T22:42:00Z">
            <w:rPr>
              <w:i/>
              <w:vertAlign w:val="subscript"/>
            </w:rPr>
          </w:rPrChange>
        </w:rPr>
        <w:t>opt</w:t>
      </w:r>
      <w:proofErr w:type="spellEnd"/>
      <w:r w:rsidR="0076003B" w:rsidRPr="009755AE">
        <w:rPr>
          <w:color w:val="000000" w:themeColor="text1"/>
          <w:rPrChange w:id="2680" w:author="Kevin Bairos-Novak" w:date="2021-07-21T22:42:00Z">
            <w:rPr/>
          </w:rPrChange>
        </w:rPr>
        <w:t>)</w:t>
      </w:r>
      <w:r w:rsidR="00A72A47" w:rsidRPr="009755AE">
        <w:rPr>
          <w:color w:val="000000" w:themeColor="text1"/>
          <w:rPrChange w:id="2681" w:author="Kevin Bairos-Novak" w:date="2021-07-21T22:42:00Z">
            <w:rPr/>
          </w:rPrChange>
        </w:rPr>
        <w:t>;</w:t>
      </w:r>
      <w:r w:rsidR="00474683" w:rsidRPr="009755AE">
        <w:rPr>
          <w:color w:val="000000" w:themeColor="text1"/>
          <w:rPrChange w:id="2682" w:author="Kevin Bairos-Novak" w:date="2021-07-21T22:42:00Z">
            <w:rPr/>
          </w:rPrChange>
        </w:rPr>
        <w:t xml:space="preserve"> </w:t>
      </w:r>
      <w:r w:rsidR="00A72A47" w:rsidRPr="009755AE">
        <w:rPr>
          <w:color w:val="000000" w:themeColor="text1"/>
          <w:rPrChange w:id="2683" w:author="Kevin Bairos-Novak" w:date="2021-07-21T22:42:00Z">
            <w:rPr/>
          </w:rPrChange>
        </w:rPr>
        <w:t xml:space="preserve">(3) </w:t>
      </w:r>
      <w:r w:rsidR="00474683" w:rsidRPr="009755AE">
        <w:rPr>
          <w:color w:val="000000" w:themeColor="text1"/>
          <w:rPrChange w:id="2684" w:author="Kevin Bairos-Novak" w:date="2021-07-21T22:42:00Z">
            <w:rPr/>
          </w:rPrChange>
        </w:rPr>
        <w:t xml:space="preserve">the </w:t>
      </w:r>
      <w:r w:rsidR="0076003B" w:rsidRPr="009755AE">
        <w:rPr>
          <w:color w:val="000000" w:themeColor="text1"/>
          <w:rPrChange w:id="2685" w:author="Kevin Bairos-Novak" w:date="2021-07-21T22:42:00Z">
            <w:rPr/>
          </w:rPrChange>
        </w:rPr>
        <w:t xml:space="preserve">performance </w:t>
      </w:r>
      <w:r w:rsidR="00474683" w:rsidRPr="009755AE">
        <w:rPr>
          <w:color w:val="000000" w:themeColor="text1"/>
          <w:rPrChange w:id="2686" w:author="Kevin Bairos-Novak" w:date="2021-07-21T22:42:00Z">
            <w:rPr/>
          </w:rPrChange>
        </w:rPr>
        <w:t>breadth</w:t>
      </w:r>
      <w:r w:rsidR="00A72A47" w:rsidRPr="009755AE">
        <w:rPr>
          <w:color w:val="000000" w:themeColor="text1"/>
          <w:rPrChange w:id="2687" w:author="Kevin Bairos-Novak" w:date="2021-07-21T22:42:00Z">
            <w:rPr/>
          </w:rPrChange>
        </w:rPr>
        <w:t xml:space="preserve"> (e.g., B80, B95), and</w:t>
      </w:r>
      <w:r w:rsidR="00F4492B" w:rsidRPr="009755AE">
        <w:rPr>
          <w:color w:val="000000" w:themeColor="text1"/>
          <w:rPrChange w:id="2688" w:author="Kevin Bairos-Novak" w:date="2021-07-21T22:42:00Z">
            <w:rPr/>
          </w:rPrChange>
        </w:rPr>
        <w:t>, somewhat related to the latter,</w:t>
      </w:r>
      <w:r w:rsidR="00A72A47" w:rsidRPr="009755AE">
        <w:rPr>
          <w:color w:val="000000" w:themeColor="text1"/>
          <w:rPrChange w:id="2689" w:author="Kevin Bairos-Novak" w:date="2021-07-21T22:42:00Z">
            <w:rPr/>
          </w:rPrChange>
        </w:rPr>
        <w:t xml:space="preserve"> (4) the limits of </w:t>
      </w:r>
      <w:r w:rsidR="00144684" w:rsidRPr="009755AE">
        <w:rPr>
          <w:color w:val="000000" w:themeColor="text1"/>
          <w:rPrChange w:id="2690" w:author="Kevin Bairos-Novak" w:date="2021-07-21T22:42:00Z">
            <w:rPr/>
          </w:rPrChange>
        </w:rPr>
        <w:t>thermal performance</w:t>
      </w:r>
      <w:r w:rsidR="00474683" w:rsidRPr="009755AE">
        <w:rPr>
          <w:color w:val="000000" w:themeColor="text1"/>
          <w:rPrChange w:id="2691" w:author="Kevin Bairos-Novak" w:date="2021-07-21T22:42:00Z">
            <w:rPr/>
          </w:rPrChange>
        </w:rPr>
        <w:t xml:space="preserve"> </w:t>
      </w:r>
      <w:r w:rsidR="00DD598C" w:rsidRPr="009755AE">
        <w:rPr>
          <w:color w:val="000000" w:themeColor="text1"/>
          <w:rPrChange w:id="2692" w:author="Kevin Bairos-Novak" w:date="2021-07-21T22:42:00Z">
            <w:rPr/>
          </w:rPrChange>
        </w:rPr>
        <w:t>(</w:t>
      </w:r>
      <w:r w:rsidR="00A72A47" w:rsidRPr="009755AE">
        <w:rPr>
          <w:color w:val="000000" w:themeColor="text1"/>
          <w:rPrChange w:id="2693" w:author="Kevin Bairos-Novak" w:date="2021-07-21T22:42:00Z">
            <w:rPr/>
          </w:rPrChange>
        </w:rPr>
        <w:t xml:space="preserve">e.g., </w:t>
      </w:r>
      <w:proofErr w:type="spellStart"/>
      <w:r w:rsidR="00A72A47" w:rsidRPr="009755AE">
        <w:rPr>
          <w:i/>
          <w:color w:val="000000" w:themeColor="text1"/>
          <w:rPrChange w:id="2694" w:author="Kevin Bairos-Novak" w:date="2021-07-21T22:42:00Z">
            <w:rPr>
              <w:i/>
            </w:rPr>
          </w:rPrChange>
        </w:rPr>
        <w:t>CT</w:t>
      </w:r>
      <w:r w:rsidR="00A72A47" w:rsidRPr="009755AE">
        <w:rPr>
          <w:i/>
          <w:color w:val="000000" w:themeColor="text1"/>
          <w:vertAlign w:val="subscript"/>
          <w:rPrChange w:id="2695" w:author="Kevin Bairos-Novak" w:date="2021-07-21T22:42:00Z">
            <w:rPr>
              <w:i/>
              <w:vertAlign w:val="subscript"/>
            </w:rPr>
          </w:rPrChange>
        </w:rPr>
        <w:t>max</w:t>
      </w:r>
      <w:proofErr w:type="spellEnd"/>
      <w:r w:rsidR="00A72A47" w:rsidRPr="009755AE">
        <w:rPr>
          <w:color w:val="000000" w:themeColor="text1"/>
          <w:rPrChange w:id="2696" w:author="Kevin Bairos-Novak" w:date="2021-07-21T22:42:00Z">
            <w:rPr/>
          </w:rPrChange>
        </w:rPr>
        <w:t xml:space="preserve">) </w:t>
      </w:r>
      <w:r w:rsidR="00DD598C" w:rsidRPr="009755AE">
        <w:rPr>
          <w:color w:val="000000" w:themeColor="text1"/>
          <w:rPrChange w:id="2697" w:author="Kevin Bairos-Novak" w:date="2021-07-21T22:42:00Z">
            <w:rPr/>
          </w:rPrChange>
        </w:rPr>
        <w:fldChar w:fldCharType="begin" w:fldLock="1"/>
      </w:r>
      <w:r w:rsidR="002447ED" w:rsidRPr="009755AE">
        <w:rPr>
          <w:color w:val="000000" w:themeColor="text1"/>
          <w:rPrChange w:id="2698" w:author="Kevin Bairos-Novak" w:date="2021-07-21T22:42:00Z">
            <w:rPr/>
          </w:rPrChange>
        </w:rPr>
        <w:instrText>ADDIN CSL_CITATION {"citationItems":[{"id":"ITEM-1","itemData":{"DOI":"10.1002/jez.2414","ISSN":"24715646","abstract":"Ectothermic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evolution.","author":[{"dropping-particle":"","family":"Bodensteiner","given":"Brooke L.","non-dropping-particle":"","parse-names":false,"suffix":""},{"dropping-particle":"","family":"Agudelo-Cantero","given":"Gustavo A.","non-dropping-particle":"","parse-names":false,"suffix":""},{"dropping-particle":"","family":"Arietta","given":"A. Z.Andis","non-dropping-particle":"","parse-names":false,"suffix":""},{"dropping-particle":"","family":"Gunderson","given":"Alex R.","non-dropping-particle":"","parse-names":false,"suffix":""},{"dropping-particle":"","family":"Muñoz","given":"Martha M.","non-dropping-particle":"","parse-names":false,"suffix":""},{"dropping-particle":"","family":"Refsnider","given":"Jeanine M.","non-dropping-particle":"","parse-names":false,"suffix":""},{"dropping-particle":"","family":"Gangloff","given":"Eric J.","non-dropping-particle":"","parse-names":false,"suffix":""}],"container-title":"Journal of Experimental Zoology Part A: Ecological and Integrative Physiology","id":"ITEM-1","issue":"April","issued":{"date-parts":[["2020"]]},"page":"1-22","title":"Thermal adaptation revisited: How conserved are thermal traits of reptiles and amphibians?","type":"article-journal"},"uris":["http://www.mendeley.com/documents/?uuid=162de2a1-5cb9-4a58-8d00-5fb9e16294f3"]},{"id":"ITEM-2","itemData":{"DOI":"10.1093/acprof:oso/9780198570875.001.1","ISBN":"9780198570875","author":[{"dropping-particle":"","family":"Angilletta","given":"Michael J.","non-dropping-particle":"","parse-names":false,"suffix":""}],"id":"ITEM-2","issued":{"date-parts":[["2009"]]},"publisher":"Oxford Scholarship Online","title":"Thermal Adaptation: A Theoretical and Empirical Synthesis","type":"book"},"uris":["http://www.mendeley.com/documents/?uuid=6bf122ea-ffb3-4fbe-8ed8-4302f74509b9"]},{"id":"ITEM-3","itemData":{"DOI":"10.1073/pnas.1404885111","ISSN":"10916490","PMID":"25225361","abstract":"Tropical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environment","type":"article-journal","volume":"111"},"uris":["http://www.mendeley.com/documents/?uuid=ac7b0d15-2af3-44a7-8554-c7975c18dd26"]}],"mendeley":{"formattedCitation":"(Angilletta 2009; Logan et al. 2014b; Bodensteiner et al. 2020)","plainTextFormattedCitation":"(Angilletta 2009; Logan et al. 2014b; Bodensteiner et al. 2020)","previouslyFormattedCitation":"(Angilletta 2009; Logan et al. 2014b; Bodensteiner et al. 2020)"},"properties":{"noteIndex":0},"schema":"https://github.com/citation-style-language/schema/raw/master/csl-citation.json"}</w:instrText>
      </w:r>
      <w:r w:rsidR="00DD598C" w:rsidRPr="009755AE">
        <w:rPr>
          <w:color w:val="000000" w:themeColor="text1"/>
          <w:rPrChange w:id="2699" w:author="Kevin Bairos-Novak" w:date="2021-07-21T22:42:00Z">
            <w:rPr/>
          </w:rPrChange>
        </w:rPr>
        <w:fldChar w:fldCharType="separate"/>
      </w:r>
      <w:r w:rsidR="00A72A47" w:rsidRPr="009755AE">
        <w:rPr>
          <w:color w:val="000000" w:themeColor="text1"/>
          <w:rPrChange w:id="2700" w:author="Kevin Bairos-Novak" w:date="2021-07-21T22:42:00Z">
            <w:rPr/>
          </w:rPrChange>
        </w:rPr>
        <w:t>(Angilletta 2009; Logan et al. 2014b; Bodensteiner et al. 2020)</w:t>
      </w:r>
      <w:r w:rsidR="00DD598C" w:rsidRPr="009755AE">
        <w:rPr>
          <w:color w:val="000000" w:themeColor="text1"/>
          <w:rPrChange w:id="2701" w:author="Kevin Bairos-Novak" w:date="2021-07-21T22:42:00Z">
            <w:rPr/>
          </w:rPrChange>
        </w:rPr>
        <w:fldChar w:fldCharType="end"/>
      </w:r>
      <w:r w:rsidR="00474683" w:rsidRPr="009755AE">
        <w:rPr>
          <w:color w:val="000000" w:themeColor="text1"/>
          <w:rPrChange w:id="2702" w:author="Kevin Bairos-Novak" w:date="2021-07-21T22:42:00Z">
            <w:rPr/>
          </w:rPrChange>
        </w:rPr>
        <w:t xml:space="preserve">. </w:t>
      </w:r>
      <w:del w:id="2703" w:author="Kevin Bairos-Novak" w:date="2021-07-21T22:42:00Z">
        <w:r w:rsidR="00A72A47" w:rsidRPr="00AB70A3">
          <w:delText xml:space="preserve">Measuring limits to thermal tolerance involves either static assays of survival time in a constant high temperature, such as heat knockdown time </w:delText>
        </w:r>
        <w:r w:rsidR="00A72A47" w:rsidRPr="00AB70A3">
          <w:fldChar w:fldCharType="begin" w:fldLock="1"/>
        </w:r>
        <w:r w:rsidR="009C1CA5" w:rsidRPr="00AB70A3">
          <w:delInstrText>ADDIN CSL_CITATION {"citationItems":[{"id":"ITEM-1","itemData":{"DOI":"10.1371/journal.pone.0103279","ISSN":"19326203","abstract":"With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populations-one from Harbin, N China, and one from Turpan, S China-that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 ± 0.03 to 0.51 ± 0.06, and the estimates of cold tolerance varied from 0.33 ± 0.07 to 0.36 ± 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ONE","id":"ITEM-1","issue":"7","issued":{"date-parts":[["2014"]]},"page":"1-7","title":"Heritability and evolutionary potential in thermal tolerance traits in the invasive Mediterranean cryptic species of Bemisia tabaci (Hemiptera: Aleyrodidae)","type":"article-journal","volume":"9"},"uris":["http://www.mendeley.com/documents/?uuid=31d93f89-9cb3-4f62-aadb-16dbb1ab66e1"]},{"id":"ITEM-2","itemData":{"DOI":"10.1111/jeb.13483","ISSN":"14209101","PMID":"31038253","abstract":"Evolutionary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Biology","id":"ITEM-2","issue":"8","issued":{"date-parts":[["2019"]]},"page":"818-824","title":"Evolutionary potential of thermal preference and heat tolerance in Drosophila subobscura","type":"article-journal","volume":"32"},"uris":["http://www.mendeley.com/documents/?uuid=8ef58d14-da5b-4076-88df-fa7f689a5e86"]}],"mendeley":{"formattedCitation":"(Ma et al. 2014; Castañeda et al. 2019)","plainTextFormattedCitation":"(Ma et al. 2014; Castañeda et al. 2019)","previouslyFormattedCitation":"(Ma et al. 2014; Castañeda et al. 2019)"},"properties":{"noteIndex":0},"schema":"https://github.com/citation-style-language/schema/raw/master/csl-citation.json"}</w:delInstrText>
        </w:r>
        <w:r w:rsidR="00A72A47" w:rsidRPr="00AB70A3">
          <w:fldChar w:fldCharType="separate"/>
        </w:r>
        <w:r w:rsidR="00EE003B" w:rsidRPr="00AB70A3">
          <w:rPr>
            <w:noProof/>
          </w:rPr>
          <w:delText>(Ma et al. 2014; Castañeda et al. 2019)</w:delText>
        </w:r>
        <w:r w:rsidR="00A72A47" w:rsidRPr="00AB70A3">
          <w:fldChar w:fldCharType="end"/>
        </w:r>
      </w:del>
      <w:ins w:id="2704" w:author="Kevin Bairos-Novak" w:date="2021-07-21T22:42:00Z">
        <w:r w:rsidR="00A72A47" w:rsidRPr="009755AE">
          <w:rPr>
            <w:color w:val="000000" w:themeColor="text1"/>
          </w:rPr>
          <w:t xml:space="preserve">Measuring limits to thermal tolerance involves either static assays of survival time in a constant high temperature, such as heat knockdown time </w:t>
        </w:r>
        <w:r w:rsidR="00A72A47" w:rsidRPr="009755AE">
          <w:rPr>
            <w:color w:val="000000" w:themeColor="text1"/>
          </w:rPr>
          <w:fldChar w:fldCharType="begin" w:fldLock="1"/>
        </w:r>
        <w:r w:rsidR="001406BF" w:rsidRPr="009755AE">
          <w:rPr>
            <w:color w:val="000000" w:themeColor="text1"/>
          </w:rPr>
          <w:instrText>ADDIN CSL_CITATION {"citationItems":[{"id":"ITEM-1","itemData":{"DOI":"10.1111/jeb.13483","ISSN":"14209101","PMID":"31038253","abstract":"Evolutionary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Biology","id":"ITEM-1","issue":"8","issued":{"date-parts":[["2019"]]},"page":"818-824","title":"Evolutionary potential of thermal preference and heat tolerance in Drosophila subobscura","type":"article-journal","volume":"32"},"uris":["http://www.mendeley.com/documents/?uuid=8ef58d14-da5b-4076-88df-fa7f689a5e86"]},{"id":"ITEM-2","itemData":{"DOI":"10.1371/journal.pone.0103279","ISSN":"19326203","abstract":"With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 - one from Harbin, N China, and one from Turpan, S China - 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0.47±0.03 to 0.51±0.06, and the estimates of cold tolerance varied from 0.33±0.07 to 0.36±0.06.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 © 2014 Ma et al.","author":[{"dropping-particle":"","family":"Ma","given":"Fang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ONE","id":"ITEM-2","issue":"7","issued":{"date-parts":[["2014"]]},"page":"1-7","title":"Heritability and evolutionary potential in thermal tolerance traits in the invasive Mediterranean cryptic species of Bemisia tabaci (Hemiptera: Aleyrodidae)","type":"article-journal","volume":"9"},"uris":["http://www.mendeley.com/documents/?uuid=80c8d9e5-33d0-4e01-be5b-893090a49387"]}],"mendeley":{"formattedCitation":"(Ma et al. 2014; Castañeda et al. 2019)","plainTextFormattedCitation":"(Ma et al. 2014; Castañeda et al. 2019)","previouslyFormattedCitation":"(Ma et al. 2014; Castañeda et al. 2019)"},"properties":{"noteIndex":0},"schema":"https://github.com/citation-style-language/schema/raw/master/csl-citation.json"}</w:instrText>
        </w:r>
        <w:r w:rsidR="00A72A47" w:rsidRPr="009755AE">
          <w:rPr>
            <w:color w:val="000000" w:themeColor="text1"/>
          </w:rPr>
          <w:fldChar w:fldCharType="separate"/>
        </w:r>
        <w:r w:rsidR="0077014B" w:rsidRPr="009755AE">
          <w:rPr>
            <w:noProof/>
            <w:color w:val="000000" w:themeColor="text1"/>
          </w:rPr>
          <w:t>(Ma et al. 2014; Castañeda et al. 2019)</w:t>
        </w:r>
        <w:r w:rsidR="00A72A47" w:rsidRPr="009755AE">
          <w:rPr>
            <w:color w:val="000000" w:themeColor="text1"/>
          </w:rPr>
          <w:fldChar w:fldCharType="end"/>
        </w:r>
      </w:ins>
      <w:r w:rsidR="00A72A47" w:rsidRPr="009755AE">
        <w:rPr>
          <w:color w:val="000000" w:themeColor="text1"/>
          <w:rPrChange w:id="2705" w:author="Kevin Bairos-Novak" w:date="2021-07-21T22:42:00Z">
            <w:rPr/>
          </w:rPrChange>
        </w:rPr>
        <w:t xml:space="preserve">, or dynamic assays involving gradually increasing temperature until failure, such as temperature-at-death and </w:t>
      </w:r>
      <w:proofErr w:type="spellStart"/>
      <w:r w:rsidR="00A72A47" w:rsidRPr="009755AE">
        <w:rPr>
          <w:i/>
          <w:color w:val="000000" w:themeColor="text1"/>
          <w:rPrChange w:id="2706" w:author="Kevin Bairos-Novak" w:date="2021-07-21T22:42:00Z">
            <w:rPr>
              <w:i/>
            </w:rPr>
          </w:rPrChange>
        </w:rPr>
        <w:t>CT</w:t>
      </w:r>
      <w:r w:rsidR="00A72A47" w:rsidRPr="009755AE">
        <w:rPr>
          <w:i/>
          <w:color w:val="000000" w:themeColor="text1"/>
          <w:vertAlign w:val="subscript"/>
          <w:rPrChange w:id="2707" w:author="Kevin Bairos-Novak" w:date="2021-07-21T22:42:00Z">
            <w:rPr>
              <w:i/>
              <w:vertAlign w:val="subscript"/>
            </w:rPr>
          </w:rPrChange>
        </w:rPr>
        <w:t>max</w:t>
      </w:r>
      <w:proofErr w:type="spellEnd"/>
      <w:r w:rsidR="00C77E10" w:rsidRPr="009755AE">
        <w:rPr>
          <w:color w:val="000000" w:themeColor="text1"/>
          <w:rPrChange w:id="2708" w:author="Kevin Bairos-Novak" w:date="2021-07-21T22:42:00Z">
            <w:rPr/>
          </w:rPrChange>
        </w:rPr>
        <w:t xml:space="preserve"> </w:t>
      </w:r>
      <w:r w:rsidR="00C77E10" w:rsidRPr="009755AE">
        <w:rPr>
          <w:color w:val="000000" w:themeColor="text1"/>
          <w:rPrChange w:id="2709" w:author="Kevin Bairos-Novak" w:date="2021-07-21T22:42:00Z">
            <w:rPr/>
          </w:rPrChange>
        </w:rPr>
        <w:fldChar w:fldCharType="begin" w:fldLock="1"/>
      </w:r>
      <w:r w:rsidR="001B708A" w:rsidRPr="009755AE">
        <w:rPr>
          <w:color w:val="000000" w:themeColor="text1"/>
          <w:rPrChange w:id="2710" w:author="Kevin Bairos-Novak" w:date="2021-07-21T22:42:00Z">
            <w:rPr/>
          </w:rPrChange>
        </w:rPr>
        <w:instrText>ADDIN CSL_CITATION {"citationItems":[{"id":"ITEM-1","itemData":{"DOI":"10.1007/s10646-011-0624-2","ISSN":"09639292","PMID":"21373902","abstract":"Climate change is expected to result in an increased occurrence of heat stress. The long-term population-level impact of this stress would be lessened in populations able to genetically adapt to higher temperatures. Adaptation requires the presence of genetically-based variation. At-risk populations may undergo strong declines in population size that lower the amount of genetic variation. The objectives of this study were to quantify the heritability of heat tolerance in populations of the least killifish, Heterandria formosa, and to determine if heritabilities were reduced following a population bottleneck. Heritabilities of heat tolerance were determined for two lines of each of two source populations; two bottlenecked lines (established with one pair of fish) and two regular lines. Heat tolerance was quantified as temperature-at-death (TAD), when fish acclimated at 28°C were subjected to an increase in water temperature of 2°C/day. Mid-parent/mean offspring regressions and full-sib analyses were used to estimate the heritability of TAD. Heritability estimates from parent/offspring regressions ranged from 0.185 to 0.462, while those from sib analyses ranged from 0 to 0.324, with an overall estimate of 0.203 (0.230 for the regular lines, 0.168 for bottlenecked ones). Fish from the bottlenecked line from one source population (but not the other) had a lower heritability than did those from the regular line. These results show that the populations tested had some potential for adaptation to elevated water temperatures, and that this potential may be reduced following a population bottleneck. This should not be construed as evidence that natural populations will not suffer negative consequences from global warming; this study only showed that these specific populations have some potential to adapt under a very specific set of conditions. © 2011 Springer Science+Business Media, LLC.","author":[{"dropping-particle":"","family":"Doyle","given":"Cathleen M.","non-dropping-particle":"","parse-names":false,"suffix":""},{"dropping-particle":"","family":"Leberg","given":"Paul L.","non-dropping-particle":"","parse-names":false,"suffix":""},{"dropping-particle":"","family":"Klerks","given":"Paul L.","non-dropping-particle":"","parse-names":false,"suffix":""}],"container-title":"Ecotoxicology","id":"ITEM-1","issue":"3","issued":{"date-parts":[["2011"]]},"page":"535-542","title":"Heritability of heat tolerance in a small livebearing fish, Heterandria formosa","type":"article-journal","volume":"20"},"uris":["http://www.mendeley.com/documents/?uuid=da950180-83f7-4a19-8305-38eb168ba9e6"]},{"id":"ITEM-2","itemData":{"DOI":"10.1111/jeb.13483","ISSN":"14209101","PMID":"31038253","abstract":"Evolutionary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Biology","id":"ITEM-2","issue":"8","issued":{"date-parts":[["2019"]]},"page":"818-824","title":"Evolutionary potential of thermal preference and heat tolerance in Drosophila subobscura","type":"article-journal","volume":"32"},"uris":["http://www.mendeley.com/documents/?uuid=8ef58d14-da5b-4076-88df-fa7f689a5e86"]}],"mendeley":{"formattedCitation":"(Doyle et al. 2011; Castañeda et al. 2019)","plainTextFormattedCitation":"(Doyle et al. 2011; Castañeda et al. 2019)","previouslyFormattedCitation":"(Doyle et al. 2011; Castañeda et al. 2019)"},"properties":{"noteIndex":0},"schema":"https://github.com/citation-style-language/schema/raw/master/csl-citation.json"}</w:instrText>
      </w:r>
      <w:r w:rsidR="00C77E10" w:rsidRPr="009755AE">
        <w:rPr>
          <w:color w:val="000000" w:themeColor="text1"/>
          <w:rPrChange w:id="2711" w:author="Kevin Bairos-Novak" w:date="2021-07-21T22:42:00Z">
            <w:rPr/>
          </w:rPrChange>
        </w:rPr>
        <w:fldChar w:fldCharType="separate"/>
      </w:r>
      <w:r w:rsidR="00C77E10" w:rsidRPr="009755AE">
        <w:rPr>
          <w:color w:val="000000" w:themeColor="text1"/>
          <w:rPrChange w:id="2712" w:author="Kevin Bairos-Novak" w:date="2021-07-21T22:42:00Z">
            <w:rPr/>
          </w:rPrChange>
        </w:rPr>
        <w:t>(Doyle et al. 2011; Castañeda et al. 2019)</w:t>
      </w:r>
      <w:r w:rsidR="00C77E10" w:rsidRPr="009755AE">
        <w:rPr>
          <w:color w:val="000000" w:themeColor="text1"/>
          <w:rPrChange w:id="2713" w:author="Kevin Bairos-Novak" w:date="2021-07-21T22:42:00Z">
            <w:rPr/>
          </w:rPrChange>
        </w:rPr>
        <w:fldChar w:fldCharType="end"/>
      </w:r>
      <w:r w:rsidR="00A72A47" w:rsidRPr="009755AE">
        <w:rPr>
          <w:color w:val="000000" w:themeColor="text1"/>
          <w:lang w:val="en-US"/>
          <w:rPrChange w:id="2714" w:author="Kevin Bairos-Novak" w:date="2021-07-21T22:42:00Z">
            <w:rPr>
              <w:lang w:val="en-US"/>
            </w:rPr>
          </w:rPrChange>
        </w:rPr>
        <w:t xml:space="preserve">. </w:t>
      </w:r>
    </w:p>
    <w:p w14:paraId="0B5A6195" w14:textId="1A2675C5" w:rsidR="00D9762D" w:rsidRPr="009755AE" w:rsidRDefault="00116D2D" w:rsidP="00FC6D79">
      <w:pPr>
        <w:spacing w:line="480" w:lineRule="auto"/>
        <w:ind w:firstLine="720"/>
        <w:rPr>
          <w:color w:val="000000" w:themeColor="text1"/>
          <w:rPrChange w:id="2715" w:author="Kevin Bairos-Novak" w:date="2021-07-21T22:42:00Z">
            <w:rPr/>
          </w:rPrChange>
        </w:rPr>
      </w:pPr>
      <w:r w:rsidRPr="009755AE">
        <w:rPr>
          <w:color w:val="000000" w:themeColor="text1"/>
          <w:lang w:val="en-US"/>
          <w:rPrChange w:id="2716" w:author="Kevin Bairos-Novak" w:date="2021-07-21T22:42:00Z">
            <w:rPr>
              <w:lang w:val="en-US"/>
            </w:rPr>
          </w:rPrChange>
        </w:rPr>
        <w:lastRenderedPageBreak/>
        <w:t xml:space="preserve">The </w:t>
      </w:r>
      <w:r w:rsidR="00231762" w:rsidRPr="009755AE">
        <w:rPr>
          <w:color w:val="000000" w:themeColor="text1"/>
          <w:lang w:val="en-US"/>
          <w:rPrChange w:id="2717" w:author="Kevin Bairos-Novak" w:date="2021-07-21T22:42:00Z">
            <w:rPr>
              <w:lang w:val="en-US"/>
            </w:rPr>
          </w:rPrChange>
        </w:rPr>
        <w:t xml:space="preserve">way in which </w:t>
      </w:r>
      <w:r w:rsidR="00AD5383" w:rsidRPr="009755AE">
        <w:rPr>
          <w:color w:val="000000" w:themeColor="text1"/>
          <w:lang w:val="en-US"/>
          <w:rPrChange w:id="2718" w:author="Kevin Bairos-Novak" w:date="2021-07-21T22:42:00Z">
            <w:rPr>
              <w:lang w:val="en-US"/>
            </w:rPr>
          </w:rPrChange>
        </w:rPr>
        <w:t>temperature was modelled in each of the studies analyzed here</w:t>
      </w:r>
      <w:r w:rsidR="00127666" w:rsidRPr="009755AE">
        <w:rPr>
          <w:color w:val="000000" w:themeColor="text1"/>
          <w:lang w:val="en-US"/>
          <w:rPrChange w:id="2719" w:author="Kevin Bairos-Novak" w:date="2021-07-21T22:42:00Z">
            <w:rPr>
              <w:lang w:val="en-US"/>
            </w:rPr>
          </w:rPrChange>
        </w:rPr>
        <w:t>in</w:t>
      </w:r>
      <w:r w:rsidR="00EB3A96" w:rsidRPr="009755AE">
        <w:rPr>
          <w:color w:val="000000" w:themeColor="text1"/>
          <w:lang w:val="en-US"/>
          <w:rPrChange w:id="2720" w:author="Kevin Bairos-Novak" w:date="2021-07-21T22:42:00Z">
            <w:rPr>
              <w:lang w:val="en-US"/>
            </w:rPr>
          </w:rPrChange>
        </w:rPr>
        <w:t xml:space="preserve"> –</w:t>
      </w:r>
      <w:r w:rsidRPr="009755AE">
        <w:rPr>
          <w:color w:val="000000" w:themeColor="text1"/>
          <w:lang w:val="en-US"/>
          <w:rPrChange w:id="2721" w:author="Kevin Bairos-Novak" w:date="2021-07-21T22:42:00Z">
            <w:rPr>
              <w:lang w:val="en-US"/>
            </w:rPr>
          </w:rPrChange>
        </w:rPr>
        <w:t xml:space="preserve"> and consequently, which component of thermal performance was captured</w:t>
      </w:r>
      <w:r w:rsidR="00EB3A96" w:rsidRPr="009755AE">
        <w:rPr>
          <w:color w:val="000000" w:themeColor="text1"/>
          <w:lang w:val="en-US"/>
          <w:rPrChange w:id="2722" w:author="Kevin Bairos-Novak" w:date="2021-07-21T22:42:00Z">
            <w:rPr>
              <w:lang w:val="en-US"/>
            </w:rPr>
          </w:rPrChange>
        </w:rPr>
        <w:t xml:space="preserve"> –</w:t>
      </w:r>
      <w:r w:rsidR="00231762" w:rsidRPr="009755AE">
        <w:rPr>
          <w:color w:val="000000" w:themeColor="text1"/>
          <w:lang w:val="en-US"/>
          <w:rPrChange w:id="2723" w:author="Kevin Bairos-Novak" w:date="2021-07-21T22:42:00Z">
            <w:rPr>
              <w:lang w:val="en-US"/>
            </w:rPr>
          </w:rPrChange>
        </w:rPr>
        <w:t xml:space="preserve"> is likely to affect the heritability estimate</w:t>
      </w:r>
      <w:r w:rsidR="00077144" w:rsidRPr="009755AE">
        <w:rPr>
          <w:color w:val="000000" w:themeColor="text1"/>
          <w:lang w:val="en-US"/>
          <w:rPrChange w:id="2724" w:author="Kevin Bairos-Novak" w:date="2021-07-21T22:42:00Z">
            <w:rPr>
              <w:lang w:val="en-US"/>
            </w:rPr>
          </w:rPrChange>
        </w:rPr>
        <w:t>d</w:t>
      </w:r>
      <w:r w:rsidR="00231762" w:rsidRPr="009755AE">
        <w:rPr>
          <w:color w:val="000000" w:themeColor="text1"/>
          <w:lang w:val="en-US"/>
          <w:rPrChange w:id="2725" w:author="Kevin Bairos-Novak" w:date="2021-07-21T22:42:00Z">
            <w:rPr>
              <w:lang w:val="en-US"/>
            </w:rPr>
          </w:rPrChange>
        </w:rPr>
        <w:t xml:space="preserve">. </w:t>
      </w:r>
      <w:r w:rsidR="00231762" w:rsidRPr="009755AE">
        <w:rPr>
          <w:color w:val="000000" w:themeColor="text1"/>
          <w:rPrChange w:id="2726" w:author="Kevin Bairos-Novak" w:date="2021-07-21T22:42:00Z">
            <w:rPr/>
          </w:rPrChange>
        </w:rPr>
        <w:t xml:space="preserve">For example, studies incorporating temperature treatment as a fixed effect </w:t>
      </w:r>
      <w:r w:rsidR="00D0206F" w:rsidRPr="009755AE">
        <w:rPr>
          <w:color w:val="000000" w:themeColor="text1"/>
          <w:rPrChange w:id="2727" w:author="Kevin Bairos-Novak" w:date="2021-07-21T22:42:00Z">
            <w:rPr/>
          </w:rPrChange>
        </w:rPr>
        <w:t xml:space="preserve">and estimating heritability using </w:t>
      </w:r>
      <w:r w:rsidR="00231762" w:rsidRPr="009755AE">
        <w:rPr>
          <w:color w:val="000000" w:themeColor="text1"/>
          <w:rPrChange w:id="2728" w:author="Kevin Bairos-Novak" w:date="2021-07-21T22:42:00Z">
            <w:rPr/>
          </w:rPrChange>
        </w:rPr>
        <w:t xml:space="preserve">a single model </w:t>
      </w:r>
      <w:del w:id="2729" w:author="Kevin Bairos-Novak" w:date="2021-07-21T22:42:00Z">
        <w:r w:rsidR="00231762" w:rsidRPr="00AB70A3">
          <w:fldChar w:fldCharType="begin" w:fldLock="1"/>
        </w:r>
        <w:r w:rsidR="00231762" w:rsidRPr="00AB70A3">
          <w:delInstrText>ADDIN CSL_CITATION {"citationItems":[{"id":"ITEM-1","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-1","issue":"6242","issued":{"date-parts":[["2015"]]},"page":"2014-2016","title":"Genomic determinants of coral heat tolerance across latitudes","type":"article-journal","volume":"348"},"uris":["http://www.mendeley.com/documents/?uuid=dd2d35db-4a48-4c04-97dd-8a72a8353702"]},{"id":"ITEM-2","itemData":{"DOI":"10.1016/j.jembe.2016.10.005","ISSN":"00220981","abstract":"Although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Ecology","id":"ITEM-2","issued":{"date-parts":[["2017"]]},"page":"87-92","publisher":"Elsevier B.V.","title":"Intraspecific variation in phenotype among nursery-reared staghorn coral Acropora cervicornis (Lamarck, 1816)","type":"article-journal","volume":"486"},"uris":["http://www.mendeley.com/documents/?uuid=1d9a93a4-1765-4d7c-b071-086712a4067f"]},{"id":"ITEM-3","itemData":{"DOI":"10.1111/gcb.14545","ISSN":"13652486","abstract":"Identifying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Biology","id":"ITEM-3","issued":{"date-parts":[["2019"]]},"page":"0-2","title":"Role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warming","type":"article-journal"},"uris":["http://www.mendeley.com/documents/?uuid=5b11ae0d-0b5a-4405-a7d6-909848a8e8c3"]},{"id":"ITEM-4","itemData":{"DOI":"10.3354/meps08208","ISBN":"0171-8630","ISSN":"01718630","abstract":"Reef-building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Series","id":"ITEM-4","issue":"Ipcc 2007","issued":{"date-parts":[["2009"]]},"page":"81-92","title":"Genetic variation in responses to a settlement cue and elevated temperature in the reef-building coral Acropora millepora","type":"article-journal","volume":"392"},"uris":["http://www.mendeley.com/documents/?uuid=36c43c35-3177-4818-96cc-c0a778210585"]}],"mendeley":{"formattedCitation":"(Meyer et al. 2009; Dixon et al. 2015; Lohr and Patterson 2017; Manzello et al. 2019)","plainTextFormattedCitation":"(Meyer et al. 2009; Dixon et al. 2015; Lohr and Patterson 2017; Manzello et al. 2019)","previouslyFormattedCitation":"(Meyer et al. 2009; Dixon et al. 2015; Lohr and Patterson 2017; Manzello et al. 2019)"},"properties":{"noteIndex":0},"schema":"https://github.com/citation-style-language/schema/raw/master/csl-citation.json"}</w:delInstrText>
        </w:r>
        <w:r w:rsidR="00231762" w:rsidRPr="00AB70A3">
          <w:fldChar w:fldCharType="separate"/>
        </w:r>
        <w:r w:rsidR="00231762" w:rsidRPr="00AB70A3">
          <w:rPr>
            <w:noProof/>
          </w:rPr>
          <w:delText>(Meyer et al. 2009; Dixon et al. 2015; Lohr and Patterson 2017; Manzello et al. 2019)</w:delText>
        </w:r>
        <w:r w:rsidR="00231762" w:rsidRPr="00AB70A3">
          <w:fldChar w:fldCharType="end"/>
        </w:r>
      </w:del>
      <w:ins w:id="2730" w:author="Kevin Bairos-Novak" w:date="2021-07-21T22:42:00Z">
        <w:r w:rsidR="00231762" w:rsidRPr="009755AE">
          <w:rPr>
            <w:color w:val="000000" w:themeColor="text1"/>
          </w:rPr>
          <w:fldChar w:fldCharType="begin" w:fldLock="1"/>
        </w:r>
        <w:r w:rsidR="00F91F08" w:rsidRPr="009755AE">
          <w:rPr>
            <w:color w:val="000000" w:themeColor="text1"/>
          </w:rPr>
          <w:instrText>ADDIN CSL_CITATION {"citationItems":[{"id":"ITEM-1","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-1","issue":"6242","issued":{"date-parts":[["2015"]]},"page":"2014-2016","title":"Genomic determinants of coral heat tolerance across latitudes","type":"article-journal","volume":"348"},"uris":["http://www.mendeley.com/documents/?uuid=dd2d35db-4a48-4c04-97dd-8a72a8353702"]},{"id":"ITEM-2","itemData":{"DOI":"10.1016/j.jembe.2016.10.005","ISSN":"00220981","abstract":"Although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Ecology","id":"ITEM-2","issued":{"date-parts":[["2017"]]},"page":"87-92","publisher":"Elsevier B.V.","title":"Intraspecific variation in phenotype among nursery-reared staghorn coral &lt;i&gt;Acropora cervicornis&lt;/i&gt; (Lamarck, 1816)","type":"article-journal","volume":"486"},"uris":["http://www.mendeley.com/documents/?uuid=e50b1f51-304b-438d-a162-e70f4e68bfa9"]},{"id":"ITEM-3","itemData":{"DOI":"10.1111/gcb.14545","ISSN":"13652486","abstract":"Identifying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Biology","id":"ITEM-3","issued":{"date-parts":[["2019"]]},"page":"0-2","title":"Role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warming","type":"article-journal"},"uris":["http://www.mendeley.com/documents/?uuid=5b11ae0d-0b5a-4405-a7d6-909848a8e8c3"]},{"id":"ITEM-4","itemData":{"DOI":"10.3354/meps08208","ISBN":"0171-8630","ISSN":"01718630","abstract":"Reef-building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Series","id":"ITEM-4","issue":"Ipcc 2007","issued":{"date-parts":[["2009"]]},"page":"81-92","title":"Genetic variation in responses to a settlement cue and elevated temperature in the reef-building coral Acropora millepora","type":"article-journal","volume":"392"},"uris":["http://www.mendeley.com/documents/?uuid=36c43c35-3177-4818-96cc-c0a778210585"]}],"mendeley":{"formattedCitation":"(Meyer et al. 2009; Dixon et al. 2015; Lohr and Patterson 2017; Manzello et al. 2019)","plainTextFormattedCitation":"(Meyer et al. 2009; Dixon et al. 2015; Lohr and Patterson 2017; Manzello et al. 2019)","previouslyFormattedCitation":"(Meyer et al. 2009; Dixon et al. 2015; Lohr and Patterson 2017; Manzello et al. 2019)"},"properties":{"noteIndex":0},"schema":"https://github.com/citation-style-language/schema/raw/master/csl-citation.json"}</w:instrText>
        </w:r>
        <w:r w:rsidR="00231762" w:rsidRPr="009755AE">
          <w:rPr>
            <w:color w:val="000000" w:themeColor="text1"/>
          </w:rPr>
          <w:fldChar w:fldCharType="separate"/>
        </w:r>
        <w:r w:rsidR="00231762" w:rsidRPr="009755AE">
          <w:rPr>
            <w:noProof/>
            <w:color w:val="000000" w:themeColor="text1"/>
          </w:rPr>
          <w:t>(Meyer et al. 2009; Dixon et al. 2015; Lohr and Patterson 2017; Manzello et al. 2019)</w:t>
        </w:r>
        <w:r w:rsidR="00231762" w:rsidRPr="009755AE">
          <w:rPr>
            <w:color w:val="000000" w:themeColor="text1"/>
          </w:rPr>
          <w:fldChar w:fldCharType="end"/>
        </w:r>
      </w:ins>
      <w:r w:rsidR="00231762" w:rsidRPr="009755AE">
        <w:rPr>
          <w:color w:val="000000" w:themeColor="text1"/>
          <w:rPrChange w:id="2731" w:author="Kevin Bairos-Novak" w:date="2021-07-21T22:42:00Z">
            <w:rPr/>
          </w:rPrChange>
        </w:rPr>
        <w:t xml:space="preserve">, </w:t>
      </w:r>
      <w:r w:rsidR="00D0206F" w:rsidRPr="009755AE">
        <w:rPr>
          <w:color w:val="000000" w:themeColor="text1"/>
          <w:rPrChange w:id="2732" w:author="Kevin Bairos-Novak" w:date="2021-07-21T22:42:00Z">
            <w:rPr/>
          </w:rPrChange>
        </w:rPr>
        <w:t>or studies that calculate heritability from the difference</w:t>
      </w:r>
      <w:r w:rsidRPr="009755AE">
        <w:rPr>
          <w:color w:val="000000" w:themeColor="text1"/>
          <w:rPrChange w:id="2733" w:author="Kevin Bairos-Novak" w:date="2021-07-21T22:42:00Z">
            <w:rPr/>
          </w:rPrChange>
        </w:rPr>
        <w:t xml:space="preserve"> in </w:t>
      </w:r>
      <w:r w:rsidR="00D0206F" w:rsidRPr="009755AE">
        <w:rPr>
          <w:color w:val="000000" w:themeColor="text1"/>
          <w:rPrChange w:id="2734" w:author="Kevin Bairos-Novak" w:date="2021-07-21T22:42:00Z">
            <w:rPr/>
          </w:rPrChange>
        </w:rPr>
        <w:t xml:space="preserve">trait values </w:t>
      </w:r>
      <w:r w:rsidRPr="009755AE">
        <w:rPr>
          <w:color w:val="000000" w:themeColor="text1"/>
          <w:rPrChange w:id="2735" w:author="Kevin Bairos-Novak" w:date="2021-07-21T22:42:00Z">
            <w:rPr/>
          </w:rPrChange>
        </w:rPr>
        <w:t xml:space="preserve">between </w:t>
      </w:r>
      <w:r w:rsidR="00D0206F" w:rsidRPr="009755AE">
        <w:rPr>
          <w:color w:val="000000" w:themeColor="text1"/>
          <w:rPrChange w:id="2736" w:author="Kevin Bairos-Novak" w:date="2021-07-21T22:42:00Z">
            <w:rPr/>
          </w:rPrChange>
        </w:rPr>
        <w:t>low vs. high temper</w:t>
      </w:r>
      <w:r w:rsidR="00231762" w:rsidRPr="009755AE">
        <w:rPr>
          <w:color w:val="000000" w:themeColor="text1"/>
          <w:rPrChange w:id="2737" w:author="Kevin Bairos-Novak" w:date="2021-07-21T22:42:00Z">
            <w:rPr/>
          </w:rPrChange>
        </w:rPr>
        <w:t>a</w:t>
      </w:r>
      <w:r w:rsidR="00D0206F" w:rsidRPr="009755AE">
        <w:rPr>
          <w:color w:val="000000" w:themeColor="text1"/>
          <w:rPrChange w:id="2738" w:author="Kevin Bairos-Novak" w:date="2021-07-21T22:42:00Z">
            <w:rPr/>
          </w:rPrChange>
        </w:rPr>
        <w:t>ture treatments</w:t>
      </w:r>
      <w:r w:rsidR="00231762" w:rsidRPr="009755AE">
        <w:rPr>
          <w:color w:val="000000" w:themeColor="text1"/>
          <w:rPrChange w:id="2739" w:author="Kevin Bairos-Novak" w:date="2021-07-21T22:42:00Z">
            <w:rPr/>
          </w:rPrChange>
        </w:rPr>
        <w:t xml:space="preserve"> </w:t>
      </w:r>
      <w:r w:rsidR="00231762" w:rsidRPr="009755AE">
        <w:rPr>
          <w:color w:val="000000" w:themeColor="text1"/>
          <w:rPrChange w:id="2740" w:author="Kevin Bairos-Novak" w:date="2021-07-21T22:42:00Z">
            <w:rPr/>
          </w:rPrChange>
        </w:rPr>
        <w:fldChar w:fldCharType="begin" w:fldLock="1"/>
      </w:r>
      <w:r w:rsidR="00231762" w:rsidRPr="009755AE">
        <w:rPr>
          <w:color w:val="000000" w:themeColor="text1"/>
          <w:rPrChange w:id="2741" w:author="Kevin Bairos-Novak" w:date="2021-07-21T22:42:00Z">
            <w:rPr/>
          </w:rPrChange>
        </w:rPr>
        <w:instrText>ADDIN CSL_CITATION {"citationItems":[{"id":"ITEM-1","itemData":{"DOI":"10.1111/mec.15081","ISSN":"1365294X","abstract":"Reef-building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Ecology","id":"ITEM-1","issue":"9","issued":{"date-parts":[["2019"]]},"page":"2238-2253","title":"Heritable variation in bleaching responses and its functional genomic basis in reef-building corals (Orbicella faveolata)","type":"article-journal","volume":"28"},"uris":["http://www.mendeley.com/documents/?uuid=68ec6102-5cb5-444d-886c-dfd2f31a6745"]},{"id":"ITEM-2","itemData":{"DOI":"10.1371/journal.pone.0009751","ISSN":"19326203","PMID":"20305781","abstract":"The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ONE","id":"ITEM-2","issue":"3","issued":{"date-parts":[["2010"]]},"page":"e9751","title":"Estimating the Potential for Adaptation of Corals to Climate Warming","type":"article-journal","volume":"5"},"uris":["http://www.mendeley.com/documents/?uuid=fb4da46b-a305-42d7-8c2a-1702ac5c2ec6"]},{"id":"ITEM-3","itemData":{"DOI":"10.3354/meps13407","ISSN":"01718630","abstract":"Climate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Series","id":"ITEM-3","issued":{"date-parts":[["2020"]]},"page":"45-68","title":"Genetic differences in thermal tolerance among colonies of threatened coral Acropora cervicornis: Potential for adaptation to increasing temperature","type":"article-journal","volume":"646"},"uris":["http://www.mendeley.com/documents/?uuid=85c1bc7c-51ec-4594-afac-2a5e385adf38"]}],"mendeley":{"formattedCitation":"(Császár et al. 2010; Dziedzic et al. 2019; Yetsko et al. 2020)","plainTextFormattedCitation":"(Császár et al. 2010; Dziedzic et al. 2019; Yetsko et al. 2020)","previouslyFormattedCitation":"(Császár et al. 2010; Dziedzic et al. 2019; Yetsko et al. 2020)"},"properties":{"noteIndex":0},"schema":"https://github.com/citation-style-language/schema/raw/master/csl-citation.json"}</w:instrText>
      </w:r>
      <w:r w:rsidR="00231762" w:rsidRPr="009755AE">
        <w:rPr>
          <w:color w:val="000000" w:themeColor="text1"/>
          <w:rPrChange w:id="2742" w:author="Kevin Bairos-Novak" w:date="2021-07-21T22:42:00Z">
            <w:rPr/>
          </w:rPrChange>
        </w:rPr>
        <w:fldChar w:fldCharType="separate"/>
      </w:r>
      <w:r w:rsidR="00231762" w:rsidRPr="009755AE">
        <w:rPr>
          <w:color w:val="000000" w:themeColor="text1"/>
          <w:rPrChange w:id="2743" w:author="Kevin Bairos-Novak" w:date="2021-07-21T22:42:00Z">
            <w:rPr/>
          </w:rPrChange>
        </w:rPr>
        <w:t>(Császár et al. 2010; Dziedzic et al. 2019; Yetsko et al. 2020)</w:t>
      </w:r>
      <w:r w:rsidR="00231762" w:rsidRPr="009755AE">
        <w:rPr>
          <w:color w:val="000000" w:themeColor="text1"/>
          <w:rPrChange w:id="2744" w:author="Kevin Bairos-Novak" w:date="2021-07-21T22:42:00Z">
            <w:rPr/>
          </w:rPrChange>
        </w:rPr>
        <w:fldChar w:fldCharType="end"/>
      </w:r>
      <w:r w:rsidR="00D0206F" w:rsidRPr="009755AE">
        <w:rPr>
          <w:color w:val="000000" w:themeColor="text1"/>
          <w:rPrChange w:id="2745" w:author="Kevin Bairos-Novak" w:date="2021-07-21T22:42:00Z">
            <w:rPr/>
          </w:rPrChange>
        </w:rPr>
        <w:t xml:space="preserve"> likely estimated the heritability of </w:t>
      </w:r>
      <w:r w:rsidRPr="009755AE">
        <w:rPr>
          <w:color w:val="000000" w:themeColor="text1"/>
          <w:rPrChange w:id="2746" w:author="Kevin Bairos-Novak" w:date="2021-07-21T22:42:00Z">
            <w:rPr/>
          </w:rPrChange>
        </w:rPr>
        <w:t xml:space="preserve">thermal sensitivity (i.e., how </w:t>
      </w:r>
      <w:r w:rsidR="00D0206F" w:rsidRPr="009755AE">
        <w:rPr>
          <w:color w:val="000000" w:themeColor="text1"/>
          <w:rPrChange w:id="2747" w:author="Kevin Bairos-Novak" w:date="2021-07-21T22:42:00Z">
            <w:rPr/>
          </w:rPrChange>
        </w:rPr>
        <w:t xml:space="preserve">performance </w:t>
      </w:r>
      <w:r w:rsidRPr="009755AE">
        <w:rPr>
          <w:color w:val="000000" w:themeColor="text1"/>
          <w:rPrChange w:id="2748" w:author="Kevin Bairos-Novak" w:date="2021-07-21T22:42:00Z">
            <w:rPr/>
          </w:rPrChange>
        </w:rPr>
        <w:t xml:space="preserve">changes as </w:t>
      </w:r>
      <w:r w:rsidR="00D0206F" w:rsidRPr="009755AE">
        <w:rPr>
          <w:color w:val="000000" w:themeColor="text1"/>
          <w:rPrChange w:id="2749" w:author="Kevin Bairos-Novak" w:date="2021-07-21T22:42:00Z">
            <w:rPr/>
          </w:rPrChange>
        </w:rPr>
        <w:t>temperature change</w:t>
      </w:r>
      <w:r w:rsidRPr="009755AE">
        <w:rPr>
          <w:color w:val="000000" w:themeColor="text1"/>
          <w:rPrChange w:id="2750" w:author="Kevin Bairos-Novak" w:date="2021-07-21T22:42:00Z">
            <w:rPr/>
          </w:rPrChange>
        </w:rPr>
        <w:t>s</w:t>
      </w:r>
      <w:r w:rsidR="00077144" w:rsidRPr="009755AE">
        <w:rPr>
          <w:color w:val="000000" w:themeColor="text1"/>
          <w:rPrChange w:id="2751" w:author="Kevin Bairos-Novak" w:date="2021-07-21T22:42:00Z">
            <w:rPr/>
          </w:rPrChange>
        </w:rPr>
        <w:t>)</w:t>
      </w:r>
      <w:r w:rsidR="00D0206F" w:rsidRPr="009755AE">
        <w:rPr>
          <w:color w:val="000000" w:themeColor="text1"/>
          <w:rPrChange w:id="2752" w:author="Kevin Bairos-Novak" w:date="2021-07-21T22:42:00Z">
            <w:rPr/>
          </w:rPrChange>
        </w:rPr>
        <w:t>. Conversely, studies that used separate models for low-temperature and high-temperature treatments</w:t>
      </w:r>
      <w:r w:rsidR="00597EDD" w:rsidRPr="009755AE">
        <w:rPr>
          <w:color w:val="000000" w:themeColor="text1"/>
          <w:rPrChange w:id="2753" w:author="Kevin Bairos-Novak" w:date="2021-07-21T22:42:00Z">
            <w:rPr/>
          </w:rPrChange>
        </w:rPr>
        <w:t xml:space="preserve"> </w:t>
      </w:r>
      <w:del w:id="2754" w:author="Kevin Bairos-Novak" w:date="2021-07-21T22:42:00Z">
        <w:r w:rsidR="00597EDD" w:rsidRPr="00AB70A3">
          <w:fldChar w:fldCharType="begin" w:fldLock="1"/>
        </w:r>
        <w:r w:rsidR="00597EDD" w:rsidRPr="00AB70A3">
          <w:del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Biology","id":"ITEM-2","issued":{"date-parts":[["2020"]]},"title":"Assessing the role of historical temperature regime and algal symbionts on the heat tolerance of coral juveniles","type":"article-journal"},"uris":["http://www.mendeley.com/documents/?uuid=c8ce00ca-f313-4884-8cd7-3c32bcd7f389"]},{"id":"ITEM-3","itemData":{"DOI":"10.1111/gcb.14764","ISSN":"13652486","PMID":"31301206","abstract":"Climate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Biology","id":"ITEM-3","issue":"10","issued":{"date-parts":[["2019"]]},"page":"3294-3304","title":"Positive genetic associations among fitness traits support evolvability of a reef-building coral under multiple stressors","type":"article-journal","volume":"25"},"uris":["http://www.mendeley.com/documents/?uuid=52b0dd8e-d2d8-4cc3-be4c-dfd1f1049dda"]},{"id":"ITEM-4","itemData":{"DOI":"10.1016/j.cbpa.2019.110562","ISSN":"15314332","PMID":"31493555","abstract":"The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 Molecular and Integrative Physiology","id":"ITEM-4","issue":"August","issued":{"date-parts":[["2019"]]},"page":"110562","publisher":"Elsevier","title":"Family matters: Variation in the physiology of brooded Porites astreoides larvae is driven by parent colony effects","type":"article-journal","volume":"238"},"uris":["http://www.mendeley.com/documents/?uuid=681a2122-cad6-4f01-976f-2da6a3875921"]}],"mendeley":{"formattedCitation":"(Kirk et al. 2018; Wright et al. 2019; Zhang et al. 2019; Quigley et al. 2020)","plainTextFormattedCitation":"(Kirk et al. 2018; Wright et al. 2019; Zhang et al. 2019; Quigley et al. 2020)","previouslyFormattedCitation":"(Kirk et al. 2018; Wright et al. 2019; Zhang et al. 2019; Quigley et al. 2020)"},"properties":{"noteIndex":0},"schema":"https://github.com/citation-style-language/schema/raw/master/csl-citation.json"}</w:delInstrText>
        </w:r>
        <w:r w:rsidR="00597EDD" w:rsidRPr="00AB70A3">
          <w:fldChar w:fldCharType="separate"/>
        </w:r>
        <w:r w:rsidR="00597EDD" w:rsidRPr="00AB70A3">
          <w:rPr>
            <w:noProof/>
          </w:rPr>
          <w:delText>(Kirk et al. 2018; Wright et al. 2019; Zhang et al. 2019; Quigley et al. 2020)</w:delText>
        </w:r>
        <w:r w:rsidR="00597EDD" w:rsidRPr="00AB70A3">
          <w:fldChar w:fldCharType="end"/>
        </w:r>
      </w:del>
      <w:ins w:id="2755" w:author="Kevin Bairos-Novak" w:date="2021-07-21T22:42:00Z">
        <w:r w:rsidR="00597EDD" w:rsidRPr="009755AE">
          <w:rPr>
            <w:color w:val="000000" w:themeColor="text1"/>
          </w:rPr>
          <w:fldChar w:fldCharType="begin" w:fldLock="1"/>
        </w:r>
        <w:r w:rsidR="00F91F08" w:rsidRPr="009755AE">
          <w:rPr>
            <w:color w:val="000000" w:themeColor="text1"/>
          </w:rPr>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Biology","id":"ITEM-2","issued":{"date-parts":[["2020"]]},"title":"Assessing the role of historical temperature regime and algal symbionts on the heat tolerance of coral juveniles","type":"article-journal"},"uris":["http://www.mendeley.com/documents/?uuid=c8ce00ca-f313-4884-8cd7-3c32bcd7f389"]},{"id":"ITEM-3","itemData":{"DOI":"10.1111/gcb.14764","ISSN":"13652486","PMID":"31301206","abstract":"Climate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Biology","id":"ITEM-3","issue":"10","issued":{"date-parts":[["2019"]]},"page":"3294-3304","title":"Positive genetic associations among fitness traits support evolvability of a reef-building coral under multiple stressors","type":"article-journal","volume":"25"},"uris":["http://www.mendeley.com/documents/?uuid=52b0dd8e-d2d8-4cc3-be4c-dfd1f1049dda"]},{"id":"ITEM-4","itemData":{"DOI":"10.1016/j.cbpa.2019.110562","ISSN":"15314332","PMID":"31493555","abstract":"The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Physiology","id":"ITEM-4","issue":"August","issued":{"date-parts":[["2019"]]},"page":"110562","publisher":"Elsevier","title":"Family matters: Variation in the physiology of brooded Porites astreoides larvae is driven by parent colony effects","type":"article-journal","volume":"238"},"uris":["http://www.mendeley.com/documents/?uuid=681a2122-cad6-4f01-976f-2da6a3875921"]}],"mendeley":{"formattedCitation":"(Kirk et al. 2018; Wright et al. 2019; Zhang et al. 2019; Quigley et al. 2020)","plainTextFormattedCitation":"(Kirk et al. 2018; Wright et al. 2019; Zhang et al. 2019; Quigley et al. 2020)","previouslyFormattedCitation":"(Kirk et al. 2018; Wright et al. 2019; Zhang et al. 2019; Quigley et al. 2020)"},"properties":{"noteIndex":0},"schema":"https://github.com/citation-style-language/schema/raw/master/csl-citation.json"}</w:instrText>
        </w:r>
        <w:r w:rsidR="00597EDD" w:rsidRPr="009755AE">
          <w:rPr>
            <w:color w:val="000000" w:themeColor="text1"/>
          </w:rPr>
          <w:fldChar w:fldCharType="separate"/>
        </w:r>
        <w:r w:rsidR="00597EDD" w:rsidRPr="009755AE">
          <w:rPr>
            <w:noProof/>
            <w:color w:val="000000" w:themeColor="text1"/>
          </w:rPr>
          <w:t>(Kirk et al. 2018; Wright et al. 2019; Zhang et al. 2019; Quigley et al. 2020)</w:t>
        </w:r>
        <w:r w:rsidR="00597EDD" w:rsidRPr="009755AE">
          <w:rPr>
            <w:color w:val="000000" w:themeColor="text1"/>
          </w:rPr>
          <w:fldChar w:fldCharType="end"/>
        </w:r>
      </w:ins>
      <w:r w:rsidR="00D0206F" w:rsidRPr="009755AE">
        <w:rPr>
          <w:color w:val="000000" w:themeColor="text1"/>
          <w:rPrChange w:id="2756" w:author="Kevin Bairos-Novak" w:date="2021-07-21T22:42:00Z">
            <w:rPr/>
          </w:rPrChange>
        </w:rPr>
        <w:t xml:space="preserve"> produced </w:t>
      </w:r>
      <w:r w:rsidR="00A008E0" w:rsidRPr="009755AE">
        <w:rPr>
          <w:color w:val="000000" w:themeColor="text1"/>
          <w:rPrChange w:id="2757" w:author="Kevin Bairos-Novak" w:date="2021-07-21T22:42:00Z">
            <w:rPr/>
          </w:rPrChange>
        </w:rPr>
        <w:t xml:space="preserve">separate </w:t>
      </w:r>
      <w:r w:rsidR="00D0206F" w:rsidRPr="009755AE">
        <w:rPr>
          <w:color w:val="000000" w:themeColor="text1"/>
          <w:rPrChange w:id="2758" w:author="Kevin Bairos-Novak" w:date="2021-07-21T22:42:00Z">
            <w:rPr/>
          </w:rPrChange>
        </w:rPr>
        <w:t xml:space="preserve">estimates </w:t>
      </w:r>
      <w:r w:rsidR="00D9762D" w:rsidRPr="009755AE">
        <w:rPr>
          <w:color w:val="000000" w:themeColor="text1"/>
          <w:rPrChange w:id="2759" w:author="Kevin Bairos-Novak" w:date="2021-07-21T22:42:00Z">
            <w:rPr/>
          </w:rPrChange>
        </w:rPr>
        <w:t xml:space="preserve">of the </w:t>
      </w:r>
      <w:r w:rsidR="00D0206F" w:rsidRPr="009755AE">
        <w:rPr>
          <w:color w:val="000000" w:themeColor="text1"/>
          <w:rPrChange w:id="2760" w:author="Kevin Bairos-Novak" w:date="2021-07-21T22:42:00Z">
            <w:rPr/>
          </w:rPrChange>
        </w:rPr>
        <w:t>heritability of performance</w:t>
      </w:r>
      <w:r w:rsidR="00A008E0" w:rsidRPr="009755AE">
        <w:rPr>
          <w:color w:val="000000" w:themeColor="text1"/>
          <w:rPrChange w:id="2761" w:author="Kevin Bairos-Novak" w:date="2021-07-21T22:42:00Z">
            <w:rPr/>
          </w:rPrChange>
        </w:rPr>
        <w:t xml:space="preserve"> under the two temperatures.</w:t>
      </w:r>
      <w:r w:rsidRPr="009755AE">
        <w:rPr>
          <w:color w:val="000000" w:themeColor="text1"/>
          <w:rPrChange w:id="2762" w:author="Kevin Bairos-Novak" w:date="2021-07-21T22:42:00Z">
            <w:rPr/>
          </w:rPrChange>
        </w:rPr>
        <w:t xml:space="preserve"> </w:t>
      </w:r>
      <w:r w:rsidR="00D9762D" w:rsidRPr="009755AE">
        <w:rPr>
          <w:color w:val="000000" w:themeColor="text1"/>
          <w:rPrChange w:id="2763" w:author="Kevin Bairos-Novak" w:date="2021-07-21T22:42:00Z">
            <w:rPr/>
          </w:rPrChange>
        </w:rPr>
        <w:t xml:space="preserve">One inherent problem with such an approach arises if there is little or no variation in the trait value for one of the treatment levels (e.g., </w:t>
      </w:r>
      <w:r w:rsidRPr="009755AE">
        <w:rPr>
          <w:color w:val="000000" w:themeColor="text1"/>
          <w:rPrChange w:id="2764" w:author="Kevin Bairos-Novak" w:date="2021-07-21T22:42:00Z">
            <w:rPr/>
          </w:rPrChange>
        </w:rPr>
        <w:t xml:space="preserve">no mortality of bleaching observed under </w:t>
      </w:r>
      <w:r w:rsidR="00D9762D" w:rsidRPr="009755AE">
        <w:rPr>
          <w:color w:val="000000" w:themeColor="text1"/>
          <w:rPrChange w:id="2765" w:author="Kevin Bairos-Novak" w:date="2021-07-21T22:42:00Z">
            <w:rPr/>
          </w:rPrChange>
        </w:rPr>
        <w:t>control conditions</w:t>
      </w:r>
      <w:r w:rsidR="001761C9" w:rsidRPr="009755AE">
        <w:rPr>
          <w:color w:val="000000" w:themeColor="text1"/>
          <w:rPrChange w:id="2766" w:author="Kevin Bairos-Novak" w:date="2021-07-21T22:42:00Z">
            <w:rPr/>
          </w:rPrChange>
        </w:rPr>
        <w:t xml:space="preserve"> or</w:t>
      </w:r>
      <w:r w:rsidR="00D9762D" w:rsidRPr="009755AE">
        <w:rPr>
          <w:color w:val="000000" w:themeColor="text1"/>
          <w:rPrChange w:id="2767" w:author="Kevin Bairos-Novak" w:date="2021-07-21T22:42:00Z">
            <w:rPr/>
          </w:rPrChange>
        </w:rPr>
        <w:t xml:space="preserve"> no observable growth when corals are placed in extreme heat)</w:t>
      </w:r>
      <w:r w:rsidRPr="009755AE">
        <w:rPr>
          <w:color w:val="000000" w:themeColor="text1"/>
          <w:rPrChange w:id="2768" w:author="Kevin Bairos-Novak" w:date="2021-07-21T22:42:00Z">
            <w:rPr/>
          </w:rPrChange>
        </w:rPr>
        <w:t xml:space="preserve">. The absence of among-individual variation in performance in these cases means that </w:t>
      </w:r>
      <w:r w:rsidR="00D9762D" w:rsidRPr="009755AE">
        <w:rPr>
          <w:color w:val="000000" w:themeColor="text1"/>
          <w:rPrChange w:id="2769" w:author="Kevin Bairos-Novak" w:date="2021-07-21T22:42:00Z">
            <w:rPr/>
          </w:rPrChange>
        </w:rPr>
        <w:t xml:space="preserve">the estimated heritability will always be near zero, regardless of any underlying additive genetic variation associated with the trait in question. </w:t>
      </w:r>
      <w:r w:rsidR="009F1A66" w:rsidRPr="009755AE">
        <w:rPr>
          <w:color w:val="000000" w:themeColor="text1"/>
          <w:rPrChange w:id="2770" w:author="Kevin Bairos-Novak" w:date="2021-07-21T22:42:00Z">
            <w:rPr/>
          </w:rPrChange>
        </w:rPr>
        <w:t xml:space="preserve">For studies of </w:t>
      </w:r>
      <w:r w:rsidR="007755B6" w:rsidRPr="009755AE">
        <w:rPr>
          <w:color w:val="000000" w:themeColor="text1"/>
          <w:rPrChange w:id="2771" w:author="Kevin Bairos-Novak" w:date="2021-07-21T22:42:00Z">
            <w:rPr/>
          </w:rPrChange>
        </w:rPr>
        <w:t xml:space="preserve">thermotolerance, </w:t>
      </w:r>
      <w:r w:rsidR="009F1A66" w:rsidRPr="009755AE">
        <w:rPr>
          <w:color w:val="000000" w:themeColor="text1"/>
          <w:rPrChange w:id="2772" w:author="Kevin Bairos-Novak" w:date="2021-07-21T22:42:00Z">
            <w:rPr/>
          </w:rPrChange>
        </w:rPr>
        <w:t>obtaining heritability estimates via differenced treatment values or as a fixed treatment effect</w:t>
      </w:r>
      <w:r w:rsidR="00127666" w:rsidRPr="009755AE">
        <w:rPr>
          <w:color w:val="000000" w:themeColor="text1"/>
          <w:rPrChange w:id="2773" w:author="Kevin Bairos-Novak" w:date="2021-07-21T22:42:00Z">
            <w:rPr/>
          </w:rPrChange>
        </w:rPr>
        <w:t xml:space="preserve"> (</w:t>
      </w:r>
      <w:r w:rsidR="009F1A66" w:rsidRPr="009755AE">
        <w:rPr>
          <w:color w:val="000000" w:themeColor="text1"/>
          <w:rPrChange w:id="2774" w:author="Kevin Bairos-Novak" w:date="2021-07-21T22:42:00Z">
            <w:rPr/>
          </w:rPrChange>
        </w:rPr>
        <w:t>and thereby provid</w:t>
      </w:r>
      <w:r w:rsidR="00127666" w:rsidRPr="009755AE">
        <w:rPr>
          <w:color w:val="000000" w:themeColor="text1"/>
          <w:rPrChange w:id="2775" w:author="Kevin Bairos-Novak" w:date="2021-07-21T22:42:00Z">
            <w:rPr/>
          </w:rPrChange>
        </w:rPr>
        <w:t>ing</w:t>
      </w:r>
      <w:r w:rsidR="009F1A66" w:rsidRPr="009755AE">
        <w:rPr>
          <w:color w:val="000000" w:themeColor="text1"/>
          <w:rPrChange w:id="2776" w:author="Kevin Bairos-Novak" w:date="2021-07-21T22:42:00Z">
            <w:rPr/>
          </w:rPrChange>
        </w:rPr>
        <w:t xml:space="preserve"> heritability estimates indicative of the trait’s thermal sensitivity</w:t>
      </w:r>
      <w:r w:rsidR="00127666" w:rsidRPr="009755AE">
        <w:rPr>
          <w:color w:val="000000" w:themeColor="text1"/>
          <w:rPrChange w:id="2777" w:author="Kevin Bairos-Novak" w:date="2021-07-21T22:42:00Z">
            <w:rPr/>
          </w:rPrChange>
        </w:rPr>
        <w:t xml:space="preserve">) </w:t>
      </w:r>
      <w:r w:rsidR="007755B6" w:rsidRPr="009755AE">
        <w:rPr>
          <w:color w:val="000000" w:themeColor="text1"/>
          <w:rPrChange w:id="2778" w:author="Kevin Bairos-Novak" w:date="2021-07-21T22:42:00Z">
            <w:rPr/>
          </w:rPrChange>
        </w:rPr>
        <w:t xml:space="preserve">is </w:t>
      </w:r>
      <w:r w:rsidR="00127666" w:rsidRPr="009755AE">
        <w:rPr>
          <w:color w:val="000000" w:themeColor="text1"/>
          <w:rPrChange w:id="2779" w:author="Kevin Bairos-Novak" w:date="2021-07-21T22:42:00Z">
            <w:rPr/>
          </w:rPrChange>
        </w:rPr>
        <w:t xml:space="preserve">likely </w:t>
      </w:r>
      <w:r w:rsidR="007755B6" w:rsidRPr="009755AE">
        <w:rPr>
          <w:color w:val="000000" w:themeColor="text1"/>
          <w:rPrChange w:id="2780" w:author="Kevin Bairos-Novak" w:date="2021-07-21T22:42:00Z">
            <w:rPr/>
          </w:rPrChange>
        </w:rPr>
        <w:t>preferable,</w:t>
      </w:r>
      <w:r w:rsidR="00127666" w:rsidRPr="009755AE">
        <w:rPr>
          <w:color w:val="000000" w:themeColor="text1"/>
          <w:rPrChange w:id="2781" w:author="Kevin Bairos-Novak" w:date="2021-07-21T22:42:00Z">
            <w:rPr/>
          </w:rPrChange>
        </w:rPr>
        <w:t xml:space="preserve"> but</w:t>
      </w:r>
      <w:r w:rsidR="007755B6" w:rsidRPr="009755AE">
        <w:rPr>
          <w:color w:val="000000" w:themeColor="text1"/>
          <w:rPrChange w:id="2782" w:author="Kevin Bairos-Novak" w:date="2021-07-21T22:42:00Z">
            <w:rPr/>
          </w:rPrChange>
        </w:rPr>
        <w:t xml:space="preserve"> </w:t>
      </w:r>
      <w:r w:rsidR="00A008E0" w:rsidRPr="009755AE">
        <w:rPr>
          <w:color w:val="000000" w:themeColor="text1"/>
          <w:rPrChange w:id="2783" w:author="Kevin Bairos-Novak" w:date="2021-07-21T22:42:00Z">
            <w:rPr/>
          </w:rPrChange>
        </w:rPr>
        <w:t xml:space="preserve">ideally </w:t>
      </w:r>
      <w:r w:rsidR="00127666" w:rsidRPr="009755AE">
        <w:rPr>
          <w:color w:val="000000" w:themeColor="text1"/>
          <w:rPrChange w:id="2784" w:author="Kevin Bairos-Novak" w:date="2021-07-21T22:42:00Z">
            <w:rPr/>
          </w:rPrChange>
        </w:rPr>
        <w:t xml:space="preserve">future studies would </w:t>
      </w:r>
      <w:r w:rsidR="007755B6" w:rsidRPr="009755AE">
        <w:rPr>
          <w:color w:val="000000" w:themeColor="text1"/>
          <w:rPrChange w:id="2785" w:author="Kevin Bairos-Novak" w:date="2021-07-21T22:42:00Z">
            <w:rPr/>
          </w:rPrChange>
        </w:rPr>
        <w:t>characteriz</w:t>
      </w:r>
      <w:r w:rsidR="00127666" w:rsidRPr="009755AE">
        <w:rPr>
          <w:color w:val="000000" w:themeColor="text1"/>
          <w:rPrChange w:id="2786" w:author="Kevin Bairos-Novak" w:date="2021-07-21T22:42:00Z">
            <w:rPr/>
          </w:rPrChange>
        </w:rPr>
        <w:t>e responses based on</w:t>
      </w:r>
      <w:r w:rsidR="007755B6" w:rsidRPr="009755AE">
        <w:rPr>
          <w:color w:val="000000" w:themeColor="text1"/>
          <w:rPrChange w:id="2787" w:author="Kevin Bairos-Novak" w:date="2021-07-21T22:42:00Z">
            <w:rPr/>
          </w:rPrChange>
        </w:rPr>
        <w:t xml:space="preserve"> many </w:t>
      </w:r>
      <w:r w:rsidR="00127666" w:rsidRPr="009755AE">
        <w:rPr>
          <w:color w:val="000000" w:themeColor="text1"/>
          <w:rPrChange w:id="2788" w:author="Kevin Bairos-Novak" w:date="2021-07-21T22:42:00Z">
            <w:rPr/>
          </w:rPrChange>
        </w:rPr>
        <w:t xml:space="preserve">temperature </w:t>
      </w:r>
      <w:r w:rsidR="007755B6" w:rsidRPr="009755AE">
        <w:rPr>
          <w:color w:val="000000" w:themeColor="text1"/>
          <w:rPrChange w:id="2789" w:author="Kevin Bairos-Novak" w:date="2021-07-21T22:42:00Z">
            <w:rPr/>
          </w:rPrChange>
        </w:rPr>
        <w:t xml:space="preserve">points </w:t>
      </w:r>
      <w:r w:rsidR="00127666" w:rsidRPr="009755AE">
        <w:rPr>
          <w:color w:val="000000" w:themeColor="text1"/>
          <w:rPrChange w:id="2790" w:author="Kevin Bairos-Novak" w:date="2021-07-21T22:42:00Z">
            <w:rPr/>
          </w:rPrChange>
        </w:rPr>
        <w:t>along the</w:t>
      </w:r>
      <w:r w:rsidR="007755B6" w:rsidRPr="009755AE">
        <w:rPr>
          <w:color w:val="000000" w:themeColor="text1"/>
          <w:rPrChange w:id="2791" w:author="Kevin Bairos-Novak" w:date="2021-07-21T22:42:00Z">
            <w:rPr/>
          </w:rPrChange>
        </w:rPr>
        <w:t xml:space="preserve"> TPC </w:t>
      </w:r>
      <w:r w:rsidR="00127666" w:rsidRPr="009755AE">
        <w:rPr>
          <w:color w:val="000000" w:themeColor="text1"/>
          <w:rPrChange w:id="2792" w:author="Kevin Bairos-Novak" w:date="2021-07-21T22:42:00Z">
            <w:rPr/>
          </w:rPrChange>
        </w:rPr>
        <w:t xml:space="preserve">to obtain </w:t>
      </w:r>
      <w:proofErr w:type="spellStart"/>
      <w:r w:rsidR="007755B6" w:rsidRPr="009755AE">
        <w:rPr>
          <w:i/>
          <w:color w:val="000000" w:themeColor="text1"/>
          <w:rPrChange w:id="2793" w:author="Kevin Bairos-Novak" w:date="2021-07-21T22:42:00Z">
            <w:rPr>
              <w:i/>
            </w:rPr>
          </w:rPrChange>
        </w:rPr>
        <w:t>CT</w:t>
      </w:r>
      <w:r w:rsidR="007755B6" w:rsidRPr="009755AE">
        <w:rPr>
          <w:i/>
          <w:color w:val="000000" w:themeColor="text1"/>
          <w:vertAlign w:val="subscript"/>
          <w:rPrChange w:id="2794" w:author="Kevin Bairos-Novak" w:date="2021-07-21T22:42:00Z">
            <w:rPr>
              <w:i/>
              <w:vertAlign w:val="subscript"/>
            </w:rPr>
          </w:rPrChange>
        </w:rPr>
        <w:t>max</w:t>
      </w:r>
      <w:proofErr w:type="spellEnd"/>
      <w:r w:rsidR="007755B6" w:rsidRPr="009755AE">
        <w:rPr>
          <w:color w:val="000000" w:themeColor="text1"/>
          <w:rPrChange w:id="2795" w:author="Kevin Bairos-Novak" w:date="2021-07-21T22:42:00Z">
            <w:rPr/>
          </w:rPrChange>
        </w:rPr>
        <w:t xml:space="preserve">, </w:t>
      </w:r>
      <w:proofErr w:type="spellStart"/>
      <w:r w:rsidR="007755B6" w:rsidRPr="009755AE">
        <w:rPr>
          <w:i/>
          <w:color w:val="000000" w:themeColor="text1"/>
          <w:rPrChange w:id="2796" w:author="Kevin Bairos-Novak" w:date="2021-07-21T22:42:00Z">
            <w:rPr>
              <w:i/>
            </w:rPr>
          </w:rPrChange>
        </w:rPr>
        <w:t>T</w:t>
      </w:r>
      <w:r w:rsidR="007755B6" w:rsidRPr="009755AE">
        <w:rPr>
          <w:i/>
          <w:color w:val="000000" w:themeColor="text1"/>
          <w:vertAlign w:val="subscript"/>
          <w:rPrChange w:id="2797" w:author="Kevin Bairos-Novak" w:date="2021-07-21T22:42:00Z">
            <w:rPr>
              <w:i/>
              <w:vertAlign w:val="subscript"/>
            </w:rPr>
          </w:rPrChange>
        </w:rPr>
        <w:t>opt</w:t>
      </w:r>
      <w:proofErr w:type="spellEnd"/>
      <w:r w:rsidR="007755B6" w:rsidRPr="009755AE">
        <w:rPr>
          <w:color w:val="000000" w:themeColor="text1"/>
          <w:rPrChange w:id="2798" w:author="Kevin Bairos-Novak" w:date="2021-07-21T22:42:00Z">
            <w:rPr/>
          </w:rPrChange>
        </w:rPr>
        <w:t xml:space="preserve">, and </w:t>
      </w:r>
      <w:proofErr w:type="spellStart"/>
      <w:r w:rsidR="007755B6" w:rsidRPr="009755AE">
        <w:rPr>
          <w:i/>
          <w:color w:val="000000" w:themeColor="text1"/>
          <w:rPrChange w:id="2799" w:author="Kevin Bairos-Novak" w:date="2021-07-21T22:42:00Z">
            <w:rPr>
              <w:i/>
            </w:rPr>
          </w:rPrChange>
        </w:rPr>
        <w:t>P</w:t>
      </w:r>
      <w:r w:rsidR="007755B6" w:rsidRPr="009755AE">
        <w:rPr>
          <w:i/>
          <w:color w:val="000000" w:themeColor="text1"/>
          <w:vertAlign w:val="subscript"/>
          <w:rPrChange w:id="2800" w:author="Kevin Bairos-Novak" w:date="2021-07-21T22:42:00Z">
            <w:rPr>
              <w:i/>
              <w:vertAlign w:val="subscript"/>
            </w:rPr>
          </w:rPrChange>
        </w:rPr>
        <w:t>max</w:t>
      </w:r>
      <w:proofErr w:type="spellEnd"/>
      <w:r w:rsidR="007755B6" w:rsidRPr="009755AE">
        <w:rPr>
          <w:color w:val="000000" w:themeColor="text1"/>
          <w:rPrChange w:id="2801" w:author="Kevin Bairos-Novak" w:date="2021-07-21T22:42:00Z">
            <w:rPr/>
          </w:rPrChange>
        </w:rPr>
        <w:t>.</w:t>
      </w:r>
    </w:p>
    <w:p w14:paraId="260A0219" w14:textId="777C1200" w:rsidR="0007620F" w:rsidRPr="009755AE" w:rsidRDefault="00A27C77" w:rsidP="00FC6D79">
      <w:pPr>
        <w:spacing w:line="480" w:lineRule="auto"/>
        <w:ind w:firstLine="720"/>
        <w:rPr>
          <w:color w:val="000000" w:themeColor="text1"/>
          <w:rPrChange w:id="2802" w:author="Kevin Bairos-Novak" w:date="2021-07-21T22:42:00Z">
            <w:rPr/>
          </w:rPrChange>
        </w:rPr>
      </w:pPr>
      <w:r w:rsidRPr="009755AE">
        <w:rPr>
          <w:color w:val="000000" w:themeColor="text1"/>
          <w:rPrChange w:id="2803" w:author="Kevin Bairos-Novak" w:date="2021-07-21T22:42:00Z">
            <w:rPr/>
          </w:rPrChange>
        </w:rPr>
        <w:t xml:space="preserve">In this </w:t>
      </w:r>
      <w:r w:rsidR="00527328" w:rsidRPr="009755AE">
        <w:rPr>
          <w:color w:val="000000" w:themeColor="text1"/>
          <w:rPrChange w:id="2804" w:author="Kevin Bairos-Novak" w:date="2021-07-21T22:42:00Z">
            <w:rPr/>
          </w:rPrChange>
        </w:rPr>
        <w:t xml:space="preserve">review, </w:t>
      </w:r>
      <w:r w:rsidR="00630C04" w:rsidRPr="009755AE">
        <w:rPr>
          <w:color w:val="000000" w:themeColor="text1"/>
          <w:rPrChange w:id="2805" w:author="Kevin Bairos-Novak" w:date="2021-07-21T22:42:00Z">
            <w:rPr/>
          </w:rPrChange>
        </w:rPr>
        <w:t xml:space="preserve">we were unable to assess whether </w:t>
      </w:r>
      <w:r w:rsidR="00EA42EF" w:rsidRPr="009755AE">
        <w:rPr>
          <w:color w:val="000000" w:themeColor="text1"/>
          <w:rPrChange w:id="2806" w:author="Kevin Bairos-Novak" w:date="2021-07-21T22:42:00Z">
            <w:rPr/>
          </w:rPrChange>
        </w:rPr>
        <w:t xml:space="preserve">heritabilities associated with thermal sensitivity in performance </w:t>
      </w:r>
      <w:r w:rsidRPr="009755AE">
        <w:rPr>
          <w:color w:val="000000" w:themeColor="text1"/>
          <w:rPrChange w:id="2807" w:author="Kevin Bairos-Novak" w:date="2021-07-21T22:42:00Z">
            <w:rPr/>
          </w:rPrChange>
        </w:rPr>
        <w:t>were different from heri</w:t>
      </w:r>
      <w:r w:rsidR="001761C9" w:rsidRPr="009755AE">
        <w:rPr>
          <w:color w:val="000000" w:themeColor="text1"/>
          <w:rPrChange w:id="2808" w:author="Kevin Bairos-Novak" w:date="2021-07-21T22:42:00Z">
            <w:rPr/>
          </w:rPrChange>
        </w:rPr>
        <w:t>t</w:t>
      </w:r>
      <w:r w:rsidRPr="009755AE">
        <w:rPr>
          <w:color w:val="000000" w:themeColor="text1"/>
          <w:rPrChange w:id="2809" w:author="Kevin Bairos-Novak" w:date="2021-07-21T22:42:00Z">
            <w:rPr/>
          </w:rPrChange>
        </w:rPr>
        <w:t xml:space="preserve">abilities of </w:t>
      </w:r>
      <w:r w:rsidR="00EA42EF" w:rsidRPr="009755AE">
        <w:rPr>
          <w:color w:val="000000" w:themeColor="text1"/>
          <w:rPrChange w:id="2810" w:author="Kevin Bairos-Novak" w:date="2021-07-21T22:42:00Z">
            <w:rPr/>
          </w:rPrChange>
        </w:rPr>
        <w:t xml:space="preserve">performance itself </w:t>
      </w:r>
      <w:r w:rsidR="00630C04" w:rsidRPr="009755AE">
        <w:rPr>
          <w:color w:val="000000" w:themeColor="text1"/>
          <w:rPrChange w:id="2811" w:author="Kevin Bairos-Novak" w:date="2021-07-21T22:42:00Z">
            <w:rPr/>
          </w:rPrChange>
        </w:rPr>
        <w:t>(Fig. S</w:t>
      </w:r>
      <w:r w:rsidR="00EC7471" w:rsidRPr="009755AE">
        <w:rPr>
          <w:color w:val="000000" w:themeColor="text1"/>
          <w:rPrChange w:id="2812" w:author="Kevin Bairos-Novak" w:date="2021-07-21T22:42:00Z">
            <w:rPr/>
          </w:rPrChange>
        </w:rPr>
        <w:t>9</w:t>
      </w:r>
      <w:r w:rsidR="00630C04" w:rsidRPr="009755AE">
        <w:rPr>
          <w:color w:val="000000" w:themeColor="text1"/>
          <w:rPrChange w:id="2813" w:author="Kevin Bairos-Novak" w:date="2021-07-21T22:42:00Z">
            <w:rPr/>
          </w:rPrChange>
        </w:rPr>
        <w:t>)</w:t>
      </w:r>
      <w:r w:rsidR="003C5266" w:rsidRPr="009755AE">
        <w:rPr>
          <w:color w:val="000000" w:themeColor="text1"/>
          <w:rPrChange w:id="2814" w:author="Kevin Bairos-Novak" w:date="2021-07-21T22:42:00Z">
            <w:rPr/>
          </w:rPrChange>
        </w:rPr>
        <w:t>. H</w:t>
      </w:r>
      <w:r w:rsidR="00630C04" w:rsidRPr="009755AE">
        <w:rPr>
          <w:color w:val="000000" w:themeColor="text1"/>
          <w:rPrChange w:id="2815" w:author="Kevin Bairos-Novak" w:date="2021-07-21T22:42:00Z">
            <w:rPr/>
          </w:rPrChange>
        </w:rPr>
        <w:t>owever,</w:t>
      </w:r>
      <w:r w:rsidR="003C5266" w:rsidRPr="009755AE">
        <w:rPr>
          <w:color w:val="000000" w:themeColor="text1"/>
          <w:rPrChange w:id="2816" w:author="Kevin Bairos-Novak" w:date="2021-07-21T22:42:00Z">
            <w:rPr/>
          </w:rPrChange>
        </w:rPr>
        <w:t xml:space="preserve"> the</w:t>
      </w:r>
      <w:r w:rsidR="00630C04" w:rsidRPr="009755AE">
        <w:rPr>
          <w:color w:val="000000" w:themeColor="text1"/>
          <w:rPrChange w:id="2817" w:author="Kevin Bairos-Novak" w:date="2021-07-21T22:42:00Z">
            <w:rPr/>
          </w:rPrChange>
        </w:rPr>
        <w:t xml:space="preserve"> </w:t>
      </w:r>
      <w:r w:rsidR="003C5266" w:rsidRPr="009755AE">
        <w:rPr>
          <w:color w:val="000000" w:themeColor="text1"/>
          <w:rPrChange w:id="2818" w:author="Kevin Bairos-Novak" w:date="2021-07-21T22:42:00Z">
            <w:rPr/>
          </w:rPrChange>
        </w:rPr>
        <w:t xml:space="preserve">evolution of both </w:t>
      </w:r>
      <w:r w:rsidR="005C09FB" w:rsidRPr="009755AE">
        <w:rPr>
          <w:color w:val="000000" w:themeColor="text1"/>
          <w:rPrChange w:id="2819" w:author="Kevin Bairos-Novak" w:date="2021-07-21T22:42:00Z">
            <w:rPr/>
          </w:rPrChange>
        </w:rPr>
        <w:t>maximal performance</w:t>
      </w:r>
      <w:r w:rsidR="003C5266" w:rsidRPr="009755AE">
        <w:rPr>
          <w:color w:val="000000" w:themeColor="text1"/>
          <w:rPrChange w:id="2820" w:author="Kevin Bairos-Novak" w:date="2021-07-21T22:42:00Z">
            <w:rPr/>
          </w:rPrChange>
        </w:rPr>
        <w:t xml:space="preserve"> and </w:t>
      </w:r>
      <w:r w:rsidR="005C09FB" w:rsidRPr="009755AE">
        <w:rPr>
          <w:color w:val="000000" w:themeColor="text1"/>
          <w:rPrChange w:id="2821" w:author="Kevin Bairos-Novak" w:date="2021-07-21T22:42:00Z">
            <w:rPr/>
          </w:rPrChange>
        </w:rPr>
        <w:t xml:space="preserve">the </w:t>
      </w:r>
      <w:r w:rsidR="008413A6" w:rsidRPr="009755AE">
        <w:rPr>
          <w:color w:val="000000" w:themeColor="text1"/>
          <w:rPrChange w:id="2822" w:author="Kevin Bairos-Novak" w:date="2021-07-21T22:42:00Z">
            <w:rPr/>
          </w:rPrChange>
        </w:rPr>
        <w:t>thermal sensitivity</w:t>
      </w:r>
      <w:r w:rsidR="003C5266" w:rsidRPr="009755AE">
        <w:rPr>
          <w:color w:val="000000" w:themeColor="text1"/>
          <w:rPrChange w:id="2823" w:author="Kevin Bairos-Novak" w:date="2021-07-21T22:42:00Z">
            <w:rPr/>
          </w:rPrChange>
        </w:rPr>
        <w:t xml:space="preserve"> </w:t>
      </w:r>
      <w:r w:rsidR="005C09FB" w:rsidRPr="009755AE">
        <w:rPr>
          <w:color w:val="000000" w:themeColor="text1"/>
          <w:rPrChange w:id="2824" w:author="Kevin Bairos-Novak" w:date="2021-07-21T22:42:00Z">
            <w:rPr/>
          </w:rPrChange>
        </w:rPr>
        <w:t>are</w:t>
      </w:r>
      <w:r w:rsidR="003C5266" w:rsidRPr="009755AE">
        <w:rPr>
          <w:color w:val="000000" w:themeColor="text1"/>
          <w:rPrChange w:id="2825" w:author="Kevin Bairos-Novak" w:date="2021-07-21T22:42:00Z">
            <w:rPr/>
          </w:rPrChange>
        </w:rPr>
        <w:t xml:space="preserve"> inherently linked </w:t>
      </w:r>
      <w:r w:rsidR="005C09FB" w:rsidRPr="009755AE">
        <w:rPr>
          <w:color w:val="000000" w:themeColor="text1"/>
          <w:rPrChange w:id="2826" w:author="Kevin Bairos-Novak" w:date="2021-07-21T22:42:00Z">
            <w:rPr/>
          </w:rPrChange>
        </w:rPr>
        <w:t>by the shape of the TPC</w:t>
      </w:r>
      <w:r w:rsidR="001D35CA" w:rsidRPr="009755AE">
        <w:rPr>
          <w:color w:val="000000" w:themeColor="text1"/>
          <w:rPrChange w:id="2827" w:author="Kevin Bairos-Novak" w:date="2021-07-21T22:42:00Z">
            <w:rPr/>
          </w:rPrChange>
        </w:rPr>
        <w:t xml:space="preserve"> (e.g., </w:t>
      </w:r>
      <w:r w:rsidR="005B3352" w:rsidRPr="009755AE">
        <w:rPr>
          <w:color w:val="000000" w:themeColor="text1"/>
          <w:rPrChange w:id="2828" w:author="Kevin Bairos-Novak" w:date="2021-07-21T22:42:00Z">
            <w:rPr/>
          </w:rPrChange>
        </w:rPr>
        <w:t>a higher peak in the TPC would result in higher trait values and greater trait thermal sensitivity)</w:t>
      </w:r>
      <w:r w:rsidR="001D35CA" w:rsidRPr="009755AE">
        <w:rPr>
          <w:color w:val="000000" w:themeColor="text1"/>
          <w:rPrChange w:id="2829" w:author="Kevin Bairos-Novak" w:date="2021-07-21T22:42:00Z">
            <w:rPr/>
          </w:rPrChange>
        </w:rPr>
        <w:t>,</w:t>
      </w:r>
      <w:r w:rsidR="008413A6" w:rsidRPr="009755AE">
        <w:rPr>
          <w:color w:val="000000" w:themeColor="text1"/>
          <w:rPrChange w:id="2830" w:author="Kevin Bairos-Novak" w:date="2021-07-21T22:42:00Z">
            <w:rPr/>
          </w:rPrChange>
        </w:rPr>
        <w:t xml:space="preserve"> </w:t>
      </w:r>
      <w:r w:rsidR="00332696" w:rsidRPr="009755AE">
        <w:rPr>
          <w:color w:val="000000" w:themeColor="text1"/>
          <w:rPrChange w:id="2831" w:author="Kevin Bairos-Novak" w:date="2021-07-21T22:42:00Z">
            <w:rPr/>
          </w:rPrChange>
        </w:rPr>
        <w:t xml:space="preserve">and </w:t>
      </w:r>
      <w:r w:rsidR="00CC193E" w:rsidRPr="009755AE">
        <w:rPr>
          <w:color w:val="000000" w:themeColor="text1"/>
          <w:rPrChange w:id="2832" w:author="Kevin Bairos-Novak" w:date="2021-07-21T22:42:00Z">
            <w:rPr/>
          </w:rPrChange>
        </w:rPr>
        <w:t>thus their</w:t>
      </w:r>
      <w:r w:rsidR="00332696" w:rsidRPr="009755AE">
        <w:rPr>
          <w:color w:val="000000" w:themeColor="text1"/>
          <w:rPrChange w:id="2833" w:author="Kevin Bairos-Novak" w:date="2021-07-21T22:42:00Z">
            <w:rPr/>
          </w:rPrChange>
        </w:rPr>
        <w:t xml:space="preserve"> </w:t>
      </w:r>
      <w:r w:rsidR="00CC193E" w:rsidRPr="009755AE">
        <w:rPr>
          <w:color w:val="000000" w:themeColor="text1"/>
          <w:rPrChange w:id="2834" w:author="Kevin Bairos-Novak" w:date="2021-07-21T22:42:00Z">
            <w:rPr/>
          </w:rPrChange>
        </w:rPr>
        <w:t xml:space="preserve">relationship </w:t>
      </w:r>
      <w:r w:rsidR="001761C9" w:rsidRPr="009755AE">
        <w:rPr>
          <w:color w:val="000000" w:themeColor="text1"/>
          <w:rPrChange w:id="2835" w:author="Kevin Bairos-Novak" w:date="2021-07-21T22:42:00Z">
            <w:rPr/>
          </w:rPrChange>
        </w:rPr>
        <w:t xml:space="preserve">may be correlated </w:t>
      </w:r>
      <w:del w:id="2836" w:author="Kevin Bairos-Novak" w:date="2021-07-21T22:42:00Z">
        <w:r w:rsidR="00147ECB" w:rsidRPr="00AB70A3">
          <w:fldChar w:fldCharType="begin" w:fldLock="1"/>
        </w:r>
        <w:r w:rsidR="002817FE" w:rsidRPr="00AB70A3">
          <w:del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(Oncorhynchus mykiss)","type":"article-journal","volume":"48"},"uris":["http://www.mendeley.com/documents/?uuid=8681bcb8-cff3-436a-a1a7-777820020b22"]}],"mendeley":{"formattedCitation":"(Janhunen et al. 2016)","plainTextFormattedCitation":"(Janhunen et al. 2016)","previouslyFormattedCitation":"(Janhunen et al. 2016)"},"properties":{"noteIndex":0},"schema":"https://github.com/citation-style-language/schema/raw/master/csl-citation.json"}</w:delInstrText>
        </w:r>
        <w:r w:rsidR="00147ECB" w:rsidRPr="00AB70A3">
          <w:fldChar w:fldCharType="separate"/>
        </w:r>
        <w:r w:rsidR="00147ECB" w:rsidRPr="00AB70A3">
          <w:rPr>
            <w:noProof/>
          </w:rPr>
          <w:delText>(Janhunen et al. 2016)</w:delText>
        </w:r>
        <w:r w:rsidR="00147ECB" w:rsidRPr="00AB70A3">
          <w:fldChar w:fldCharType="end"/>
        </w:r>
      </w:del>
      <w:ins w:id="2837" w:author="Kevin Bairos-Novak" w:date="2021-07-21T22:42:00Z">
        <w:r w:rsidR="00147ECB" w:rsidRPr="009755AE">
          <w:rPr>
            <w:color w:val="000000" w:themeColor="text1"/>
          </w:rPr>
          <w:fldChar w:fldCharType="begin" w:fldLock="1"/>
        </w:r>
        <w:r w:rsidR="00F91F08" w:rsidRPr="009755AE">
          <w:rPr>
            <w:color w:val="000000" w:themeColor="text1"/>
          </w:rPr>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(&lt;i&gt;Oncorhynchus mykiss&lt;/i&gt;)","type":"article-journal","volume":"48"},"uris":["http://www.mendeley.com/documents/?uuid=307185ae-fb7d-4236-ac13-1c87aee05ced"]}],"mendeley":{"formattedCitation":"(Janhunen et al. 2016)","plainTextFormattedCitation":"(Janhunen et al. 2016)","previouslyFormattedCitation":"(Janhunen et al. 2016)"},"properties":{"noteIndex":0},"schema":"https://github.com/citation-style-language/schema/raw/master/csl-citation.json"}</w:instrText>
        </w:r>
        <w:r w:rsidR="00147ECB" w:rsidRPr="009755AE">
          <w:rPr>
            <w:color w:val="000000" w:themeColor="text1"/>
          </w:rPr>
          <w:fldChar w:fldCharType="separate"/>
        </w:r>
        <w:r w:rsidR="00147ECB" w:rsidRPr="009755AE">
          <w:rPr>
            <w:noProof/>
            <w:color w:val="000000" w:themeColor="text1"/>
          </w:rPr>
          <w:t>(Janhunen et al. 2016)</w:t>
        </w:r>
        <w:r w:rsidR="00147ECB" w:rsidRPr="009755AE">
          <w:rPr>
            <w:color w:val="000000" w:themeColor="text1"/>
          </w:rPr>
          <w:fldChar w:fldCharType="end"/>
        </w:r>
      </w:ins>
      <w:r w:rsidR="00147ECB" w:rsidRPr="009755AE">
        <w:rPr>
          <w:color w:val="000000" w:themeColor="text1"/>
          <w:rPrChange w:id="2838" w:author="Kevin Bairos-Novak" w:date="2021-07-21T22:42:00Z">
            <w:rPr/>
          </w:rPrChange>
        </w:rPr>
        <w:t xml:space="preserve">. </w:t>
      </w:r>
      <w:r w:rsidR="00EA42EF" w:rsidRPr="009755AE">
        <w:rPr>
          <w:color w:val="000000" w:themeColor="text1"/>
          <w:rPrChange w:id="2839" w:author="Kevin Bairos-Novak" w:date="2021-07-21T22:42:00Z">
            <w:rPr/>
          </w:rPrChange>
        </w:rPr>
        <w:t xml:space="preserve">For example, with the evolution of higher upper thermotolerance (e.g., increasing </w:t>
      </w:r>
      <w:proofErr w:type="spellStart"/>
      <w:r w:rsidR="00EA42EF" w:rsidRPr="009755AE">
        <w:rPr>
          <w:i/>
          <w:color w:val="000000" w:themeColor="text1"/>
          <w:rPrChange w:id="2840" w:author="Kevin Bairos-Novak" w:date="2021-07-21T22:42:00Z">
            <w:rPr>
              <w:i/>
            </w:rPr>
          </w:rPrChange>
        </w:rPr>
        <w:t>CT</w:t>
      </w:r>
      <w:r w:rsidR="00EA42EF" w:rsidRPr="009755AE">
        <w:rPr>
          <w:i/>
          <w:color w:val="000000" w:themeColor="text1"/>
          <w:vertAlign w:val="subscript"/>
          <w:rPrChange w:id="2841" w:author="Kevin Bairos-Novak" w:date="2021-07-21T22:42:00Z">
            <w:rPr>
              <w:i/>
              <w:vertAlign w:val="subscript"/>
            </w:rPr>
          </w:rPrChange>
        </w:rPr>
        <w:t>max</w:t>
      </w:r>
      <w:proofErr w:type="spellEnd"/>
      <w:r w:rsidR="00EA42EF" w:rsidRPr="009755AE">
        <w:rPr>
          <w:color w:val="000000" w:themeColor="text1"/>
          <w:rPrChange w:id="2842" w:author="Kevin Bairos-Novak" w:date="2021-07-21T22:42:00Z">
            <w:rPr/>
          </w:rPrChange>
        </w:rPr>
        <w:t xml:space="preserve">), organisms may face reduced thermal performance breadth and thermal plasticity (Hoffmann et al. </w:t>
      </w:r>
      <w:r w:rsidR="00EA42EF" w:rsidRPr="009755AE">
        <w:rPr>
          <w:color w:val="000000" w:themeColor="text1"/>
          <w:rPrChange w:id="2843" w:author="Kevin Bairos-Novak" w:date="2021-07-21T22:42:00Z">
            <w:rPr/>
          </w:rPrChange>
        </w:rPr>
        <w:lastRenderedPageBreak/>
        <w:t>2013; Comte and Olden 2017; Baker et al. 2018). G</w:t>
      </w:r>
      <w:r w:rsidR="00147ECB" w:rsidRPr="009755AE">
        <w:rPr>
          <w:color w:val="000000" w:themeColor="text1"/>
          <w:rPrChange w:id="2844" w:author="Kevin Bairos-Novak" w:date="2021-07-21T22:42:00Z">
            <w:rPr/>
          </w:rPrChange>
        </w:rPr>
        <w:t xml:space="preserve">rowth and the thermal sensitivity of growth </w:t>
      </w:r>
      <w:r w:rsidR="00EA42EF" w:rsidRPr="009755AE">
        <w:rPr>
          <w:color w:val="000000" w:themeColor="text1"/>
          <w:rPrChange w:id="2845" w:author="Kevin Bairos-Novak" w:date="2021-07-21T22:42:00Z">
            <w:rPr/>
          </w:rPrChange>
        </w:rPr>
        <w:t>are</w:t>
      </w:r>
      <w:r w:rsidR="00147ECB" w:rsidRPr="009755AE">
        <w:rPr>
          <w:color w:val="000000" w:themeColor="text1"/>
          <w:rPrChange w:id="2846" w:author="Kevin Bairos-Novak" w:date="2021-07-21T22:42:00Z">
            <w:rPr/>
          </w:rPrChange>
        </w:rPr>
        <w:t xml:space="preserve"> negatively correlated </w:t>
      </w:r>
      <w:r w:rsidR="00EA42EF" w:rsidRPr="009755AE">
        <w:rPr>
          <w:color w:val="000000" w:themeColor="text1"/>
          <w:rPrChange w:id="2847" w:author="Kevin Bairos-Novak" w:date="2021-07-21T22:42:00Z">
            <w:rPr/>
          </w:rPrChange>
        </w:rPr>
        <w:t xml:space="preserve">for </w:t>
      </w:r>
      <w:r w:rsidR="00DC4921" w:rsidRPr="009755AE">
        <w:rPr>
          <w:color w:val="000000" w:themeColor="text1"/>
          <w:rPrChange w:id="2848" w:author="Kevin Bairos-Novak" w:date="2021-07-21T22:42:00Z">
            <w:rPr/>
          </w:rPrChange>
        </w:rPr>
        <w:t>one</w:t>
      </w:r>
      <w:r w:rsidR="00EA42EF" w:rsidRPr="009755AE">
        <w:rPr>
          <w:color w:val="000000" w:themeColor="text1"/>
          <w:rPrChange w:id="2849" w:author="Kevin Bairos-Novak" w:date="2021-07-21T22:42:00Z">
            <w:rPr/>
          </w:rPrChange>
        </w:rPr>
        <w:t>-year-old rainbow trout (</w:t>
      </w:r>
      <w:r w:rsidR="00EA42EF" w:rsidRPr="009755AE">
        <w:rPr>
          <w:i/>
          <w:color w:val="000000" w:themeColor="text1"/>
          <w:rPrChange w:id="2850" w:author="Kevin Bairos-Novak" w:date="2021-07-21T22:42:00Z">
            <w:rPr>
              <w:i/>
            </w:rPr>
          </w:rPrChange>
        </w:rPr>
        <w:t>Oncorhynchus mykiss</w:t>
      </w:r>
      <w:r w:rsidR="00EA42EF" w:rsidRPr="009755AE">
        <w:rPr>
          <w:color w:val="000000" w:themeColor="text1"/>
          <w:rPrChange w:id="2851" w:author="Kevin Bairos-Novak" w:date="2021-07-21T22:42:00Z">
            <w:rPr/>
          </w:rPrChange>
        </w:rPr>
        <w:t xml:space="preserve">) </w:t>
      </w:r>
      <w:r w:rsidR="00147ECB" w:rsidRPr="009755AE">
        <w:rPr>
          <w:color w:val="000000" w:themeColor="text1"/>
          <w:rPrChange w:id="2852" w:author="Kevin Bairos-Novak" w:date="2021-07-21T22:42:00Z">
            <w:rPr/>
          </w:rPrChange>
        </w:rPr>
        <w:t>at low temperatures</w:t>
      </w:r>
      <w:r w:rsidR="00733FF4" w:rsidRPr="009755AE">
        <w:rPr>
          <w:color w:val="000000" w:themeColor="text1"/>
          <w:rPrChange w:id="2853" w:author="Kevin Bairos-Novak" w:date="2021-07-21T22:42:00Z">
            <w:rPr/>
          </w:rPrChange>
        </w:rPr>
        <w:t>, but not at higher temperatures</w:t>
      </w:r>
      <w:r w:rsidR="00147ECB" w:rsidRPr="009755AE">
        <w:rPr>
          <w:color w:val="000000" w:themeColor="text1"/>
          <w:rPrChange w:id="2854" w:author="Kevin Bairos-Novak" w:date="2021-07-21T22:42:00Z">
            <w:rPr/>
          </w:rPrChange>
        </w:rPr>
        <w:t xml:space="preserve">, thus while there is moderate </w:t>
      </w:r>
      <w:r w:rsidR="00733FF4" w:rsidRPr="009755AE">
        <w:rPr>
          <w:color w:val="000000" w:themeColor="text1"/>
          <w:rPrChange w:id="2855" w:author="Kevin Bairos-Novak" w:date="2021-07-21T22:42:00Z">
            <w:rPr/>
          </w:rPrChange>
        </w:rPr>
        <w:t>heritability for both growth (</w:t>
      </w:r>
      <w:r w:rsidR="00733FF4" w:rsidRPr="009755AE">
        <w:rPr>
          <w:i/>
          <w:color w:val="000000" w:themeColor="text1"/>
          <w:rPrChange w:id="2856" w:author="Kevin Bairos-Novak" w:date="2021-07-21T22:42:00Z">
            <w:rPr>
              <w:i/>
            </w:rPr>
          </w:rPrChange>
        </w:rPr>
        <w:t>h</w:t>
      </w:r>
      <w:r w:rsidR="00733FF4" w:rsidRPr="009755AE">
        <w:rPr>
          <w:i/>
          <w:color w:val="000000" w:themeColor="text1"/>
          <w:vertAlign w:val="superscript"/>
          <w:rPrChange w:id="2857" w:author="Kevin Bairos-Novak" w:date="2021-07-21T22:42:00Z">
            <w:rPr>
              <w:i/>
              <w:vertAlign w:val="superscript"/>
            </w:rPr>
          </w:rPrChange>
        </w:rPr>
        <w:t>2</w:t>
      </w:r>
      <w:r w:rsidR="00733FF4" w:rsidRPr="009755AE">
        <w:rPr>
          <w:color w:val="000000" w:themeColor="text1"/>
          <w:rPrChange w:id="2858" w:author="Kevin Bairos-Novak" w:date="2021-07-21T22:42:00Z">
            <w:rPr/>
          </w:rPrChange>
        </w:rPr>
        <w:t xml:space="preserve"> = 0.46) and </w:t>
      </w:r>
      <w:r w:rsidR="00147ECB" w:rsidRPr="009755AE">
        <w:rPr>
          <w:color w:val="000000" w:themeColor="text1"/>
          <w:rPrChange w:id="2859" w:author="Kevin Bairos-Novak" w:date="2021-07-21T22:42:00Z">
            <w:rPr/>
          </w:rPrChange>
        </w:rPr>
        <w:t xml:space="preserve">thermal sensitivity </w:t>
      </w:r>
      <w:r w:rsidR="00733FF4" w:rsidRPr="009755AE">
        <w:rPr>
          <w:color w:val="000000" w:themeColor="text1"/>
          <w:rPrChange w:id="2860" w:author="Kevin Bairos-Novak" w:date="2021-07-21T22:42:00Z">
            <w:rPr/>
          </w:rPrChange>
        </w:rPr>
        <w:t>of</w:t>
      </w:r>
      <w:r w:rsidR="00147ECB" w:rsidRPr="009755AE">
        <w:rPr>
          <w:color w:val="000000" w:themeColor="text1"/>
          <w:rPrChange w:id="2861" w:author="Kevin Bairos-Novak" w:date="2021-07-21T22:42:00Z">
            <w:rPr/>
          </w:rPrChange>
        </w:rPr>
        <w:t xml:space="preserve"> growth (</w:t>
      </w:r>
      <w:r w:rsidR="00147ECB" w:rsidRPr="009755AE">
        <w:rPr>
          <w:i/>
          <w:color w:val="000000" w:themeColor="text1"/>
          <w:rPrChange w:id="2862" w:author="Kevin Bairos-Novak" w:date="2021-07-21T22:42:00Z">
            <w:rPr>
              <w:i/>
            </w:rPr>
          </w:rPrChange>
        </w:rPr>
        <w:t>h</w:t>
      </w:r>
      <w:r w:rsidR="00147ECB" w:rsidRPr="009755AE">
        <w:rPr>
          <w:i/>
          <w:color w:val="000000" w:themeColor="text1"/>
          <w:vertAlign w:val="superscript"/>
          <w:rPrChange w:id="2863" w:author="Kevin Bairos-Novak" w:date="2021-07-21T22:42:00Z">
            <w:rPr>
              <w:i/>
              <w:vertAlign w:val="superscript"/>
            </w:rPr>
          </w:rPrChange>
        </w:rPr>
        <w:t>2</w:t>
      </w:r>
      <w:r w:rsidR="00147ECB" w:rsidRPr="009755AE">
        <w:rPr>
          <w:color w:val="000000" w:themeColor="text1"/>
          <w:rPrChange w:id="2864" w:author="Kevin Bairos-Novak" w:date="2021-07-21T22:42:00Z">
            <w:rPr/>
          </w:rPrChange>
        </w:rPr>
        <w:t xml:space="preserve"> = 0.24)</w:t>
      </w:r>
      <w:r w:rsidR="00733FF4" w:rsidRPr="009755AE">
        <w:rPr>
          <w:color w:val="000000" w:themeColor="text1"/>
          <w:rPrChange w:id="2865" w:author="Kevin Bairos-Novak" w:date="2021-07-21T22:42:00Z">
            <w:rPr/>
          </w:rPrChange>
        </w:rPr>
        <w:t xml:space="preserve">, </w:t>
      </w:r>
      <w:r w:rsidR="00147ECB" w:rsidRPr="009755AE">
        <w:rPr>
          <w:color w:val="000000" w:themeColor="text1"/>
          <w:rPrChange w:id="2866" w:author="Kevin Bairos-Novak" w:date="2021-07-21T22:42:00Z">
            <w:rPr/>
          </w:rPrChange>
        </w:rPr>
        <w:t xml:space="preserve">selection </w:t>
      </w:r>
      <w:r w:rsidR="00733FF4" w:rsidRPr="009755AE">
        <w:rPr>
          <w:color w:val="000000" w:themeColor="text1"/>
          <w:rPrChange w:id="2867" w:author="Kevin Bairos-Novak" w:date="2021-07-21T22:42:00Z">
            <w:rPr/>
          </w:rPrChange>
        </w:rPr>
        <w:t xml:space="preserve">for higher </w:t>
      </w:r>
      <w:r w:rsidR="00147ECB" w:rsidRPr="009755AE">
        <w:rPr>
          <w:color w:val="000000" w:themeColor="text1"/>
          <w:rPrChange w:id="2868" w:author="Kevin Bairos-Novak" w:date="2021-07-21T22:42:00Z">
            <w:rPr/>
          </w:rPrChange>
        </w:rPr>
        <w:t>growth</w:t>
      </w:r>
      <w:r w:rsidR="00733FF4" w:rsidRPr="009755AE">
        <w:rPr>
          <w:color w:val="000000" w:themeColor="text1"/>
          <w:rPrChange w:id="2869" w:author="Kevin Bairos-Novak" w:date="2021-07-21T22:42:00Z">
            <w:rPr/>
          </w:rPrChange>
        </w:rPr>
        <w:t xml:space="preserve"> is </w:t>
      </w:r>
      <w:r w:rsidR="00FD75CB" w:rsidRPr="009755AE">
        <w:rPr>
          <w:color w:val="000000" w:themeColor="text1"/>
          <w:rPrChange w:id="2870" w:author="Kevin Bairos-Novak" w:date="2021-07-21T22:42:00Z">
            <w:rPr/>
          </w:rPrChange>
        </w:rPr>
        <w:t xml:space="preserve">predicted </w:t>
      </w:r>
      <w:r w:rsidR="00733FF4" w:rsidRPr="009755AE">
        <w:rPr>
          <w:color w:val="000000" w:themeColor="text1"/>
          <w:rPrChange w:id="2871" w:author="Kevin Bairos-Novak" w:date="2021-07-21T22:42:00Z">
            <w:rPr/>
          </w:rPrChange>
        </w:rPr>
        <w:t xml:space="preserve">to result in </w:t>
      </w:r>
      <w:r w:rsidR="00FD75CB" w:rsidRPr="009755AE">
        <w:rPr>
          <w:color w:val="000000" w:themeColor="text1"/>
          <w:rPrChange w:id="2872" w:author="Kevin Bairos-Novak" w:date="2021-07-21T22:42:00Z">
            <w:rPr/>
          </w:rPrChange>
        </w:rPr>
        <w:t>increased</w:t>
      </w:r>
      <w:r w:rsidR="00733FF4" w:rsidRPr="009755AE">
        <w:rPr>
          <w:color w:val="000000" w:themeColor="text1"/>
          <w:rPrChange w:id="2873" w:author="Kevin Bairos-Novak" w:date="2021-07-21T22:42:00Z">
            <w:rPr/>
          </w:rPrChange>
        </w:rPr>
        <w:t xml:space="preserve"> thermal sensitivity </w:t>
      </w:r>
      <w:r w:rsidR="00FD75CB" w:rsidRPr="009755AE">
        <w:rPr>
          <w:color w:val="000000" w:themeColor="text1"/>
          <w:rPrChange w:id="2874" w:author="Kevin Bairos-Novak" w:date="2021-07-21T22:42:00Z">
            <w:rPr/>
          </w:rPrChange>
        </w:rPr>
        <w:t xml:space="preserve">in future generations held </w:t>
      </w:r>
      <w:r w:rsidR="00CC193E" w:rsidRPr="009755AE">
        <w:rPr>
          <w:color w:val="000000" w:themeColor="text1"/>
          <w:rPrChange w:id="2875" w:author="Kevin Bairos-Novak" w:date="2021-07-21T22:42:00Z">
            <w:rPr/>
          </w:rPrChange>
        </w:rPr>
        <w:t xml:space="preserve">at low temperatures, but unlikely to affect thermal sensitivity </w:t>
      </w:r>
      <w:r w:rsidR="00FD75CB" w:rsidRPr="009755AE">
        <w:rPr>
          <w:color w:val="000000" w:themeColor="text1"/>
          <w:rPrChange w:id="2876" w:author="Kevin Bairos-Novak" w:date="2021-07-21T22:42:00Z">
            <w:rPr/>
          </w:rPrChange>
        </w:rPr>
        <w:t>at</w:t>
      </w:r>
      <w:r w:rsidR="00CC193E" w:rsidRPr="009755AE">
        <w:rPr>
          <w:color w:val="000000" w:themeColor="text1"/>
          <w:rPrChange w:id="2877" w:author="Kevin Bairos-Novak" w:date="2021-07-21T22:42:00Z">
            <w:rPr/>
          </w:rPrChange>
        </w:rPr>
        <w:t xml:space="preserve"> higher temperatures </w:t>
      </w:r>
      <w:del w:id="2878" w:author="Kevin Bairos-Novak" w:date="2021-07-21T22:42:00Z">
        <w:r w:rsidR="00CC193E" w:rsidRPr="00AB70A3">
          <w:fldChar w:fldCharType="begin" w:fldLock="1"/>
        </w:r>
        <w:r w:rsidR="002817FE" w:rsidRPr="00AB70A3">
          <w:del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(Oncorhynchus mykiss)","type":"article-journal","volume":"48"},"uris":["http://www.mendeley.com/documents/?uuid=8681bcb8-cff3-436a-a1a7-777820020b22"]}],"mendeley":{"formattedCitation":"(Janhunen et al. 2016)","plainTextFormattedCitation":"(Janhunen et al. 2016)","previouslyFormattedCitation":"(Janhunen et al. 2016)"},"properties":{"noteIndex":0},"schema":"https://github.com/citation-style-language/schema/raw/master/csl-citation.json"}</w:delInstrText>
        </w:r>
        <w:r w:rsidR="00CC193E" w:rsidRPr="00AB70A3">
          <w:fldChar w:fldCharType="separate"/>
        </w:r>
        <w:r w:rsidR="00CC193E" w:rsidRPr="00AB70A3">
          <w:rPr>
            <w:noProof/>
          </w:rPr>
          <w:delText>(Janhunen et al. 2016)</w:delText>
        </w:r>
        <w:r w:rsidR="00CC193E" w:rsidRPr="00AB70A3">
          <w:fldChar w:fldCharType="end"/>
        </w:r>
      </w:del>
      <w:ins w:id="2879" w:author="Kevin Bairos-Novak" w:date="2021-07-21T22:42:00Z">
        <w:r w:rsidR="00CC193E" w:rsidRPr="009755AE">
          <w:rPr>
            <w:color w:val="000000" w:themeColor="text1"/>
          </w:rPr>
          <w:fldChar w:fldCharType="begin" w:fldLock="1"/>
        </w:r>
        <w:r w:rsidR="00F91F08" w:rsidRPr="009755AE">
          <w:rPr>
            <w:color w:val="000000" w:themeColor="text1"/>
          </w:rPr>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(&lt;i&gt;Oncorhynchus mykiss&lt;/i&gt;)","type":"article-journal","volume":"48"},"uris":["http://www.mendeley.com/documents/?uuid=307185ae-fb7d-4236-ac13-1c87aee05ced"]}],"mendeley":{"formattedCitation":"(Janhunen et al. 2016)","plainTextFormattedCitation":"(Janhunen et al. 2016)","previouslyFormattedCitation":"(Janhunen et al. 2016)"},"properties":{"noteIndex":0},"schema":"https://github.com/citation-style-language/schema/raw/master/csl-citation.json"}</w:instrText>
        </w:r>
        <w:r w:rsidR="00CC193E" w:rsidRPr="009755AE">
          <w:rPr>
            <w:color w:val="000000" w:themeColor="text1"/>
          </w:rPr>
          <w:fldChar w:fldCharType="separate"/>
        </w:r>
        <w:r w:rsidR="00CC193E" w:rsidRPr="009755AE">
          <w:rPr>
            <w:noProof/>
            <w:color w:val="000000" w:themeColor="text1"/>
          </w:rPr>
          <w:t>(Janhunen et al. 2016)</w:t>
        </w:r>
        <w:r w:rsidR="00CC193E" w:rsidRPr="009755AE">
          <w:rPr>
            <w:color w:val="000000" w:themeColor="text1"/>
          </w:rPr>
          <w:fldChar w:fldCharType="end"/>
        </w:r>
      </w:ins>
      <w:r w:rsidR="00CC193E" w:rsidRPr="009755AE">
        <w:rPr>
          <w:color w:val="000000" w:themeColor="text1"/>
          <w:rPrChange w:id="2880" w:author="Kevin Bairos-Novak" w:date="2021-07-21T22:42:00Z">
            <w:rPr/>
          </w:rPrChange>
        </w:rPr>
        <w:t>.</w:t>
      </w:r>
      <w:r w:rsidR="006A0ED2" w:rsidRPr="009755AE">
        <w:rPr>
          <w:color w:val="000000" w:themeColor="text1"/>
          <w:rPrChange w:id="2881" w:author="Kevin Bairos-Novak" w:date="2021-07-21T22:42:00Z">
            <w:rPr/>
          </w:rPrChange>
        </w:rPr>
        <w:t xml:space="preserve"> Similar </w:t>
      </w:r>
      <w:r w:rsidR="002817FE" w:rsidRPr="009755AE">
        <w:rPr>
          <w:color w:val="000000" w:themeColor="text1"/>
          <w:rPrChange w:id="2882" w:author="Kevin Bairos-Novak" w:date="2021-07-21T22:42:00Z">
            <w:rPr/>
          </w:rPrChange>
        </w:rPr>
        <w:t xml:space="preserve">trade-offs of growth vs. sensitivity have been observed as well in adult rainbow trout </w:t>
      </w:r>
      <w:r w:rsidR="002817FE" w:rsidRPr="009755AE">
        <w:rPr>
          <w:color w:val="000000" w:themeColor="text1"/>
          <w:rPrChange w:id="2883" w:author="Kevin Bairos-Novak" w:date="2021-07-21T22:42:00Z">
            <w:rPr/>
          </w:rPrChange>
        </w:rPr>
        <w:fldChar w:fldCharType="begin" w:fldLock="1"/>
      </w:r>
      <w:r w:rsidR="008B12B2" w:rsidRPr="009755AE">
        <w:rPr>
          <w:color w:val="000000" w:themeColor="text1"/>
          <w:rPrChange w:id="2884" w:author="Kevin Bairos-Novak" w:date="2021-07-21T22:42:00Z">
            <w:rPr/>
          </w:rPrChange>
        </w:rPr>
        <w:instrText>ADDIN CSL_CITATION {"citationItems":[{"id":"ITEM-1","itemData":{"DOI":"10.1371/journal.pone.0135133","ISSN":"19326203","PMID":"26267268","abstract":"Rainbow trout is farmed globally under diverse uncontrollable environments. Fish with low macroenvironmental sensitivity (ES) of growth is important to thrive and grow under these uncontrollable environments. The ES may evolve as a correlated response to selection for growth in one environment when the genetic correlation between ES and growth is nonzero. The aims of this study were to quantify additive genetic variance for ES of body weight (BW), defined as the slope of reaction norm across breeding environment (BE) and production environment (PE), and to estimate the genetic correlation (r&lt;inf&gt;g(int, sl&lt;/inf&gt;)) between BW and ES. To estimate heritable variance of ES, the coheritability of ES was derived using selection index theory. The BW records from 43,040 rainbow trout performing either in freshwater or seawater were analysed using a reaction norm model. High additive genetic variance for ES (9584) was observed, inferring that genetic changes in ES can be expected. The coheritability for ES was either -0.06 (intercept at PE) or -0.08 (intercept at BE), suggesting that BW observation in either PE or BE results in low accuracy of selection for ES. Yet, the r&lt;inf&gt;g(int, sl&lt;/inf&gt;) was negative (-0.41 to -0.33) indicating that selection for BW in one environment is expected to result in more sensitive fish. To avoid an increase of ES while selecting for BW, it is possible to have equal genetic gain in BW in both environments so that ES is maintained stable.","author":[{"dropping-particle":"","family":"Sae-Lim","given":"Panya","non-dropping-particle":"","parse-names":false,"suffix":""},{"dropping-particle":"","family":"Mulder","given":"Han","non-dropping-particle":"","parse-names":false,"suffix":""},{"dropping-particle":"","family":"Gjerde","given":"Bjarne","non-dropping-particle":"","parse-names":false,"suffix":""},{"dropping-particle":"","family":"Koskinen","given":"Heikki","non-dropping-particle":"","parse-names":false,"suffix":""},{"dropping-particle":"","family":"Lillehammer","given":"Marie","non-dropping-particle":"","parse-names":false,"suffix":""},{"dropping-particle":"","family":"Kause","given":"Antti","non-dropping-particle":"","parse-names":false,"suffix":""}],"container-title":"PLoS ONE","id":"ITEM-1","issue":"8","issued":{"date-parts":[["2015"]]},"page":"1-17","title":"Genetics of growth reaction norms in farmed rainbow trout","type":"article-journal","volume":"10"},"uris":["http://www.mendeley.com/documents/?uuid=59e3a152-3e98-4d09-889d-8987d86dc78d"]}],"mendeley":{"formattedCitation":"(Sae-Lim et al. 2015)","plainTextFormattedCitation":"(Sae-Lim et al. 2015)","previouslyFormattedCitation":"(Sae-Lim et al. 2015)"},"properties":{"noteIndex":0},"schema":"https://github.com/citation-style-language/schema/raw/master/csl-citation.json"}</w:instrText>
      </w:r>
      <w:r w:rsidR="002817FE" w:rsidRPr="009755AE">
        <w:rPr>
          <w:color w:val="000000" w:themeColor="text1"/>
          <w:rPrChange w:id="2885" w:author="Kevin Bairos-Novak" w:date="2021-07-21T22:42:00Z">
            <w:rPr/>
          </w:rPrChange>
        </w:rPr>
        <w:fldChar w:fldCharType="separate"/>
      </w:r>
      <w:r w:rsidR="002817FE" w:rsidRPr="009755AE">
        <w:rPr>
          <w:color w:val="000000" w:themeColor="text1"/>
          <w:rPrChange w:id="2886" w:author="Kevin Bairos-Novak" w:date="2021-07-21T22:42:00Z">
            <w:rPr/>
          </w:rPrChange>
        </w:rPr>
        <w:t>(Sae-Lim et al. 2015)</w:t>
      </w:r>
      <w:r w:rsidR="002817FE" w:rsidRPr="009755AE">
        <w:rPr>
          <w:color w:val="000000" w:themeColor="text1"/>
          <w:rPrChange w:id="2887" w:author="Kevin Bairos-Novak" w:date="2021-07-21T22:42:00Z">
            <w:rPr/>
          </w:rPrChange>
        </w:rPr>
        <w:fldChar w:fldCharType="end"/>
      </w:r>
      <w:r w:rsidR="002817FE" w:rsidRPr="009755AE">
        <w:rPr>
          <w:color w:val="000000" w:themeColor="text1"/>
          <w:rPrChange w:id="2888" w:author="Kevin Bairos-Novak" w:date="2021-07-21T22:42:00Z">
            <w:rPr/>
          </w:rPrChange>
        </w:rPr>
        <w:t>.</w:t>
      </w:r>
      <w:r w:rsidR="008B12B2" w:rsidRPr="009755AE">
        <w:rPr>
          <w:color w:val="000000" w:themeColor="text1"/>
          <w:rPrChange w:id="2889" w:author="Kevin Bairos-Novak" w:date="2021-07-21T22:42:00Z">
            <w:rPr/>
          </w:rPrChange>
        </w:rPr>
        <w:t xml:space="preserve"> </w:t>
      </w:r>
      <w:r w:rsidR="00EA42EF" w:rsidRPr="009755AE">
        <w:rPr>
          <w:color w:val="000000" w:themeColor="text1"/>
          <w:rPrChange w:id="2890" w:author="Kevin Bairos-Novak" w:date="2021-07-21T22:42:00Z">
            <w:rPr/>
          </w:rPrChange>
        </w:rPr>
        <w:t>Further complicating the matter, some genetic correlations among life history traits may be temperature</w:t>
      </w:r>
      <w:r w:rsidR="00CB4576" w:rsidRPr="009755AE">
        <w:rPr>
          <w:color w:val="000000" w:themeColor="text1"/>
          <w:rPrChange w:id="2891" w:author="Kevin Bairos-Novak" w:date="2021-07-21T22:42:00Z">
            <w:rPr/>
          </w:rPrChange>
        </w:rPr>
        <w:t>-</w:t>
      </w:r>
      <w:r w:rsidR="00EA42EF" w:rsidRPr="009755AE">
        <w:rPr>
          <w:color w:val="000000" w:themeColor="text1"/>
          <w:rPrChange w:id="2892" w:author="Kevin Bairos-Novak" w:date="2021-07-21T22:42:00Z">
            <w:rPr/>
          </w:rPrChange>
        </w:rPr>
        <w:t xml:space="preserve">specific (reviewed in </w:t>
      </w:r>
      <w:r w:rsidR="00EA42EF" w:rsidRPr="009755AE">
        <w:rPr>
          <w:color w:val="000000" w:themeColor="text1"/>
          <w:rPrChange w:id="2893" w:author="Kevin Bairos-Novak" w:date="2021-07-21T22:42:00Z">
            <w:rPr/>
          </w:rPrChange>
        </w:rPr>
        <w:fldChar w:fldCharType="begin" w:fldLock="1"/>
      </w:r>
      <w:r w:rsidR="00EA42EF" w:rsidRPr="009755AE">
        <w:rPr>
          <w:color w:val="000000" w:themeColor="text1"/>
          <w:rPrChange w:id="2894" w:author="Kevin Bairos-Novak" w:date="2021-07-21T22:42:00Z">
            <w:rPr/>
          </w:rPrChange>
        </w:rPr>
        <w:instrText>ADDIN CSL_CITATION {"citationItems":[{"id":"ITEM-1","itemData":{"DOI":"10.1038/sj.hdy.6800532","ISSN":"0018067X","PMID":"15280897","abstract":"Negative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work.","author":[{"dropping-particle":"","family":"Sgrò","given":"C. M.","non-dropping-particle":"","parse-names":false,"suffix":""},{"dropping-particle":"","family":"Hoffmann","given":"A. A.","non-dropping-particle":"","parse-names":false,"suffix":""}],"container-title":"Heredity","id":"ITEM-1","issue":"3","issued":{"date-parts":[["2004"]]},"page":"241-248","title":"Genetic correlations, tradeoffs and environmental variation","type":"article-journal","volume":"93"},"uris":["http://www.mendeley.com/documents/?uuid=1cc37436-9fad-46a3-a9b8-d64484489881"]}],"mendeley":{"formattedCitation":"(Sgrò and Hoffmann 2004)","manualFormatting":"Sgrò and Hoffmann 2004)","plainTextFormattedCitation":"(Sgrò and Hoffmann 2004)","previouslyFormattedCitation":"(Sgrò and Hoffmann 2004)"},"properties":{"noteIndex":0},"schema":"https://github.com/citation-style-language/schema/raw/master/csl-citation.json"}</w:instrText>
      </w:r>
      <w:r w:rsidR="00EA42EF" w:rsidRPr="009755AE">
        <w:rPr>
          <w:color w:val="000000" w:themeColor="text1"/>
          <w:rPrChange w:id="2895" w:author="Kevin Bairos-Novak" w:date="2021-07-21T22:42:00Z">
            <w:rPr/>
          </w:rPrChange>
        </w:rPr>
        <w:fldChar w:fldCharType="separate"/>
      </w:r>
      <w:r w:rsidR="00EA42EF" w:rsidRPr="009755AE">
        <w:rPr>
          <w:color w:val="000000" w:themeColor="text1"/>
          <w:rPrChange w:id="2896" w:author="Kevin Bairos-Novak" w:date="2021-07-21T22:42:00Z">
            <w:rPr/>
          </w:rPrChange>
        </w:rPr>
        <w:t>Sgrò and Hoffmann 2004)</w:t>
      </w:r>
      <w:r w:rsidR="00EA42EF" w:rsidRPr="009755AE">
        <w:rPr>
          <w:color w:val="000000" w:themeColor="text1"/>
          <w:rPrChange w:id="2897" w:author="Kevin Bairos-Novak" w:date="2021-07-21T22:42:00Z">
            <w:rPr/>
          </w:rPrChange>
        </w:rPr>
        <w:fldChar w:fldCharType="end"/>
      </w:r>
      <w:r w:rsidR="00EA42EF" w:rsidRPr="009755AE">
        <w:rPr>
          <w:color w:val="000000" w:themeColor="text1"/>
          <w:rPrChange w:id="2898" w:author="Kevin Bairos-Novak" w:date="2021-07-21T22:42:00Z">
            <w:rPr/>
          </w:rPrChange>
        </w:rPr>
        <w:t xml:space="preserve">, including cases where negative genetic correlations can become positive at higher temperatures and vice-versa. </w:t>
      </w:r>
      <w:r w:rsidR="00353D78" w:rsidRPr="009755AE">
        <w:rPr>
          <w:color w:val="000000" w:themeColor="text1"/>
          <w:rPrChange w:id="2899" w:author="Kevin Bairos-Novak" w:date="2021-07-21T22:42:00Z">
            <w:rPr/>
          </w:rPrChange>
        </w:rPr>
        <w:t xml:space="preserve">Thus, coral trait evolution may further be complicated by (currently unmeasured) genetic correlations </w:t>
      </w:r>
      <w:r w:rsidR="00CC3FB1" w:rsidRPr="009755AE">
        <w:rPr>
          <w:color w:val="000000" w:themeColor="text1"/>
          <w:rPrChange w:id="2900" w:author="Kevin Bairos-Novak" w:date="2021-07-21T22:42:00Z">
            <w:rPr/>
          </w:rPrChange>
        </w:rPr>
        <w:t>across TPC metrics.</w:t>
      </w:r>
    </w:p>
    <w:p w14:paraId="1E43863A" w14:textId="1F812DE6" w:rsidR="0066121A" w:rsidRPr="009755AE" w:rsidRDefault="0066121A" w:rsidP="00FC6D79">
      <w:pPr>
        <w:spacing w:line="480" w:lineRule="auto"/>
        <w:rPr>
          <w:color w:val="000000" w:themeColor="text1"/>
          <w:rPrChange w:id="2901" w:author="Kevin Bairos-Novak" w:date="2021-07-21T22:42:00Z">
            <w:rPr/>
          </w:rPrChange>
        </w:rPr>
      </w:pPr>
    </w:p>
    <w:p w14:paraId="39CA8754" w14:textId="5C47032F" w:rsidR="0066121A" w:rsidRPr="009755AE" w:rsidRDefault="0066121A" w:rsidP="00FC6D79">
      <w:pPr>
        <w:spacing w:line="480" w:lineRule="auto"/>
        <w:rPr>
          <w:b/>
          <w:color w:val="000000" w:themeColor="text1"/>
          <w:rPrChange w:id="2902" w:author="Kevin Bairos-Novak" w:date="2021-07-21T22:42:00Z">
            <w:rPr>
              <w:b/>
            </w:rPr>
          </w:rPrChange>
        </w:rPr>
      </w:pPr>
      <w:r w:rsidRPr="009755AE">
        <w:rPr>
          <w:b/>
          <w:color w:val="000000" w:themeColor="text1"/>
          <w:rPrChange w:id="2903" w:author="Kevin Bairos-Novak" w:date="2021-07-21T22:42:00Z">
            <w:rPr>
              <w:b/>
            </w:rPr>
          </w:rPrChange>
        </w:rPr>
        <w:t>Conclusion</w:t>
      </w:r>
    </w:p>
    <w:p w14:paraId="3271FE64" w14:textId="1FD809A9" w:rsidR="007B090C" w:rsidRPr="009755AE" w:rsidRDefault="003F2CB4" w:rsidP="00D74301">
      <w:pPr>
        <w:spacing w:line="480" w:lineRule="auto"/>
        <w:ind w:firstLine="720"/>
        <w:rPr>
          <w:color w:val="000000" w:themeColor="text1"/>
          <w:rPrChange w:id="2904" w:author="Kevin Bairos-Novak" w:date="2021-07-21T22:42:00Z">
            <w:rPr/>
          </w:rPrChange>
        </w:rPr>
      </w:pPr>
      <w:r w:rsidRPr="009755AE">
        <w:rPr>
          <w:color w:val="000000" w:themeColor="text1"/>
          <w:rPrChange w:id="2905" w:author="Kevin Bairos-Novak" w:date="2021-07-21T22:42:00Z">
            <w:rPr/>
          </w:rPrChange>
        </w:rPr>
        <w:t xml:space="preserve">Our </w:t>
      </w:r>
      <w:ins w:id="2906" w:author="Kevin Bairos-Novak" w:date="2021-07-21T22:42:00Z">
        <w:r w:rsidR="00AA5747" w:rsidRPr="009755AE">
          <w:rPr>
            <w:color w:val="000000" w:themeColor="text1"/>
          </w:rPr>
          <w:t>meta-</w:t>
        </w:r>
      </w:ins>
      <w:r w:rsidRPr="009755AE">
        <w:rPr>
          <w:color w:val="000000" w:themeColor="text1"/>
          <w:rPrChange w:id="2907" w:author="Kevin Bairos-Novak" w:date="2021-07-21T22:42:00Z">
            <w:rPr/>
          </w:rPrChange>
        </w:rPr>
        <w:t xml:space="preserve">analysis </w:t>
      </w:r>
      <w:del w:id="2908" w:author="Kevin Bairos-Novak" w:date="2021-07-21T22:42:00Z">
        <w:r w:rsidRPr="00AB70A3">
          <w:delText>identifies</w:delText>
        </w:r>
      </w:del>
      <w:ins w:id="2909" w:author="Kevin Bairos-Novak" w:date="2021-07-21T22:42:00Z">
        <w:r w:rsidR="00AA5747" w:rsidRPr="009755AE">
          <w:rPr>
            <w:color w:val="000000" w:themeColor="text1"/>
          </w:rPr>
          <w:t>estimates</w:t>
        </w:r>
      </w:ins>
      <w:r w:rsidR="00371F1C" w:rsidRPr="009755AE">
        <w:rPr>
          <w:color w:val="000000" w:themeColor="text1"/>
          <w:rPrChange w:id="2910" w:author="Kevin Bairos-Novak" w:date="2021-07-21T22:42:00Z">
            <w:rPr/>
          </w:rPrChange>
        </w:rPr>
        <w:t xml:space="preserve"> </w:t>
      </w:r>
      <w:r w:rsidRPr="009755AE">
        <w:rPr>
          <w:color w:val="000000" w:themeColor="text1"/>
          <w:rPrChange w:id="2911" w:author="Kevin Bairos-Novak" w:date="2021-07-21T22:42:00Z">
            <w:rPr/>
          </w:rPrChange>
        </w:rPr>
        <w:t xml:space="preserve">relatively high </w:t>
      </w:r>
      <w:r w:rsidR="00371F1C" w:rsidRPr="009755AE">
        <w:rPr>
          <w:color w:val="000000" w:themeColor="text1"/>
          <w:rPrChange w:id="2912" w:author="Kevin Bairos-Novak" w:date="2021-07-21T22:42:00Z">
            <w:rPr/>
          </w:rPrChange>
        </w:rPr>
        <w:t xml:space="preserve">heritability </w:t>
      </w:r>
      <w:del w:id="2913" w:author="Kevin Bairos-Novak" w:date="2021-07-21T22:42:00Z">
        <w:r w:rsidRPr="00AB70A3">
          <w:delText>of</w:delText>
        </w:r>
      </w:del>
      <w:ins w:id="2914" w:author="Kevin Bairos-Novak" w:date="2021-07-21T22:42:00Z">
        <w:r w:rsidR="00371F1C" w:rsidRPr="009755AE">
          <w:rPr>
            <w:color w:val="000000" w:themeColor="text1"/>
          </w:rPr>
          <w:t>for</w:t>
        </w:r>
      </w:ins>
      <w:r w:rsidR="00371F1C" w:rsidRPr="009755AE">
        <w:rPr>
          <w:color w:val="000000" w:themeColor="text1"/>
          <w:rPrChange w:id="2915" w:author="Kevin Bairos-Novak" w:date="2021-07-21T22:42:00Z">
            <w:rPr/>
          </w:rPrChange>
        </w:rPr>
        <w:t xml:space="preserve"> </w:t>
      </w:r>
      <w:r w:rsidRPr="009755AE">
        <w:rPr>
          <w:color w:val="000000" w:themeColor="text1"/>
          <w:rPrChange w:id="2916" w:author="Kevin Bairos-Novak" w:date="2021-07-21T22:42:00Z">
            <w:rPr/>
          </w:rPrChange>
        </w:rPr>
        <w:t>some traits, such as survival and growth. This, coupled with the fact that heritability does not appreciably decline with increasing temperature manipulation</w:t>
      </w:r>
      <w:r w:rsidR="00747271" w:rsidRPr="009755AE">
        <w:rPr>
          <w:color w:val="000000" w:themeColor="text1"/>
          <w:rPrChange w:id="2917" w:author="Kevin Bairos-Novak" w:date="2021-07-21T22:42:00Z">
            <w:rPr/>
          </w:rPrChange>
        </w:rPr>
        <w:t>,</w:t>
      </w:r>
      <w:r w:rsidRPr="009755AE">
        <w:rPr>
          <w:color w:val="000000" w:themeColor="text1"/>
          <w:rPrChange w:id="2918" w:author="Kevin Bairos-Novak" w:date="2021-07-21T22:42:00Z">
            <w:rPr/>
          </w:rPrChange>
        </w:rPr>
        <w:t xml:space="preserve"> suggests </w:t>
      </w:r>
      <w:ins w:id="2919" w:author="Kevin Bairos-Novak" w:date="2021-07-21T22:42:00Z">
        <w:r w:rsidR="00371F1C" w:rsidRPr="009755AE">
          <w:rPr>
            <w:color w:val="000000" w:themeColor="text1"/>
          </w:rPr>
          <w:t xml:space="preserve">the </w:t>
        </w:r>
      </w:ins>
      <w:r w:rsidRPr="009755AE">
        <w:rPr>
          <w:color w:val="000000" w:themeColor="text1"/>
          <w:rPrChange w:id="2920" w:author="Kevin Bairos-Novak" w:date="2021-07-21T22:42:00Z">
            <w:rPr/>
          </w:rPrChange>
        </w:rPr>
        <w:t xml:space="preserve">potential for </w:t>
      </w:r>
      <w:del w:id="2921" w:author="Kevin Bairos-Novak" w:date="2021-07-21T22:42:00Z">
        <w:r w:rsidR="00747271" w:rsidRPr="00AB70A3">
          <w:delText xml:space="preserve">substantial </w:delText>
        </w:r>
      </w:del>
      <w:r w:rsidRPr="009755AE">
        <w:rPr>
          <w:color w:val="000000" w:themeColor="text1"/>
          <w:rPrChange w:id="2922" w:author="Kevin Bairos-Novak" w:date="2021-07-21T22:42:00Z">
            <w:rPr/>
          </w:rPrChange>
        </w:rPr>
        <w:t>coral adaptation to future conditions of weak to moderate climate change.</w:t>
      </w:r>
      <w:r w:rsidR="00346353" w:rsidRPr="009755AE">
        <w:rPr>
          <w:color w:val="000000" w:themeColor="text1"/>
          <w:rPrChange w:id="2923" w:author="Kevin Bairos-Novak" w:date="2021-07-21T22:42:00Z">
            <w:rPr/>
          </w:rPrChange>
        </w:rPr>
        <w:t xml:space="preserve"> </w:t>
      </w:r>
      <w:del w:id="2924" w:author="Kevin Bairos-Novak" w:date="2021-07-21T22:42:00Z">
        <w:r w:rsidRPr="00AB70A3">
          <w:delText>In contrast, recent</w:delText>
        </w:r>
      </w:del>
      <w:ins w:id="2925" w:author="Kevin Bairos-Novak" w:date="2021-07-21T22:42:00Z">
        <w:r w:rsidR="00796F5E" w:rsidRPr="009755AE">
          <w:rPr>
            <w:color w:val="000000" w:themeColor="text1"/>
          </w:rPr>
          <w:t>Nevertheless, potential</w:t>
        </w:r>
        <w:r w:rsidR="00346353" w:rsidRPr="009755AE">
          <w:rPr>
            <w:color w:val="000000" w:themeColor="text1"/>
          </w:rPr>
          <w:t xml:space="preserve"> confounding </w:t>
        </w:r>
        <w:r w:rsidR="00796F5E" w:rsidRPr="009755AE">
          <w:rPr>
            <w:color w:val="000000" w:themeColor="text1"/>
          </w:rPr>
          <w:t>factors that could bias some of our heritability estimates upwards</w:t>
        </w:r>
        <w:r w:rsidR="00346353" w:rsidRPr="009755AE">
          <w:rPr>
            <w:color w:val="000000" w:themeColor="text1"/>
          </w:rPr>
          <w:t xml:space="preserve"> remain to be explored, including </w:t>
        </w:r>
        <w:r w:rsidR="00796F5E" w:rsidRPr="009755AE">
          <w:rPr>
            <w:color w:val="000000" w:themeColor="text1"/>
          </w:rPr>
          <w:t xml:space="preserve">the effects of </w:t>
        </w:r>
        <w:r w:rsidR="00346353" w:rsidRPr="009755AE">
          <w:rPr>
            <w:color w:val="000000" w:themeColor="text1"/>
          </w:rPr>
          <w:t xml:space="preserve">preconditioning </w:t>
        </w:r>
        <w:r w:rsidR="00466D74" w:rsidRPr="009755AE">
          <w:rPr>
            <w:color w:val="000000" w:themeColor="text1"/>
          </w:rPr>
          <w:t xml:space="preserve">and </w:t>
        </w:r>
        <w:r w:rsidR="00137222" w:rsidRPr="009755AE">
          <w:rPr>
            <w:color w:val="000000" w:themeColor="text1"/>
          </w:rPr>
          <w:t>canalization</w:t>
        </w:r>
        <w:r w:rsidR="00466D74" w:rsidRPr="009755AE">
          <w:rPr>
            <w:color w:val="000000" w:themeColor="text1"/>
          </w:rPr>
          <w:t xml:space="preserve"> </w:t>
        </w:r>
        <w:r w:rsidR="00346353" w:rsidRPr="009755AE">
          <w:rPr>
            <w:color w:val="000000" w:themeColor="text1"/>
          </w:rPr>
          <w:t xml:space="preserve">in adults, parental and symbiont effects, and transgenerational inheritance of </w:t>
        </w:r>
        <w:proofErr w:type="spellStart"/>
        <w:r w:rsidR="00346353" w:rsidRPr="009755AE">
          <w:rPr>
            <w:color w:val="000000" w:themeColor="text1"/>
          </w:rPr>
          <w:t>CgP</w:t>
        </w:r>
        <w:proofErr w:type="spellEnd"/>
        <w:r w:rsidR="00346353" w:rsidRPr="009755AE">
          <w:rPr>
            <w:color w:val="000000" w:themeColor="text1"/>
          </w:rPr>
          <w:t xml:space="preserve"> methylation.</w:t>
        </w:r>
        <w:r w:rsidRPr="009755AE">
          <w:rPr>
            <w:color w:val="000000" w:themeColor="text1"/>
          </w:rPr>
          <w:t xml:space="preserve"> </w:t>
        </w:r>
        <w:r w:rsidR="00796F5E" w:rsidRPr="009755AE">
          <w:rPr>
            <w:color w:val="000000" w:themeColor="text1"/>
          </w:rPr>
          <w:t>R</w:t>
        </w:r>
        <w:r w:rsidRPr="009755AE">
          <w:rPr>
            <w:color w:val="000000" w:themeColor="text1"/>
          </w:rPr>
          <w:t>ecent</w:t>
        </w:r>
      </w:ins>
      <w:r w:rsidRPr="009755AE">
        <w:rPr>
          <w:color w:val="000000" w:themeColor="text1"/>
          <w:rPrChange w:id="2926" w:author="Kevin Bairos-Novak" w:date="2021-07-21T22:42:00Z">
            <w:rPr/>
          </w:rPrChange>
        </w:rPr>
        <w:t xml:space="preserve"> evolutionary models of corals consider the heritability of the thermal optimum for corals, </w:t>
      </w:r>
      <w:proofErr w:type="spellStart"/>
      <w:r w:rsidRPr="009755AE">
        <w:rPr>
          <w:i/>
          <w:color w:val="000000" w:themeColor="text1"/>
          <w:rPrChange w:id="2927" w:author="Kevin Bairos-Novak" w:date="2021-07-21T22:42:00Z">
            <w:rPr>
              <w:i/>
            </w:rPr>
          </w:rPrChange>
        </w:rPr>
        <w:t>T</w:t>
      </w:r>
      <w:r w:rsidRPr="009755AE">
        <w:rPr>
          <w:i/>
          <w:color w:val="000000" w:themeColor="text1"/>
          <w:vertAlign w:val="subscript"/>
          <w:rPrChange w:id="2928" w:author="Kevin Bairos-Novak" w:date="2021-07-21T22:42:00Z">
            <w:rPr>
              <w:i/>
              <w:vertAlign w:val="subscript"/>
            </w:rPr>
          </w:rPrChange>
        </w:rPr>
        <w:t>opt</w:t>
      </w:r>
      <w:proofErr w:type="spellEnd"/>
      <w:r w:rsidRPr="009755AE">
        <w:rPr>
          <w:color w:val="000000" w:themeColor="text1"/>
          <w:rPrChange w:id="2929" w:author="Kevin Bairos-Novak" w:date="2021-07-21T22:42:00Z">
            <w:rPr/>
          </w:rPrChange>
        </w:rPr>
        <w:t xml:space="preserve">, to be anywhere from negligible (e.g., </w:t>
      </w:r>
      <w:r w:rsidRPr="009755AE">
        <w:rPr>
          <w:i/>
          <w:color w:val="000000" w:themeColor="text1"/>
          <w:rPrChange w:id="2930" w:author="Kevin Bairos-Novak" w:date="2021-07-21T22:42:00Z">
            <w:rPr>
              <w:i/>
            </w:rPr>
          </w:rPrChange>
        </w:rPr>
        <w:t>h</w:t>
      </w:r>
      <w:r w:rsidRPr="009755AE">
        <w:rPr>
          <w:i/>
          <w:color w:val="000000" w:themeColor="text1"/>
          <w:vertAlign w:val="superscript"/>
          <w:rPrChange w:id="2931" w:author="Kevin Bairos-Novak" w:date="2021-07-21T22:42:00Z">
            <w:rPr>
              <w:i/>
              <w:vertAlign w:val="superscript"/>
            </w:rPr>
          </w:rPrChange>
        </w:rPr>
        <w:t>2</w:t>
      </w:r>
      <w:r w:rsidRPr="009755AE">
        <w:rPr>
          <w:color w:val="000000" w:themeColor="text1"/>
          <w:rPrChange w:id="2932" w:author="Kevin Bairos-Novak" w:date="2021-07-21T22:42:00Z">
            <w:rPr/>
          </w:rPrChange>
        </w:rPr>
        <w:t xml:space="preserve"> = 0.01) to low/medium (e.g., </w:t>
      </w:r>
      <w:r w:rsidRPr="009755AE">
        <w:rPr>
          <w:i/>
          <w:color w:val="000000" w:themeColor="text1"/>
          <w:rPrChange w:id="2933" w:author="Kevin Bairos-Novak" w:date="2021-07-21T22:42:00Z">
            <w:rPr>
              <w:i/>
            </w:rPr>
          </w:rPrChange>
        </w:rPr>
        <w:t>h</w:t>
      </w:r>
      <w:r w:rsidRPr="009755AE">
        <w:rPr>
          <w:i/>
          <w:color w:val="000000" w:themeColor="text1"/>
          <w:vertAlign w:val="superscript"/>
          <w:rPrChange w:id="2934" w:author="Kevin Bairos-Novak" w:date="2021-07-21T22:42:00Z">
            <w:rPr>
              <w:i/>
              <w:vertAlign w:val="superscript"/>
            </w:rPr>
          </w:rPrChange>
        </w:rPr>
        <w:t>2</w:t>
      </w:r>
      <w:r w:rsidRPr="009755AE">
        <w:rPr>
          <w:color w:val="000000" w:themeColor="text1"/>
          <w:rPrChange w:id="2935" w:author="Kevin Bairos-Novak" w:date="2021-07-21T22:42:00Z">
            <w:rPr/>
          </w:rPrChange>
        </w:rPr>
        <w:t xml:space="preserve"> = 0.16</w:t>
      </w:r>
      <w:ins w:id="2936" w:author="Kevin Bairos-Novak" w:date="2021-07-21T22:42:00Z">
        <w:r w:rsidR="00F05E9E" w:rsidRPr="009755AE">
          <w:rPr>
            <w:color w:val="000000" w:themeColor="text1"/>
          </w:rPr>
          <w:t>–0.50</w:t>
        </w:r>
      </w:ins>
      <w:r w:rsidRPr="009755AE">
        <w:rPr>
          <w:color w:val="000000" w:themeColor="text1"/>
          <w:rPrChange w:id="2937" w:author="Kevin Bairos-Novak" w:date="2021-07-21T22:42:00Z">
            <w:rPr/>
          </w:rPrChange>
        </w:rPr>
        <w:t xml:space="preserve">) </w:t>
      </w:r>
      <w:del w:id="2938" w:author="Kevin Bairos-Novak" w:date="2021-07-21T22:42:00Z">
        <w:r w:rsidRPr="00AB70A3">
          <w:fldChar w:fldCharType="begin" w:fldLock="1"/>
        </w:r>
        <w:r w:rsidR="006D355C">
          <w:del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perspective","type":"article-journal","volume":"426"},"uris":["http://www.mendeley.com/documents/?uuid=44d4f9fa-5235-42a9-8112-0f3a4d37073a"]},{"id":"ITEM-2","itemData":{"DOI":"10.1111/gcb.15060","abstract":"The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Pacific","type":"article-journal","volume":"26"},"uris":["http://www.mendeley.com/documents/?uuid=b8e79da7-ca31-4dda-80de-789aadcfcd69"]},{"id":"ITEM-3","itemData":{"DOI":"10.1371/journal.pgen.1007220","ISBN":"1111111111","ISSN":"15537404","PMID":"29672529","abstract":"Can genetic adaptation in reef-building corals keep pace with the current rate of sea surface warming? Here we combine population genomics, biophysical modeling, and evolutionary simulations to predict future adaptation of the common coral Acropora millepora on the Great Barrier Reef (GBR). Genomics-derived migration rates were high (0.1–1% of immigrants per generation across half the latitudinal range of the GBR) and closely matched the biophysical model of larval dispersal. Both genetic and biophysical models indicated the prevalence of southward migration along the GBR that would facilitate the spread of heat-tolerant alleles to higher latitudes as the climate warms. We developed an individual-based metapopulation model of polygenic adaptation and parameterized it with population sizes and migration rates derived from the genomic analysis. We find that high migration rates do not disrupt local thermal adaptation, and that the resulting standing genetic variation should be sufficient to fuel rapid region-wide adaptation of A. millepora populations to gradual warming over the next 20–50 coral generations (100–250 years). Further adaptation based on novel mutations might also be possible, but this depends on the currently unknown genetic parameters underlying coral thermal tolerance and the rate of warming realized. Despite this capacity for adaptation, our model predicts that coral populations would become increasingly sensitive to random thermal fluctuations such as ENSO cycles or heat waves, which corresponds well with the recent increase in frequency of catastrophic coral bleaching events.","author":[{"dropping-particle":"V.","family":"Matz","given":"Mikhail","non-dropping-particle":"","parse-names":false,"suffix":""},{"dropping-particle":"","family":"Treml","given":"Eric A.","non-dropping-particle":"","parse-names":false,"suffix":""},{"dropping-particle":"V.","family":"Aglyamova","given":"Galina","non-dropping-particle":"","parse-names":false,"suffix":""},{"dropping-particle":"","family":"Bay","given":"Line K.","non-dropping-particle":"","parse-names":false,"suffix":""}],"container-title":"PLoS Genetics","id":"ITEM-3","issue":"4","issued":{"date-parts":[["2018"]]},"page":"1-20","title":"Potential and limits for rapid genetic adaptation to warming in a Great Barrier Reef coral","type":"article-journal","volume":"14"},"uris":["http://www.mendeley.com/documents/?uuid=a958b63b-9ccc-4e77-91d7-db1b71bd1646"]}],"mendeley":{"formattedCitation":"(Matz et al. 2018; Cropp and Norbury 2020; Matz et al. 2020)","plainTextFormattedCitation":"(Matz et al. 2018; Cropp and Norbury 2020; Matz et al. 2020)","previouslyFormattedCitation":"(Matz et al. 2018; Cropp and Norbury 2020; Matz et al. 2020)"},"properties":{"noteIndex":0},"schema":"https://github.com/citation-style-language/schema/raw/master/csl-citation.json"}</w:delInstrText>
        </w:r>
        <w:r w:rsidRPr="00AB70A3">
          <w:fldChar w:fldCharType="separate"/>
        </w:r>
        <w:r w:rsidR="009F5B8D" w:rsidRPr="00AB70A3">
          <w:rPr>
            <w:noProof/>
          </w:rPr>
          <w:delText>(Matz et al. 2018; Cropp and Norbury 2020; Matz et al. 2020)</w:delText>
        </w:r>
        <w:r w:rsidRPr="00AB70A3">
          <w:fldChar w:fldCharType="end"/>
        </w:r>
        <w:r w:rsidRPr="00AB70A3">
          <w:delText>.</w:delText>
        </w:r>
      </w:del>
      <w:ins w:id="2939" w:author="Kevin Bairos-Novak" w:date="2021-07-21T22:42:00Z">
        <w:r w:rsidRPr="009755AE">
          <w:rPr>
            <w:color w:val="000000" w:themeColor="text1"/>
          </w:rPr>
          <w:fldChar w:fldCharType="begin" w:fldLock="1"/>
        </w:r>
        <w:r w:rsidR="00F91F08" w:rsidRPr="009755AE">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perspective","type":"article-journal","volume":"426"},"uris":["http://www.mendeley.com/documents/?uuid=44d4f9fa-5235-42a9-8112-0f3a4d37073a"]},{"id":"ITEM-2","itemData":{"DOI":"10.1101/722314","abstract":"The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Pacific","type":"article-journal","volume":"26"},"uris":["http://www.mendeley.com/documents/?uuid=25966570-39a5-4b96-8cad-b46ec1110dad"]},{"id":"ITEM-3","itemData":{"DOI":"10.1038/s41558-021-01037-2","ISSN":"1758-678X","abstract":"Incorporating species’ ability to adaptively respond to climate change is critical for robustly predicting persistence. One such example could be the adaptive role of algal symbionts in setting coral thermal tolerance under global warming and ocean acidification. Using a global ecological and evolutionary model of competing branching and mounding coral morphotypes, we show symbiont shuffling (towards taxa with increased heat tolerance) was more effective than symbiont evolution in delaying coral-cover declines, but stronger warming rates (high emissions scenarios) outpace the ability of these adaptive processes and limit coral persistence. Acidification has a small impact on reef degradation rates relative to warming. Global patterns in coral reef vulnerability to climate are sensitive to the interaction of warming rate and adaptive capacity and cannot be predicted by either factor alone. Overall, our results show how models of spatially resolved adaptive mechanisms can inform conservation decisions.","author":[{"dropping-particle":"","family":"Logan","given":"Cheryl A.","non-dropping-particle":"","parse-names":false,"suffix":""},{"dropping-particle":"","family":"Dunne","given":"John P.","non-dropping-particle":"","parse-names":false,"suffix":""},{"dropping-particle":"","family":"Ryan","given":"James S.","non-dropping-particle":"","parse-names":false,"suffix":""},{"dropping-particle":"","family":"Baskett","given":"Marissa L.","non-dropping-particle":"","parse-names":false,"suffix":""},{"dropping-particle":"","family":"Donner","given":"Simon D.","non-dropping-particle":"","parse-names":false,"suffix":""}],"container-title":"Nature Climate Change","id":"ITEM-3","issue":"6","issued":{"date-parts":[["2021"]]},"page":"537-542","publisher":"Springer US","title":"Quantifying global potential for coral evolutionary response to climate change","type":"article-journal","volume":"11"},"uris":["http://www.mendeley.com/documents/?uuid=8d16e918-674c-474a-aa79-e3b92003735d"]}],"mendeley":{"formattedCitation":"(Cropp and Norbury 2020; Matz et al. 2020; Logan et al. 2021)","plainTextFormattedCitation":"(Cropp and Norbury 2020; Matz et al. 2020; Logan et al. 2021)","previouslyFormattedCitation":"(Cropp and Norbury 2020; Matz et al. 2020; Logan et al. 2021)"},"properties":{"noteIndex":0},"schema":"https://github.com/citation-style-language/schema/raw/master/csl-citation.json"}</w:instrText>
        </w:r>
        <w:r w:rsidRPr="009755AE">
          <w:rPr>
            <w:color w:val="000000" w:themeColor="text1"/>
          </w:rPr>
          <w:fldChar w:fldCharType="separate"/>
        </w:r>
        <w:r w:rsidR="00065311" w:rsidRPr="009755AE">
          <w:rPr>
            <w:noProof/>
            <w:color w:val="000000" w:themeColor="text1"/>
          </w:rPr>
          <w:t>(Cropp and Norbury 2020; Matz et al. 2020; Logan et al. 2021)</w:t>
        </w:r>
        <w:r w:rsidRPr="009755AE">
          <w:rPr>
            <w:color w:val="000000" w:themeColor="text1"/>
          </w:rPr>
          <w:fldChar w:fldCharType="end"/>
        </w:r>
        <w:r w:rsidRPr="009755AE">
          <w:rPr>
            <w:color w:val="000000" w:themeColor="text1"/>
          </w:rPr>
          <w:t>.</w:t>
        </w:r>
      </w:ins>
      <w:r w:rsidRPr="009755AE">
        <w:rPr>
          <w:color w:val="000000" w:themeColor="text1"/>
          <w:rPrChange w:id="2940" w:author="Kevin Bairos-Novak" w:date="2021-07-21T22:42:00Z">
            <w:rPr/>
          </w:rPrChange>
        </w:rPr>
        <w:t xml:space="preserve"> However, there are no available estimates for coral thermal performance traits such as </w:t>
      </w:r>
      <w:proofErr w:type="spellStart"/>
      <w:r w:rsidRPr="009755AE">
        <w:rPr>
          <w:i/>
          <w:color w:val="000000" w:themeColor="text1"/>
          <w:rPrChange w:id="2941" w:author="Kevin Bairos-Novak" w:date="2021-07-21T22:42:00Z">
            <w:rPr>
              <w:i/>
            </w:rPr>
          </w:rPrChange>
        </w:rPr>
        <w:t>T</w:t>
      </w:r>
      <w:r w:rsidRPr="009755AE">
        <w:rPr>
          <w:i/>
          <w:color w:val="000000" w:themeColor="text1"/>
          <w:vertAlign w:val="subscript"/>
          <w:rPrChange w:id="2942" w:author="Kevin Bairos-Novak" w:date="2021-07-21T22:42:00Z">
            <w:rPr>
              <w:i/>
              <w:vertAlign w:val="subscript"/>
            </w:rPr>
          </w:rPrChange>
        </w:rPr>
        <w:t>opt</w:t>
      </w:r>
      <w:proofErr w:type="spellEnd"/>
      <w:r w:rsidRPr="009755AE">
        <w:rPr>
          <w:color w:val="000000" w:themeColor="text1"/>
          <w:rPrChange w:id="2943" w:author="Kevin Bairos-Novak" w:date="2021-07-21T22:42:00Z">
            <w:rPr/>
          </w:rPrChange>
        </w:rPr>
        <w:t xml:space="preserve">, </w:t>
      </w:r>
      <w:proofErr w:type="spellStart"/>
      <w:r w:rsidRPr="009755AE">
        <w:rPr>
          <w:i/>
          <w:color w:val="000000" w:themeColor="text1"/>
          <w:rPrChange w:id="2944" w:author="Kevin Bairos-Novak" w:date="2021-07-21T22:42:00Z">
            <w:rPr>
              <w:i/>
            </w:rPr>
          </w:rPrChange>
        </w:rPr>
        <w:t>CT</w:t>
      </w:r>
      <w:r w:rsidRPr="009755AE">
        <w:rPr>
          <w:i/>
          <w:color w:val="000000" w:themeColor="text1"/>
          <w:vertAlign w:val="subscript"/>
          <w:rPrChange w:id="2945" w:author="Kevin Bairos-Novak" w:date="2021-07-21T22:42:00Z">
            <w:rPr>
              <w:i/>
              <w:vertAlign w:val="subscript"/>
            </w:rPr>
          </w:rPrChange>
        </w:rPr>
        <w:t>min</w:t>
      </w:r>
      <w:proofErr w:type="spellEnd"/>
      <w:r w:rsidRPr="009755AE">
        <w:rPr>
          <w:color w:val="000000" w:themeColor="text1"/>
          <w:rPrChange w:id="2946" w:author="Kevin Bairos-Novak" w:date="2021-07-21T22:42:00Z">
            <w:rPr/>
          </w:rPrChange>
        </w:rPr>
        <w:t xml:space="preserve">, </w:t>
      </w:r>
      <w:proofErr w:type="spellStart"/>
      <w:r w:rsidRPr="009755AE">
        <w:rPr>
          <w:i/>
          <w:color w:val="000000" w:themeColor="text1"/>
          <w:rPrChange w:id="2947" w:author="Kevin Bairos-Novak" w:date="2021-07-21T22:42:00Z">
            <w:rPr>
              <w:i/>
            </w:rPr>
          </w:rPrChange>
        </w:rPr>
        <w:t>CT</w:t>
      </w:r>
      <w:r w:rsidRPr="009755AE">
        <w:rPr>
          <w:i/>
          <w:color w:val="000000" w:themeColor="text1"/>
          <w:vertAlign w:val="subscript"/>
          <w:rPrChange w:id="2948" w:author="Kevin Bairos-Novak" w:date="2021-07-21T22:42:00Z">
            <w:rPr>
              <w:i/>
              <w:vertAlign w:val="subscript"/>
            </w:rPr>
          </w:rPrChange>
        </w:rPr>
        <w:t>max</w:t>
      </w:r>
      <w:proofErr w:type="spellEnd"/>
      <w:r w:rsidRPr="009755AE">
        <w:rPr>
          <w:color w:val="000000" w:themeColor="text1"/>
          <w:rPrChange w:id="2949" w:author="Kevin Bairos-Novak" w:date="2021-07-21T22:42:00Z">
            <w:rPr/>
          </w:rPrChange>
        </w:rPr>
        <w:t xml:space="preserve">, and </w:t>
      </w:r>
      <w:r w:rsidRPr="009755AE">
        <w:rPr>
          <w:i/>
          <w:color w:val="000000" w:themeColor="text1"/>
          <w:rPrChange w:id="2950" w:author="Kevin Bairos-Novak" w:date="2021-07-21T22:42:00Z">
            <w:rPr>
              <w:i/>
            </w:rPr>
          </w:rPrChange>
        </w:rPr>
        <w:t>B80</w:t>
      </w:r>
      <w:r w:rsidRPr="009755AE">
        <w:rPr>
          <w:color w:val="000000" w:themeColor="text1"/>
          <w:rPrChange w:id="2951" w:author="Kevin Bairos-Novak" w:date="2021-07-21T22:42:00Z">
            <w:rPr/>
          </w:rPrChange>
        </w:rPr>
        <w:t>, and our knowledge of how TPC parameters co-evolve remains very limited. For example, the evolution of higher thermal optima (</w:t>
      </w:r>
      <w:proofErr w:type="spellStart"/>
      <w:r w:rsidRPr="009755AE">
        <w:rPr>
          <w:i/>
          <w:color w:val="000000" w:themeColor="text1"/>
          <w:rPrChange w:id="2952" w:author="Kevin Bairos-Novak" w:date="2021-07-21T22:42:00Z">
            <w:rPr>
              <w:i/>
            </w:rPr>
          </w:rPrChange>
        </w:rPr>
        <w:t>T</w:t>
      </w:r>
      <w:r w:rsidRPr="009755AE">
        <w:rPr>
          <w:i/>
          <w:color w:val="000000" w:themeColor="text1"/>
          <w:vertAlign w:val="subscript"/>
          <w:rPrChange w:id="2953" w:author="Kevin Bairos-Novak" w:date="2021-07-21T22:42:00Z">
            <w:rPr>
              <w:i/>
              <w:vertAlign w:val="subscript"/>
            </w:rPr>
          </w:rPrChange>
        </w:rPr>
        <w:t>opt</w:t>
      </w:r>
      <w:proofErr w:type="spellEnd"/>
      <w:r w:rsidRPr="009755AE">
        <w:rPr>
          <w:color w:val="000000" w:themeColor="text1"/>
          <w:rPrChange w:id="2954" w:author="Kevin Bairos-Novak" w:date="2021-07-21T22:42:00Z">
            <w:rPr/>
          </w:rPrChange>
        </w:rPr>
        <w:t>) may result in reduced maximal performance (</w:t>
      </w:r>
      <w:r w:rsidRPr="009755AE">
        <w:rPr>
          <w:i/>
          <w:color w:val="000000" w:themeColor="text1"/>
          <w:rPrChange w:id="2955" w:author="Kevin Bairos-Novak" w:date="2021-07-21T22:42:00Z">
            <w:rPr>
              <w:i/>
            </w:rPr>
          </w:rPrChange>
        </w:rPr>
        <w:t>P</w:t>
      </w:r>
      <w:r w:rsidRPr="009755AE">
        <w:rPr>
          <w:i/>
          <w:color w:val="000000" w:themeColor="text1"/>
          <w:vertAlign w:val="subscript"/>
          <w:rPrChange w:id="2956" w:author="Kevin Bairos-Novak" w:date="2021-07-21T22:42:00Z">
            <w:rPr>
              <w:i/>
              <w:vertAlign w:val="subscript"/>
            </w:rPr>
          </w:rPrChange>
        </w:rPr>
        <w:t>max</w:t>
      </w:r>
      <w:r w:rsidRPr="009755AE">
        <w:rPr>
          <w:color w:val="000000" w:themeColor="text1"/>
          <w:rPrChange w:id="2957" w:author="Kevin Bairos-Novak" w:date="2021-07-21T22:42:00Z">
            <w:rPr/>
          </w:rPrChange>
        </w:rPr>
        <w:t>) or performance breadth (</w:t>
      </w:r>
      <w:proofErr w:type="spellStart"/>
      <w:r w:rsidRPr="009755AE">
        <w:rPr>
          <w:i/>
          <w:color w:val="000000" w:themeColor="text1"/>
          <w:rPrChange w:id="2958" w:author="Kevin Bairos-Novak" w:date="2021-07-21T22:42:00Z">
            <w:rPr>
              <w:i/>
            </w:rPr>
          </w:rPrChange>
        </w:rPr>
        <w:t>CT</w:t>
      </w:r>
      <w:r w:rsidRPr="009755AE">
        <w:rPr>
          <w:i/>
          <w:color w:val="000000" w:themeColor="text1"/>
          <w:vertAlign w:val="subscript"/>
          <w:rPrChange w:id="2959" w:author="Kevin Bairos-Novak" w:date="2021-07-21T22:42:00Z">
            <w:rPr>
              <w:i/>
              <w:vertAlign w:val="subscript"/>
            </w:rPr>
          </w:rPrChange>
        </w:rPr>
        <w:t>min</w:t>
      </w:r>
      <w:proofErr w:type="spellEnd"/>
      <w:r w:rsidRPr="009755AE">
        <w:rPr>
          <w:color w:val="000000" w:themeColor="text1"/>
          <w:rPrChange w:id="2960" w:author="Kevin Bairos-Novak" w:date="2021-07-21T22:42:00Z">
            <w:rPr/>
          </w:rPrChange>
        </w:rPr>
        <w:t xml:space="preserve">, </w:t>
      </w:r>
      <w:proofErr w:type="spellStart"/>
      <w:r w:rsidRPr="009755AE">
        <w:rPr>
          <w:i/>
          <w:color w:val="000000" w:themeColor="text1"/>
          <w:rPrChange w:id="2961" w:author="Kevin Bairos-Novak" w:date="2021-07-21T22:42:00Z">
            <w:rPr>
              <w:i/>
            </w:rPr>
          </w:rPrChange>
        </w:rPr>
        <w:t>CT</w:t>
      </w:r>
      <w:r w:rsidRPr="009755AE">
        <w:rPr>
          <w:i/>
          <w:color w:val="000000" w:themeColor="text1"/>
          <w:vertAlign w:val="subscript"/>
          <w:rPrChange w:id="2962" w:author="Kevin Bairos-Novak" w:date="2021-07-21T22:42:00Z">
            <w:rPr>
              <w:i/>
              <w:vertAlign w:val="subscript"/>
            </w:rPr>
          </w:rPrChange>
        </w:rPr>
        <w:t>max</w:t>
      </w:r>
      <w:proofErr w:type="spellEnd"/>
      <w:r w:rsidRPr="009755AE">
        <w:rPr>
          <w:color w:val="000000" w:themeColor="text1"/>
          <w:rPrChange w:id="2963" w:author="Kevin Bairos-Novak" w:date="2021-07-21T22:42:00Z">
            <w:rPr/>
          </w:rPrChange>
        </w:rPr>
        <w:t xml:space="preserve">, and </w:t>
      </w:r>
      <w:r w:rsidRPr="009755AE">
        <w:rPr>
          <w:i/>
          <w:color w:val="000000" w:themeColor="text1"/>
          <w:rPrChange w:id="2964" w:author="Kevin Bairos-Novak" w:date="2021-07-21T22:42:00Z">
            <w:rPr>
              <w:i/>
            </w:rPr>
          </w:rPrChange>
        </w:rPr>
        <w:t>B80</w:t>
      </w:r>
      <w:r w:rsidRPr="009755AE">
        <w:rPr>
          <w:color w:val="000000" w:themeColor="text1"/>
          <w:rPrChange w:id="2965" w:author="Kevin Bairos-Novak" w:date="2021-07-21T22:42:00Z">
            <w:rPr/>
          </w:rPrChange>
        </w:rPr>
        <w:t xml:space="preserve">). Other genetic trade-offs such as growth vs. thermotolerance for both corals and symbionts may exist, further constraining coral evolution to climate change. Future </w:t>
      </w:r>
      <w:r w:rsidRPr="009755AE">
        <w:rPr>
          <w:color w:val="000000" w:themeColor="text1"/>
          <w:rPrChange w:id="2966" w:author="Kevin Bairos-Novak" w:date="2021-07-21T22:42:00Z">
            <w:rPr/>
          </w:rPrChange>
        </w:rPr>
        <w:lastRenderedPageBreak/>
        <w:t xml:space="preserve">studies would ideally construct TPCs using multiple temperatures across a known pedigree of individuals in order to calculate heritabilities and associated trade-offs for TPC parameters across one or multiple traits. Combined with our current knowledge of trait heritabilities, this would allow better </w:t>
      </w:r>
      <w:del w:id="2967" w:author="Kevin Bairos-Novak" w:date="2021-07-21T22:42:00Z">
        <w:r w:rsidRPr="00AB70A3">
          <w:delText>predicts</w:delText>
        </w:r>
      </w:del>
      <w:ins w:id="2968" w:author="Kevin Bairos-Novak" w:date="2021-07-21T22:42:00Z">
        <w:r w:rsidRPr="009755AE">
          <w:rPr>
            <w:color w:val="000000" w:themeColor="text1"/>
          </w:rPr>
          <w:t>predict</w:t>
        </w:r>
        <w:r w:rsidR="00CF4FDA" w:rsidRPr="009755AE">
          <w:rPr>
            <w:color w:val="000000" w:themeColor="text1"/>
          </w:rPr>
          <w:t>ion</w:t>
        </w:r>
        <w:r w:rsidRPr="009755AE">
          <w:rPr>
            <w:color w:val="000000" w:themeColor="text1"/>
          </w:rPr>
          <w:t>s</w:t>
        </w:r>
      </w:ins>
      <w:r w:rsidRPr="009755AE">
        <w:rPr>
          <w:color w:val="000000" w:themeColor="text1"/>
          <w:rPrChange w:id="2969" w:author="Kevin Bairos-Novak" w:date="2021-07-21T22:42:00Z">
            <w:rPr/>
          </w:rPrChange>
        </w:rPr>
        <w:t xml:space="preserve"> regarding thermal evolution of corals in response to climate change. </w:t>
      </w:r>
      <w:r w:rsidRPr="009755AE">
        <w:rPr>
          <w:color w:val="000000" w:themeColor="text1"/>
          <w:lang w:val="en-US"/>
          <w:rPrChange w:id="2970" w:author="Kevin Bairos-Novak" w:date="2021-07-21T22:42:00Z">
            <w:rPr>
              <w:lang w:val="en-US"/>
            </w:rPr>
          </w:rPrChange>
        </w:rPr>
        <w:t xml:space="preserve">Nevertheless, our findings </w:t>
      </w:r>
      <w:del w:id="2971" w:author="Kevin Bairos-Novak" w:date="2021-07-21T22:42:00Z">
        <w:r w:rsidRPr="00AB70A3">
          <w:rPr>
            <w:lang w:val="en-US"/>
          </w:rPr>
          <w:delText>reveal</w:delText>
        </w:r>
      </w:del>
      <w:ins w:id="2972" w:author="Kevin Bairos-Novak" w:date="2021-07-21T22:42:00Z">
        <w:r w:rsidR="00A110DE" w:rsidRPr="009755AE">
          <w:rPr>
            <w:color w:val="000000" w:themeColor="text1"/>
            <w:lang w:val="en-US"/>
          </w:rPr>
          <w:t>suggest</w:t>
        </w:r>
      </w:ins>
      <w:r w:rsidR="00A110DE" w:rsidRPr="009755AE">
        <w:rPr>
          <w:color w:val="000000" w:themeColor="text1"/>
          <w:lang w:val="en-US"/>
          <w:rPrChange w:id="2973" w:author="Kevin Bairos-Novak" w:date="2021-07-21T22:42:00Z">
            <w:rPr>
              <w:lang w:val="en-US"/>
            </w:rPr>
          </w:rPrChange>
        </w:rPr>
        <w:t xml:space="preserve"> </w:t>
      </w:r>
      <w:r w:rsidRPr="009755AE">
        <w:rPr>
          <w:color w:val="000000" w:themeColor="text1"/>
          <w:lang w:val="en-US"/>
          <w:rPrChange w:id="2974" w:author="Kevin Bairos-Novak" w:date="2021-07-21T22:42:00Z">
            <w:rPr>
              <w:lang w:val="en-US"/>
            </w:rPr>
          </w:rPrChange>
        </w:rPr>
        <w:t xml:space="preserve">that corals may be capable of adapting more rapidly to the thermal challenges imposed by climate change than previously thought. </w:t>
      </w:r>
      <w:bookmarkEnd w:id="2232"/>
      <w:r w:rsidR="007B090C" w:rsidRPr="009755AE">
        <w:rPr>
          <w:color w:val="000000" w:themeColor="text1"/>
          <w:rPrChange w:id="2975" w:author="Kevin Bairos-Novak" w:date="2021-07-21T22:42:00Z">
            <w:rPr/>
          </w:rPrChange>
        </w:rPr>
        <w:br w:type="page"/>
      </w:r>
    </w:p>
    <w:p w14:paraId="269433B6" w14:textId="09CE300B" w:rsidR="007B090C" w:rsidRPr="009755AE" w:rsidRDefault="007B090C" w:rsidP="00FC6D79">
      <w:pPr>
        <w:spacing w:line="480" w:lineRule="auto"/>
        <w:rPr>
          <w:color w:val="000000" w:themeColor="text1"/>
          <w:rPrChange w:id="2976" w:author="Kevin Bairos-Novak" w:date="2021-07-21T22:42:00Z">
            <w:rPr/>
          </w:rPrChange>
        </w:rPr>
      </w:pPr>
      <w:r w:rsidRPr="009755AE">
        <w:rPr>
          <w:b/>
          <w:color w:val="000000" w:themeColor="text1"/>
          <w:rPrChange w:id="2977" w:author="Kevin Bairos-Novak" w:date="2021-07-21T22:42:00Z">
            <w:rPr>
              <w:b/>
            </w:rPr>
          </w:rPrChange>
        </w:rPr>
        <w:lastRenderedPageBreak/>
        <w:t>Acknowledgements</w:t>
      </w:r>
    </w:p>
    <w:p w14:paraId="4615DD2E" w14:textId="63C939C1" w:rsidR="007652DD" w:rsidRPr="009755AE" w:rsidRDefault="007B090C" w:rsidP="00FC6D79">
      <w:pPr>
        <w:spacing w:line="480" w:lineRule="auto"/>
        <w:rPr>
          <w:color w:val="000000" w:themeColor="text1"/>
          <w:rPrChange w:id="2978" w:author="Kevin Bairos-Novak" w:date="2021-07-21T22:42:00Z">
            <w:rPr/>
          </w:rPrChange>
        </w:rPr>
      </w:pPr>
      <w:r w:rsidRPr="009755AE">
        <w:rPr>
          <w:color w:val="000000" w:themeColor="text1"/>
          <w:rPrChange w:id="2979" w:author="Kevin Bairos-Novak" w:date="2021-07-21T22:42:00Z">
            <w:rPr/>
          </w:rPrChange>
        </w:rPr>
        <w:t xml:space="preserve">We would like to thank Kate Quigley for </w:t>
      </w:r>
      <w:r w:rsidR="002E7B3A" w:rsidRPr="009755AE">
        <w:rPr>
          <w:color w:val="000000" w:themeColor="text1"/>
          <w:lang w:val="en-US"/>
          <w:rPrChange w:id="2980" w:author="Kevin Bairos-Novak" w:date="2021-07-21T22:42:00Z">
            <w:rPr>
              <w:lang w:val="en-US"/>
            </w:rPr>
          </w:rPrChange>
        </w:rPr>
        <w:t>helpful suggestions and discussions at various stages throughout the project</w:t>
      </w:r>
      <w:r w:rsidRPr="009755AE">
        <w:rPr>
          <w:color w:val="000000" w:themeColor="text1"/>
          <w:rPrChange w:id="2981" w:author="Kevin Bairos-Novak" w:date="2021-07-21T22:42:00Z">
            <w:rPr/>
          </w:rPrChange>
        </w:rPr>
        <w:t xml:space="preserve">, as well as Holland Elder, Carly </w:t>
      </w:r>
      <w:proofErr w:type="spellStart"/>
      <w:r w:rsidRPr="009755AE">
        <w:rPr>
          <w:color w:val="000000" w:themeColor="text1"/>
          <w:rPrChange w:id="2982" w:author="Kevin Bairos-Novak" w:date="2021-07-21T22:42:00Z">
            <w:rPr/>
          </w:rPrChange>
        </w:rPr>
        <w:t>Kenkel</w:t>
      </w:r>
      <w:proofErr w:type="spellEnd"/>
      <w:r w:rsidRPr="009755AE">
        <w:rPr>
          <w:color w:val="000000" w:themeColor="text1"/>
          <w:rPrChange w:id="2983" w:author="Kevin Bairos-Novak" w:date="2021-07-21T22:42:00Z">
            <w:rPr/>
          </w:rPrChange>
        </w:rPr>
        <w:t xml:space="preserve">, Mikhail Matz, </w:t>
      </w:r>
      <w:proofErr w:type="spellStart"/>
      <w:r w:rsidRPr="009755AE">
        <w:rPr>
          <w:color w:val="000000" w:themeColor="text1"/>
          <w:rPrChange w:id="2984" w:author="Kevin Bairos-Novak" w:date="2021-07-21T22:42:00Z">
            <w:rPr/>
          </w:rPrChange>
        </w:rPr>
        <w:t>Hanaka</w:t>
      </w:r>
      <w:proofErr w:type="spellEnd"/>
      <w:r w:rsidRPr="009755AE">
        <w:rPr>
          <w:color w:val="000000" w:themeColor="text1"/>
          <w:rPrChange w:id="2985" w:author="Kevin Bairos-Novak" w:date="2021-07-21T22:42:00Z">
            <w:rPr/>
          </w:rPrChange>
        </w:rPr>
        <w:t xml:space="preserve"> Mera, Rachel Wright, and </w:t>
      </w:r>
      <w:proofErr w:type="spellStart"/>
      <w:r w:rsidRPr="009755AE">
        <w:rPr>
          <w:color w:val="000000" w:themeColor="text1"/>
          <w:rPrChange w:id="2986" w:author="Kevin Bairos-Novak" w:date="2021-07-21T22:42:00Z">
            <w:rPr/>
          </w:rPrChange>
        </w:rPr>
        <w:t>Yingqi</w:t>
      </w:r>
      <w:proofErr w:type="spellEnd"/>
      <w:r w:rsidRPr="009755AE">
        <w:rPr>
          <w:color w:val="000000" w:themeColor="text1"/>
          <w:rPrChange w:id="2987" w:author="Kevin Bairos-Novak" w:date="2021-07-21T22:42:00Z">
            <w:rPr/>
          </w:rPrChange>
        </w:rPr>
        <w:t xml:space="preserve"> Zhang for </w:t>
      </w:r>
      <w:r w:rsidR="00FB45B3" w:rsidRPr="009755AE">
        <w:rPr>
          <w:color w:val="000000" w:themeColor="text1"/>
          <w:rPrChange w:id="2988" w:author="Kevin Bairos-Novak" w:date="2021-07-21T22:42:00Z">
            <w:rPr/>
          </w:rPrChange>
        </w:rPr>
        <w:t xml:space="preserve">aiding in </w:t>
      </w:r>
      <w:r w:rsidRPr="009755AE">
        <w:rPr>
          <w:color w:val="000000" w:themeColor="text1"/>
          <w:rPrChange w:id="2989" w:author="Kevin Bairos-Novak" w:date="2021-07-21T22:42:00Z">
            <w:rPr/>
          </w:rPrChange>
        </w:rPr>
        <w:t xml:space="preserve">locating further heritability estimates from past and current projects. </w:t>
      </w:r>
      <w:r w:rsidR="00BF76CD" w:rsidRPr="009755AE">
        <w:rPr>
          <w:color w:val="000000" w:themeColor="text1"/>
          <w:rPrChange w:id="2990" w:author="Kevin Bairos-Novak" w:date="2021-07-21T22:42:00Z">
            <w:rPr/>
          </w:rPrChange>
        </w:rPr>
        <w:t>KRB-N</w:t>
      </w:r>
      <w:r w:rsidR="00FF682C" w:rsidRPr="009755AE">
        <w:rPr>
          <w:color w:val="000000" w:themeColor="text1"/>
          <w:rPrChange w:id="2991" w:author="Kevin Bairos-Novak" w:date="2021-07-21T22:42:00Z">
            <w:rPr/>
          </w:rPrChange>
        </w:rPr>
        <w:t xml:space="preserve"> is supported</w:t>
      </w:r>
      <w:r w:rsidR="00BF76CD" w:rsidRPr="009755AE">
        <w:rPr>
          <w:color w:val="000000" w:themeColor="text1"/>
          <w:rPrChange w:id="2992" w:author="Kevin Bairos-Novak" w:date="2021-07-21T22:42:00Z">
            <w:rPr/>
          </w:rPrChange>
        </w:rPr>
        <w:t xml:space="preserve"> </w:t>
      </w:r>
      <w:r w:rsidR="00FF682C" w:rsidRPr="009755AE">
        <w:rPr>
          <w:color w:val="000000" w:themeColor="text1"/>
          <w:rPrChange w:id="2993" w:author="Kevin Bairos-Novak" w:date="2021-07-21T22:42:00Z">
            <w:rPr/>
          </w:rPrChange>
        </w:rPr>
        <w:t>by an Australian Government Research Training Program Scholarship a</w:t>
      </w:r>
      <w:r w:rsidR="00BF76CD" w:rsidRPr="009755AE">
        <w:rPr>
          <w:color w:val="000000" w:themeColor="text1"/>
          <w:rPrChange w:id="2994" w:author="Kevin Bairos-Novak" w:date="2021-07-21T22:42:00Z">
            <w:rPr/>
          </w:rPrChange>
        </w:rPr>
        <w:t xml:space="preserve">nd </w:t>
      </w:r>
      <w:proofErr w:type="spellStart"/>
      <w:r w:rsidR="00185971" w:rsidRPr="009755AE">
        <w:rPr>
          <w:color w:val="000000" w:themeColor="text1"/>
          <w:rPrChange w:id="2995" w:author="Kevin Bairos-Novak" w:date="2021-07-21T22:42:00Z">
            <w:rPr/>
          </w:rPrChange>
        </w:rPr>
        <w:t>MJHvO</w:t>
      </w:r>
      <w:proofErr w:type="spellEnd"/>
      <w:r w:rsidR="00185971" w:rsidRPr="009755AE">
        <w:rPr>
          <w:color w:val="000000" w:themeColor="text1"/>
          <w:rPrChange w:id="2996" w:author="Kevin Bairos-Novak" w:date="2021-07-21T22:42:00Z">
            <w:rPr/>
          </w:rPrChange>
        </w:rPr>
        <w:t xml:space="preserve"> acknowledges Australian Research Council Laureate Fellowship FL180100036.</w:t>
      </w:r>
      <w:r w:rsidR="00946728" w:rsidRPr="009755AE">
        <w:rPr>
          <w:color w:val="000000" w:themeColor="text1"/>
          <w:rPrChange w:id="2997" w:author="Kevin Bairos-Novak" w:date="2021-07-21T22:42:00Z">
            <w:rPr/>
          </w:rPrChange>
        </w:rPr>
        <w:t xml:space="preserve"> The authors have no conflicts of interest to declare.</w:t>
      </w:r>
    </w:p>
    <w:p w14:paraId="51EB1A52" w14:textId="146143B5" w:rsidR="001F37DC" w:rsidRPr="009755AE" w:rsidRDefault="001F37DC" w:rsidP="00FC6D79">
      <w:pPr>
        <w:spacing w:line="480" w:lineRule="auto"/>
        <w:rPr>
          <w:color w:val="000000" w:themeColor="text1"/>
          <w:rPrChange w:id="2998" w:author="Kevin Bairos-Novak" w:date="2021-07-21T22:42:00Z">
            <w:rPr/>
          </w:rPrChange>
        </w:rPr>
      </w:pPr>
    </w:p>
    <w:p w14:paraId="726F3BC3" w14:textId="55C2343F" w:rsidR="001F37DC" w:rsidRPr="009755AE" w:rsidRDefault="001F37DC" w:rsidP="00FC6D79">
      <w:pPr>
        <w:spacing w:line="480" w:lineRule="auto"/>
        <w:rPr>
          <w:b/>
          <w:color w:val="000000" w:themeColor="text1"/>
          <w:rPrChange w:id="2999" w:author="Kevin Bairos-Novak" w:date="2021-07-21T22:42:00Z">
            <w:rPr>
              <w:b/>
            </w:rPr>
          </w:rPrChange>
        </w:rPr>
      </w:pPr>
      <w:r w:rsidRPr="009755AE">
        <w:rPr>
          <w:b/>
          <w:color w:val="000000" w:themeColor="text1"/>
          <w:rPrChange w:id="3000" w:author="Kevin Bairos-Novak" w:date="2021-07-21T22:42:00Z">
            <w:rPr>
              <w:b/>
            </w:rPr>
          </w:rPrChange>
        </w:rPr>
        <w:t xml:space="preserve">Data </w:t>
      </w:r>
      <w:r w:rsidR="00946728" w:rsidRPr="009755AE">
        <w:rPr>
          <w:b/>
          <w:color w:val="000000" w:themeColor="text1"/>
          <w:rPrChange w:id="3001" w:author="Kevin Bairos-Novak" w:date="2021-07-21T22:42:00Z">
            <w:rPr>
              <w:b/>
            </w:rPr>
          </w:rPrChange>
        </w:rPr>
        <w:t>a</w:t>
      </w:r>
      <w:r w:rsidRPr="009755AE">
        <w:rPr>
          <w:b/>
          <w:color w:val="000000" w:themeColor="text1"/>
          <w:rPrChange w:id="3002" w:author="Kevin Bairos-Novak" w:date="2021-07-21T22:42:00Z">
            <w:rPr>
              <w:b/>
            </w:rPr>
          </w:rPrChange>
        </w:rPr>
        <w:t xml:space="preserve">ccessibility </w:t>
      </w:r>
      <w:r w:rsidR="00946728" w:rsidRPr="009755AE">
        <w:rPr>
          <w:b/>
          <w:color w:val="000000" w:themeColor="text1"/>
          <w:rPrChange w:id="3003" w:author="Kevin Bairos-Novak" w:date="2021-07-21T22:42:00Z">
            <w:rPr>
              <w:b/>
            </w:rPr>
          </w:rPrChange>
        </w:rPr>
        <w:t>s</w:t>
      </w:r>
      <w:r w:rsidRPr="009755AE">
        <w:rPr>
          <w:b/>
          <w:color w:val="000000" w:themeColor="text1"/>
          <w:rPrChange w:id="3004" w:author="Kevin Bairos-Novak" w:date="2021-07-21T22:42:00Z">
            <w:rPr>
              <w:b/>
            </w:rPr>
          </w:rPrChange>
        </w:rPr>
        <w:t>tatement</w:t>
      </w:r>
    </w:p>
    <w:p w14:paraId="79CFDDF3" w14:textId="62491927" w:rsidR="007652DD" w:rsidRPr="009755AE" w:rsidRDefault="00420358" w:rsidP="00FC6D79">
      <w:pPr>
        <w:spacing w:line="480" w:lineRule="auto"/>
        <w:rPr>
          <w:color w:val="000000" w:themeColor="text1"/>
          <w:rPrChange w:id="3005" w:author="Kevin Bairos-Novak" w:date="2021-07-21T22:42:00Z">
            <w:rPr/>
          </w:rPrChange>
        </w:rPr>
      </w:pPr>
      <w:r w:rsidRPr="009755AE">
        <w:rPr>
          <w:color w:val="000000" w:themeColor="text1"/>
          <w:rPrChange w:id="3006" w:author="Kevin Bairos-Novak" w:date="2021-07-21T22:42:00Z">
            <w:rPr/>
          </w:rPrChange>
        </w:rPr>
        <w:t xml:space="preserve">All </w:t>
      </w:r>
      <w:r w:rsidR="00BD397D" w:rsidRPr="009755AE">
        <w:rPr>
          <w:color w:val="000000" w:themeColor="text1"/>
          <w:rPrChange w:id="3007" w:author="Kevin Bairos-Novak" w:date="2021-07-21T22:42:00Z">
            <w:rPr/>
          </w:rPrChange>
        </w:rPr>
        <w:t>extracted heritability estimates</w:t>
      </w:r>
      <w:r w:rsidRPr="009755AE">
        <w:rPr>
          <w:color w:val="000000" w:themeColor="text1"/>
          <w:rPrChange w:id="3008" w:author="Kevin Bairos-Novak" w:date="2021-07-21T22:42:00Z">
            <w:rPr/>
          </w:rPrChange>
        </w:rPr>
        <w:t xml:space="preserve"> and </w:t>
      </w:r>
      <w:r w:rsidR="00BD397D" w:rsidRPr="009755AE">
        <w:rPr>
          <w:color w:val="000000" w:themeColor="text1"/>
          <w:rPrChange w:id="3009" w:author="Kevin Bairos-Novak" w:date="2021-07-21T22:42:00Z">
            <w:rPr/>
          </w:rPrChange>
        </w:rPr>
        <w:t>s</w:t>
      </w:r>
      <w:r w:rsidRPr="009755AE">
        <w:rPr>
          <w:color w:val="000000" w:themeColor="text1"/>
          <w:rPrChange w:id="3010" w:author="Kevin Bairos-Novak" w:date="2021-07-21T22:42:00Z">
            <w:rPr/>
          </w:rPrChange>
        </w:rPr>
        <w:t xml:space="preserve">upplementary </w:t>
      </w:r>
      <w:r w:rsidR="00BD397D" w:rsidRPr="009755AE">
        <w:rPr>
          <w:color w:val="000000" w:themeColor="text1"/>
          <w:rPrChange w:id="3011" w:author="Kevin Bairos-Novak" w:date="2021-07-21T22:42:00Z">
            <w:rPr/>
          </w:rPrChange>
        </w:rPr>
        <w:t>c</w:t>
      </w:r>
      <w:r w:rsidRPr="009755AE">
        <w:rPr>
          <w:color w:val="000000" w:themeColor="text1"/>
          <w:rPrChange w:id="3012" w:author="Kevin Bairos-Novak" w:date="2021-07-21T22:42:00Z">
            <w:rPr/>
          </w:rPrChange>
        </w:rPr>
        <w:t xml:space="preserve">ode </w:t>
      </w:r>
      <w:r w:rsidR="00BD397D" w:rsidRPr="009755AE">
        <w:rPr>
          <w:color w:val="000000" w:themeColor="text1"/>
          <w:rPrChange w:id="3013" w:author="Kevin Bairos-Novak" w:date="2021-07-21T22:42:00Z">
            <w:rPr/>
          </w:rPrChange>
        </w:rPr>
        <w:t>are</w:t>
      </w:r>
      <w:r w:rsidRPr="009755AE">
        <w:rPr>
          <w:color w:val="000000" w:themeColor="text1"/>
          <w:rPrChange w:id="3014" w:author="Kevin Bairos-Novak" w:date="2021-07-21T22:42:00Z">
            <w:rPr/>
          </w:rPrChange>
        </w:rPr>
        <w:t xml:space="preserve"> available at </w:t>
      </w:r>
      <w:r w:rsidR="00762301" w:rsidRPr="009755AE">
        <w:rPr>
          <w:rStyle w:val="Hyperlink"/>
          <w:color w:val="000000" w:themeColor="text1"/>
          <w:rPrChange w:id="3015" w:author="Kevin Bairos-Novak" w:date="2021-07-21T22:42:00Z">
            <w:rPr>
              <w:rStyle w:val="Hyperlink"/>
            </w:rPr>
          </w:rPrChange>
        </w:rPr>
        <w:fldChar w:fldCharType="begin"/>
      </w:r>
      <w:r w:rsidR="00762301" w:rsidRPr="009755AE">
        <w:rPr>
          <w:rStyle w:val="Hyperlink"/>
          <w:color w:val="000000" w:themeColor="text1"/>
          <w:rPrChange w:id="3016" w:author="Kevin Bairos-Novak" w:date="2021-07-21T22:42:00Z">
            <w:rPr>
              <w:rStyle w:val="Hyperlink"/>
            </w:rPr>
          </w:rPrChange>
        </w:rPr>
        <w:instrText xml:space="preserve"> HYPERLINK "https://github.com/ecolology/heritabilitymeta" </w:instrText>
      </w:r>
      <w:r w:rsidR="00762301" w:rsidRPr="009755AE">
        <w:rPr>
          <w:rStyle w:val="Hyperlink"/>
          <w:color w:val="000000" w:themeColor="text1"/>
          <w:rPrChange w:id="3017" w:author="Kevin Bairos-Novak" w:date="2021-07-21T22:42:00Z">
            <w:rPr>
              <w:rStyle w:val="Hyperlink"/>
            </w:rPr>
          </w:rPrChange>
        </w:rPr>
        <w:fldChar w:fldCharType="separate"/>
      </w:r>
      <w:r w:rsidR="00BD397D" w:rsidRPr="009755AE">
        <w:rPr>
          <w:rStyle w:val="Hyperlink"/>
          <w:color w:val="000000" w:themeColor="text1"/>
          <w:rPrChange w:id="3018" w:author="Kevin Bairos-Novak" w:date="2021-07-21T22:42:00Z">
            <w:rPr>
              <w:rStyle w:val="Hyperlink"/>
            </w:rPr>
          </w:rPrChange>
        </w:rPr>
        <w:t>https://github.com/ecolology/heritabilitymeta</w:t>
      </w:r>
      <w:r w:rsidR="00762301" w:rsidRPr="009755AE">
        <w:rPr>
          <w:rStyle w:val="Hyperlink"/>
          <w:color w:val="000000" w:themeColor="text1"/>
          <w:rPrChange w:id="3019" w:author="Kevin Bairos-Novak" w:date="2021-07-21T22:42:00Z">
            <w:rPr>
              <w:rStyle w:val="Hyperlink"/>
            </w:rPr>
          </w:rPrChange>
        </w:rPr>
        <w:fldChar w:fldCharType="end"/>
      </w:r>
      <w:r w:rsidR="00BD397D" w:rsidRPr="009755AE">
        <w:rPr>
          <w:color w:val="000000" w:themeColor="text1"/>
          <w:rPrChange w:id="3020" w:author="Kevin Bairos-Novak" w:date="2021-07-21T22:42:00Z">
            <w:rPr/>
          </w:rPrChange>
        </w:rPr>
        <w:t xml:space="preserve"> (pending article acceptance).</w:t>
      </w:r>
      <w:r w:rsidR="007652DD" w:rsidRPr="009755AE">
        <w:rPr>
          <w:color w:val="000000" w:themeColor="text1"/>
          <w:rPrChange w:id="3021" w:author="Kevin Bairos-Novak" w:date="2021-07-21T22:42:00Z">
            <w:rPr/>
          </w:rPrChange>
        </w:rPr>
        <w:br w:type="page"/>
      </w:r>
    </w:p>
    <w:p w14:paraId="481DDCED" w14:textId="2A1A35AA" w:rsidR="007B090C" w:rsidRPr="009755AE" w:rsidRDefault="006E086D" w:rsidP="006D355C">
      <w:pPr>
        <w:spacing w:line="480" w:lineRule="auto"/>
        <w:ind w:left="709" w:hanging="720"/>
        <w:rPr>
          <w:b/>
          <w:color w:val="000000" w:themeColor="text1"/>
          <w:rPrChange w:id="3022" w:author="Kevin Bairos-Novak" w:date="2021-07-21T22:42:00Z">
            <w:rPr>
              <w:b/>
            </w:rPr>
          </w:rPrChange>
        </w:rPr>
      </w:pPr>
      <w:r w:rsidRPr="009755AE">
        <w:rPr>
          <w:b/>
          <w:color w:val="000000" w:themeColor="text1"/>
          <w:rPrChange w:id="3023" w:author="Kevin Bairos-Novak" w:date="2021-07-21T22:42:00Z">
            <w:rPr>
              <w:b/>
            </w:rPr>
          </w:rPrChange>
        </w:rPr>
        <w:lastRenderedPageBreak/>
        <w:t>References</w:t>
      </w:r>
    </w:p>
    <w:p w14:paraId="52AF95F5" w14:textId="52AE8FCF" w:rsidR="00137222" w:rsidRPr="009755AE" w:rsidRDefault="006E086D" w:rsidP="00137222">
      <w:pPr>
        <w:widowControl w:val="0"/>
        <w:autoSpaceDE w:val="0"/>
        <w:autoSpaceDN w:val="0"/>
        <w:adjustRightInd w:val="0"/>
        <w:spacing w:line="480" w:lineRule="auto"/>
        <w:rPr>
          <w:color w:val="000000" w:themeColor="text1"/>
          <w:lang w:val="en-US"/>
          <w:rPrChange w:id="3024" w:author="Kevin Bairos-Novak" w:date="2021-07-21T22:42:00Z">
            <w:rPr>
              <w:lang w:val="en-US"/>
            </w:rPr>
          </w:rPrChange>
        </w:rPr>
        <w:pPrChange w:id="3025" w:author="Kevin Bairos-Novak" w:date="2021-07-21T22:42:00Z">
          <w:pPr>
            <w:widowControl w:val="0"/>
            <w:autoSpaceDE w:val="0"/>
            <w:autoSpaceDN w:val="0"/>
            <w:adjustRightInd w:val="0"/>
            <w:spacing w:line="480" w:lineRule="auto"/>
            <w:ind w:left="709" w:hanging="720"/>
          </w:pPr>
        </w:pPrChange>
      </w:pPr>
      <w:r w:rsidRPr="009755AE">
        <w:rPr>
          <w:color w:val="000000" w:themeColor="text1"/>
          <w:rPrChange w:id="3026" w:author="Kevin Bairos-Novak" w:date="2021-07-21T22:42:00Z">
            <w:rPr/>
          </w:rPrChange>
        </w:rPr>
        <w:fldChar w:fldCharType="begin" w:fldLock="1"/>
      </w:r>
      <w:r w:rsidRPr="009755AE">
        <w:rPr>
          <w:color w:val="000000" w:themeColor="text1"/>
        </w:rPr>
        <w:instrText xml:space="preserve">ADDIN Mendeley Bibliography CSL_BIBLIOGRAPHY </w:instrText>
      </w:r>
      <w:r w:rsidRPr="009755AE">
        <w:rPr>
          <w:color w:val="000000" w:themeColor="text1"/>
          <w:rPrChange w:id="3027" w:author="Kevin Bairos-Novak" w:date="2021-07-21T22:42:00Z">
            <w:rPr/>
          </w:rPrChange>
        </w:rPr>
        <w:fldChar w:fldCharType="separate"/>
      </w:r>
      <w:r w:rsidR="00137222" w:rsidRPr="009755AE">
        <w:rPr>
          <w:color w:val="000000" w:themeColor="text1"/>
          <w:lang w:val="en-US"/>
          <w:rPrChange w:id="3028" w:author="Kevin Bairos-Novak" w:date="2021-07-21T22:42:00Z">
            <w:rPr>
              <w:lang w:val="en-US"/>
            </w:rPr>
          </w:rPrChange>
        </w:rPr>
        <w:t>van Aert RCM, Jackson D. 2019. A new justification of the Hartung-Knapp method for random-effects meta-analysis based on weighted least squares regression. Research Synthesis Methods. 10(4):515–527. doi:10.1002/jrsm.1356.</w:t>
      </w:r>
    </w:p>
    <w:p w14:paraId="3518ACAD" w14:textId="77777777" w:rsidR="00137222" w:rsidRPr="009755AE" w:rsidRDefault="00137222" w:rsidP="00137222">
      <w:pPr>
        <w:widowControl w:val="0"/>
        <w:autoSpaceDE w:val="0"/>
        <w:autoSpaceDN w:val="0"/>
        <w:adjustRightInd w:val="0"/>
        <w:spacing w:line="480" w:lineRule="auto"/>
        <w:rPr>
          <w:color w:val="000000" w:themeColor="text1"/>
          <w:lang w:val="en-US"/>
          <w:rPrChange w:id="3029" w:author="Kevin Bairos-Novak" w:date="2021-07-21T22:42:00Z">
            <w:rPr>
              <w:lang w:val="en-US"/>
            </w:rPr>
          </w:rPrChange>
        </w:rPr>
        <w:pPrChange w:id="303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31" w:author="Kevin Bairos-Novak" w:date="2021-07-21T22:42:00Z">
            <w:rPr>
              <w:lang w:val="en-US"/>
            </w:rPr>
          </w:rPrChange>
        </w:rPr>
        <w:t>Ahrens CW, Andrew ME, Mazanec RA, Ruthrof KX, Challis A, Hardy G, Byrne M, Tissue DT, Rymer PD. 2020. Plant functional traits differ in adaptability and are predicted to be differentially affected by climate change. Ecol Evol. 10(1):232–248. doi:10.1002/ece3.5890.</w:t>
      </w:r>
    </w:p>
    <w:p w14:paraId="0EA52611" w14:textId="77777777" w:rsidR="00137222" w:rsidRPr="009755AE" w:rsidRDefault="00137222" w:rsidP="00137222">
      <w:pPr>
        <w:widowControl w:val="0"/>
        <w:autoSpaceDE w:val="0"/>
        <w:autoSpaceDN w:val="0"/>
        <w:adjustRightInd w:val="0"/>
        <w:spacing w:line="480" w:lineRule="auto"/>
        <w:rPr>
          <w:color w:val="000000" w:themeColor="text1"/>
          <w:lang w:val="en-US"/>
          <w:rPrChange w:id="3032" w:author="Kevin Bairos-Novak" w:date="2021-07-21T22:42:00Z">
            <w:rPr>
              <w:lang w:val="en-US"/>
            </w:rPr>
          </w:rPrChange>
        </w:rPr>
        <w:pPrChange w:id="303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34" w:author="Kevin Bairos-Novak" w:date="2021-07-21T22:42:00Z">
            <w:rPr>
              <w:lang w:val="en-US"/>
            </w:rPr>
          </w:rPrChange>
        </w:rPr>
        <w:t>Angiletta M. 2009. Thermal Adaptation: A Theoretical and Empirical Synthesis. Oxford: Oxford University Press.</w:t>
      </w:r>
    </w:p>
    <w:p w14:paraId="70B21D02" w14:textId="77777777" w:rsidR="00137222" w:rsidRPr="009755AE" w:rsidRDefault="00137222" w:rsidP="00137222">
      <w:pPr>
        <w:widowControl w:val="0"/>
        <w:autoSpaceDE w:val="0"/>
        <w:autoSpaceDN w:val="0"/>
        <w:adjustRightInd w:val="0"/>
        <w:spacing w:line="480" w:lineRule="auto"/>
        <w:rPr>
          <w:color w:val="000000" w:themeColor="text1"/>
          <w:lang w:val="en-US"/>
          <w:rPrChange w:id="3035" w:author="Kevin Bairos-Novak" w:date="2021-07-21T22:42:00Z">
            <w:rPr>
              <w:lang w:val="en-US"/>
            </w:rPr>
          </w:rPrChange>
        </w:rPr>
        <w:pPrChange w:id="303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37" w:author="Kevin Bairos-Novak" w:date="2021-07-21T22:42:00Z">
            <w:rPr>
              <w:lang w:val="en-US"/>
            </w:rPr>
          </w:rPrChange>
        </w:rPr>
        <w:t>Angilletta MJ. 2009. Thermal Adaptation: A Theoretical and Empirical Synthesis. Oxford Scholarship Online.</w:t>
      </w:r>
    </w:p>
    <w:p w14:paraId="7C0FD6D3" w14:textId="77777777" w:rsidR="00137222" w:rsidRPr="009755AE" w:rsidRDefault="00137222" w:rsidP="00137222">
      <w:pPr>
        <w:widowControl w:val="0"/>
        <w:autoSpaceDE w:val="0"/>
        <w:autoSpaceDN w:val="0"/>
        <w:adjustRightInd w:val="0"/>
        <w:spacing w:line="480" w:lineRule="auto"/>
        <w:rPr>
          <w:color w:val="000000" w:themeColor="text1"/>
          <w:lang w:val="en-US"/>
          <w:rPrChange w:id="3038" w:author="Kevin Bairos-Novak" w:date="2021-07-21T22:42:00Z">
            <w:rPr>
              <w:lang w:val="en-US"/>
            </w:rPr>
          </w:rPrChange>
        </w:rPr>
        <w:pPrChange w:id="303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40" w:author="Kevin Bairos-Novak" w:date="2021-07-21T22:42:00Z">
            <w:rPr>
              <w:lang w:val="en-US"/>
            </w:rPr>
          </w:rPrChange>
        </w:rPr>
        <w:t>Archambault JM, Cope WG, Kwak TJ. 2018. Chasing a changing climate: Reproductive and dispersal traits predict how sessile species respond to global warming. Diversity and Distributions. 24(7):880–891. doi:10.1111/ddi.12740.</w:t>
      </w:r>
    </w:p>
    <w:p w14:paraId="06B15BA9" w14:textId="77777777" w:rsidR="00137222" w:rsidRPr="009755AE" w:rsidRDefault="00137222" w:rsidP="00137222">
      <w:pPr>
        <w:widowControl w:val="0"/>
        <w:autoSpaceDE w:val="0"/>
        <w:autoSpaceDN w:val="0"/>
        <w:adjustRightInd w:val="0"/>
        <w:spacing w:line="480" w:lineRule="auto"/>
        <w:rPr>
          <w:color w:val="000000" w:themeColor="text1"/>
          <w:lang w:val="en-US"/>
          <w:rPrChange w:id="3041" w:author="Kevin Bairos-Novak" w:date="2021-07-21T22:42:00Z">
            <w:rPr>
              <w:lang w:val="en-US"/>
            </w:rPr>
          </w:rPrChange>
        </w:rPr>
        <w:pPrChange w:id="304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43" w:author="Kevin Bairos-Novak" w:date="2021-07-21T22:42:00Z">
            <w:rPr>
              <w:lang w:val="en-US"/>
            </w:rPr>
          </w:rPrChange>
        </w:rPr>
        <w:t>Ban SS, Graham NAJ, Connolly SR. 2014. Evidence for multiple stressor interactions and effects on coral reefs. Glob Chang Biol. 20(3):681–697. doi:10.1111/gcb.12453.</w:t>
      </w:r>
    </w:p>
    <w:p w14:paraId="5D161160" w14:textId="77777777" w:rsidR="00137222" w:rsidRPr="009755AE" w:rsidRDefault="00137222" w:rsidP="00137222">
      <w:pPr>
        <w:widowControl w:val="0"/>
        <w:autoSpaceDE w:val="0"/>
        <w:autoSpaceDN w:val="0"/>
        <w:adjustRightInd w:val="0"/>
        <w:spacing w:line="480" w:lineRule="auto"/>
        <w:rPr>
          <w:ins w:id="3044" w:author="Kevin Bairos-Novak" w:date="2021-07-21T22:42:00Z"/>
          <w:noProof/>
          <w:color w:val="000000" w:themeColor="text1"/>
          <w:lang w:val="en-US"/>
        </w:rPr>
      </w:pPr>
      <w:ins w:id="3045" w:author="Kevin Bairos-Novak" w:date="2021-07-21T22:42:00Z">
        <w:r w:rsidRPr="009755AE">
          <w:rPr>
            <w:noProof/>
            <w:color w:val="000000" w:themeColor="text1"/>
            <w:lang w:val="en-US"/>
          </w:rPr>
          <w:t>Baums IB, Devlin-Durante MK, Polato NR, Xu D, Giri S, Altman NS, Ruiz D, Parkinson JE, Boulay JN. 2013. Genotypic variation influences reproductive success and thermal stress tolerance in the reef building coral, Acropora palmata. Coral Reefs. 32(3):703–717. doi:10.1007/s00338-013-1012-6.</w:t>
        </w:r>
      </w:ins>
    </w:p>
    <w:p w14:paraId="32A56572" w14:textId="77777777" w:rsidR="00137222" w:rsidRPr="009755AE" w:rsidRDefault="00137222" w:rsidP="00137222">
      <w:pPr>
        <w:widowControl w:val="0"/>
        <w:autoSpaceDE w:val="0"/>
        <w:autoSpaceDN w:val="0"/>
        <w:adjustRightInd w:val="0"/>
        <w:spacing w:line="480" w:lineRule="auto"/>
        <w:rPr>
          <w:color w:val="000000" w:themeColor="text1"/>
          <w:lang w:val="en-US"/>
          <w:rPrChange w:id="3046" w:author="Kevin Bairos-Novak" w:date="2021-07-21T22:42:00Z">
            <w:rPr>
              <w:lang w:val="en-US"/>
            </w:rPr>
          </w:rPrChange>
        </w:rPr>
        <w:pPrChange w:id="3047"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48" w:author="Kevin Bairos-Novak" w:date="2021-07-21T22:42:00Z">
            <w:rPr>
              <w:lang w:val="en-US"/>
            </w:rPr>
          </w:rPrChange>
        </w:rPr>
        <w:t>Bay RA, Rose NH, Logan CA, Palumbi SR. 2017. Genomic models predict successful coral adaptation if future ocean warming rates are reduced. Science Advances. 3:e1701413.</w:t>
      </w:r>
    </w:p>
    <w:p w14:paraId="0E318A87" w14:textId="77777777" w:rsidR="00137222" w:rsidRPr="009755AE" w:rsidRDefault="00137222" w:rsidP="00137222">
      <w:pPr>
        <w:widowControl w:val="0"/>
        <w:autoSpaceDE w:val="0"/>
        <w:autoSpaceDN w:val="0"/>
        <w:adjustRightInd w:val="0"/>
        <w:spacing w:line="480" w:lineRule="auto"/>
        <w:rPr>
          <w:color w:val="000000" w:themeColor="text1"/>
          <w:lang w:val="en-US"/>
          <w:rPrChange w:id="3049" w:author="Kevin Bairos-Novak" w:date="2021-07-21T22:42:00Z">
            <w:rPr>
              <w:lang w:val="en-US"/>
            </w:rPr>
          </w:rPrChange>
        </w:rPr>
        <w:pPrChange w:id="305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51" w:author="Kevin Bairos-Novak" w:date="2021-07-21T22:42:00Z">
            <w:rPr>
              <w:lang w:val="en-US"/>
            </w:rPr>
          </w:rPrChange>
        </w:rPr>
        <w:t>Berkelmans R, Van Oppen MJH. 2006. The role of zooxanthellae in the thermal tolerance of corals: A “nugget of hope” for coral reefs in an era of climate change. Proc R Soc B. 273(1599):2305–2312. doi:10.1098/rspb.2006.3567.</w:t>
      </w:r>
    </w:p>
    <w:p w14:paraId="1D9C14CB" w14:textId="77777777" w:rsidR="00137222" w:rsidRPr="009755AE" w:rsidRDefault="00137222" w:rsidP="00137222">
      <w:pPr>
        <w:widowControl w:val="0"/>
        <w:autoSpaceDE w:val="0"/>
        <w:autoSpaceDN w:val="0"/>
        <w:adjustRightInd w:val="0"/>
        <w:spacing w:line="480" w:lineRule="auto"/>
        <w:rPr>
          <w:color w:val="000000" w:themeColor="text1"/>
          <w:lang w:val="en-US"/>
          <w:rPrChange w:id="3052" w:author="Kevin Bairos-Novak" w:date="2021-07-21T22:42:00Z">
            <w:rPr>
              <w:lang w:val="en-US"/>
            </w:rPr>
          </w:rPrChange>
        </w:rPr>
        <w:pPrChange w:id="305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54" w:author="Kevin Bairos-Novak" w:date="2021-07-21T22:42:00Z">
            <w:rPr>
              <w:lang w:val="en-US"/>
            </w:rPr>
          </w:rPrChange>
        </w:rPr>
        <w:t xml:space="preserve">Bodensteiner BL, Agudelo-Cantero GA, Arietta AZA, Gunderson AR, Muñoz MM, Refsnider JM, Gangloff EJ. 2020. Thermal adaptation revisited: How conserved are thermal traits of reptiles and </w:t>
      </w:r>
      <w:r w:rsidRPr="009755AE">
        <w:rPr>
          <w:color w:val="000000" w:themeColor="text1"/>
          <w:lang w:val="en-US"/>
          <w:rPrChange w:id="3055" w:author="Kevin Bairos-Novak" w:date="2021-07-21T22:42:00Z">
            <w:rPr>
              <w:lang w:val="en-US"/>
            </w:rPr>
          </w:rPrChange>
        </w:rPr>
        <w:lastRenderedPageBreak/>
        <w:t>amphibians? Journal of Experimental Zoology Part A: Ecological and Integrative Physiology.(April):1–22. doi:10.1002/jez.2414.</w:t>
      </w:r>
    </w:p>
    <w:p w14:paraId="07D6689F" w14:textId="77777777" w:rsidR="00137222" w:rsidRPr="009755AE" w:rsidRDefault="00137222" w:rsidP="00137222">
      <w:pPr>
        <w:widowControl w:val="0"/>
        <w:autoSpaceDE w:val="0"/>
        <w:autoSpaceDN w:val="0"/>
        <w:adjustRightInd w:val="0"/>
        <w:spacing w:line="480" w:lineRule="auto"/>
        <w:rPr>
          <w:ins w:id="3056" w:author="Kevin Bairos-Novak" w:date="2021-07-21T22:42:00Z"/>
          <w:noProof/>
          <w:color w:val="000000" w:themeColor="text1"/>
          <w:lang w:val="en-US"/>
        </w:rPr>
      </w:pPr>
      <w:ins w:id="3057" w:author="Kevin Bairos-Novak" w:date="2021-07-21T22:42:00Z">
        <w:r w:rsidRPr="009755AE">
          <w:rPr>
            <w:noProof/>
            <w:color w:val="000000" w:themeColor="text1"/>
            <w:lang w:val="en-US"/>
          </w:rPr>
          <w:t>Bouchard Jr. T. 2013. The Wilson Effect: the increase in heritability of IQ with age. Twin research and human genetics : the official journal of the International Society for Twin Studies. 16(5):923–930. doi:10.1017/thg.2013.54.</w:t>
        </w:r>
      </w:ins>
    </w:p>
    <w:p w14:paraId="47784A11" w14:textId="77777777" w:rsidR="00137222" w:rsidRPr="009755AE" w:rsidRDefault="00137222" w:rsidP="00137222">
      <w:pPr>
        <w:widowControl w:val="0"/>
        <w:autoSpaceDE w:val="0"/>
        <w:autoSpaceDN w:val="0"/>
        <w:adjustRightInd w:val="0"/>
        <w:spacing w:line="480" w:lineRule="auto"/>
        <w:rPr>
          <w:color w:val="000000" w:themeColor="text1"/>
          <w:lang w:val="en-US"/>
          <w:rPrChange w:id="3058" w:author="Kevin Bairos-Novak" w:date="2021-07-21T22:42:00Z">
            <w:rPr>
              <w:lang w:val="en-US"/>
            </w:rPr>
          </w:rPrChange>
        </w:rPr>
        <w:pPrChange w:id="3059" w:author="Kevin Bairos-Novak" w:date="2021-07-21T22:42:00Z">
          <w:pPr>
            <w:widowControl w:val="0"/>
            <w:autoSpaceDE w:val="0"/>
            <w:autoSpaceDN w:val="0"/>
            <w:adjustRightInd w:val="0"/>
            <w:spacing w:line="480" w:lineRule="auto"/>
            <w:ind w:left="709" w:hanging="720"/>
          </w:pPr>
        </w:pPrChange>
      </w:pPr>
      <w:proofErr w:type="spellStart"/>
      <w:r w:rsidRPr="009755AE">
        <w:rPr>
          <w:color w:val="000000" w:themeColor="text1"/>
          <w:lang w:val="en-US"/>
          <w:rPrChange w:id="3060" w:author="Kevin Bairos-Novak" w:date="2021-07-21T22:42:00Z">
            <w:rPr>
              <w:lang w:val="en-US"/>
            </w:rPr>
          </w:rPrChange>
        </w:rPr>
        <w:t>Bubliy</w:t>
      </w:r>
      <w:proofErr w:type="spellEnd"/>
      <w:r w:rsidRPr="009755AE">
        <w:rPr>
          <w:color w:val="000000" w:themeColor="text1"/>
          <w:lang w:val="en-US"/>
          <w:rPrChange w:id="3061" w:author="Kevin Bairos-Novak" w:date="2021-07-21T22:42:00Z">
            <w:rPr>
              <w:lang w:val="en-US"/>
            </w:rPr>
          </w:rPrChange>
        </w:rPr>
        <w:t xml:space="preserve"> OA, </w:t>
      </w:r>
      <w:proofErr w:type="spellStart"/>
      <w:r w:rsidRPr="009755AE">
        <w:rPr>
          <w:color w:val="000000" w:themeColor="text1"/>
          <w:lang w:val="en-US"/>
          <w:rPrChange w:id="3062" w:author="Kevin Bairos-Novak" w:date="2021-07-21T22:42:00Z">
            <w:rPr>
              <w:lang w:val="en-US"/>
            </w:rPr>
          </w:rPrChange>
        </w:rPr>
        <w:t>Loeschcke</w:t>
      </w:r>
      <w:proofErr w:type="spellEnd"/>
      <w:r w:rsidRPr="009755AE">
        <w:rPr>
          <w:color w:val="000000" w:themeColor="text1"/>
          <w:lang w:val="en-US"/>
          <w:rPrChange w:id="3063" w:author="Kevin Bairos-Novak" w:date="2021-07-21T22:42:00Z">
            <w:rPr>
              <w:lang w:val="en-US"/>
            </w:rPr>
          </w:rPrChange>
        </w:rPr>
        <w:t xml:space="preserve"> V. 2002. Effect of low stressful temperature on genetic variation of five quantitative traits in drosophila melanogaster. Heredity. 89(1):70–75. doi:10.1038/sj.hdy.6800104.</w:t>
      </w:r>
    </w:p>
    <w:p w14:paraId="6CBE51C1" w14:textId="77777777" w:rsidR="00137222" w:rsidRPr="009755AE" w:rsidRDefault="00137222" w:rsidP="00137222">
      <w:pPr>
        <w:widowControl w:val="0"/>
        <w:autoSpaceDE w:val="0"/>
        <w:autoSpaceDN w:val="0"/>
        <w:adjustRightInd w:val="0"/>
        <w:spacing w:line="480" w:lineRule="auto"/>
        <w:rPr>
          <w:ins w:id="3064" w:author="Kevin Bairos-Novak" w:date="2021-07-21T22:42:00Z"/>
          <w:noProof/>
          <w:color w:val="000000" w:themeColor="text1"/>
          <w:lang w:val="en-US"/>
        </w:rPr>
      </w:pPr>
      <w:ins w:id="3065" w:author="Kevin Bairos-Novak" w:date="2021-07-21T22:42:00Z">
        <w:r w:rsidRPr="009755AE">
          <w:rPr>
            <w:noProof/>
            <w:color w:val="000000" w:themeColor="text1"/>
            <w:lang w:val="en-US"/>
          </w:rPr>
          <w:t>Buerger P, Alvarez-Roa C, Coppin C, Pearce S, Chakravarti L, Oakeshott J, Edwards O, van Oppen M. 2020. Heat-evolved microalgal symbionts increase coral bleaching tolerance. Science Advances. 6:eaba2498.</w:t>
        </w:r>
      </w:ins>
    </w:p>
    <w:p w14:paraId="5C534250" w14:textId="77777777" w:rsidR="00137222" w:rsidRPr="009755AE" w:rsidRDefault="00137222" w:rsidP="00137222">
      <w:pPr>
        <w:widowControl w:val="0"/>
        <w:autoSpaceDE w:val="0"/>
        <w:autoSpaceDN w:val="0"/>
        <w:adjustRightInd w:val="0"/>
        <w:spacing w:line="480" w:lineRule="auto"/>
        <w:rPr>
          <w:color w:val="000000" w:themeColor="text1"/>
          <w:lang w:val="en-US"/>
          <w:rPrChange w:id="3066" w:author="Kevin Bairos-Novak" w:date="2021-07-21T22:42:00Z">
            <w:rPr>
              <w:lang w:val="en-US"/>
            </w:rPr>
          </w:rPrChange>
        </w:rPr>
        <w:pPrChange w:id="3067"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68" w:author="Kevin Bairos-Novak" w:date="2021-07-21T22:42:00Z">
            <w:rPr>
              <w:lang w:val="en-US"/>
            </w:rPr>
          </w:rPrChange>
        </w:rPr>
        <w:t xml:space="preserve">Burke L, </w:t>
      </w:r>
      <w:proofErr w:type="spellStart"/>
      <w:r w:rsidRPr="009755AE">
        <w:rPr>
          <w:color w:val="000000" w:themeColor="text1"/>
          <w:lang w:val="en-US"/>
          <w:rPrChange w:id="3069" w:author="Kevin Bairos-Novak" w:date="2021-07-21T22:42:00Z">
            <w:rPr>
              <w:lang w:val="en-US"/>
            </w:rPr>
          </w:rPrChange>
        </w:rPr>
        <w:t>Reytar</w:t>
      </w:r>
      <w:proofErr w:type="spellEnd"/>
      <w:r w:rsidRPr="009755AE">
        <w:rPr>
          <w:color w:val="000000" w:themeColor="text1"/>
          <w:lang w:val="en-US"/>
          <w:rPrChange w:id="3070" w:author="Kevin Bairos-Novak" w:date="2021-07-21T22:42:00Z">
            <w:rPr>
              <w:lang w:val="en-US"/>
            </w:rPr>
          </w:rPrChange>
        </w:rPr>
        <w:t xml:space="preserve"> K, Spalding M, Perry A. 2011. Reefs at Risk Revisited.</w:t>
      </w:r>
    </w:p>
    <w:p w14:paraId="0123D1CE" w14:textId="77777777" w:rsidR="00137222" w:rsidRPr="009755AE" w:rsidRDefault="00137222" w:rsidP="00137222">
      <w:pPr>
        <w:widowControl w:val="0"/>
        <w:autoSpaceDE w:val="0"/>
        <w:autoSpaceDN w:val="0"/>
        <w:adjustRightInd w:val="0"/>
        <w:spacing w:line="480" w:lineRule="auto"/>
        <w:rPr>
          <w:color w:val="000000" w:themeColor="text1"/>
          <w:lang w:val="en-US"/>
          <w:rPrChange w:id="3071" w:author="Kevin Bairos-Novak" w:date="2021-07-21T22:42:00Z">
            <w:rPr>
              <w:lang w:val="en-US"/>
            </w:rPr>
          </w:rPrChange>
        </w:rPr>
        <w:pPrChange w:id="307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73" w:author="Kevin Bairos-Novak" w:date="2021-07-21T22:42:00Z">
            <w:rPr>
              <w:lang w:val="en-US"/>
            </w:rPr>
          </w:rPrChange>
        </w:rPr>
        <w:t>Burnham KP, Anderson DR. 2004. Multimodel inference: Understanding AIC and BIC in model selection. Sociological Methods and Research. 33(2):261–304. doi:10.1177/0049124104268644.</w:t>
      </w:r>
    </w:p>
    <w:p w14:paraId="56347E09" w14:textId="3DF76BB7" w:rsidR="00137222" w:rsidRPr="009755AE" w:rsidRDefault="00137222" w:rsidP="00137222">
      <w:pPr>
        <w:widowControl w:val="0"/>
        <w:autoSpaceDE w:val="0"/>
        <w:autoSpaceDN w:val="0"/>
        <w:adjustRightInd w:val="0"/>
        <w:spacing w:line="480" w:lineRule="auto"/>
        <w:rPr>
          <w:color w:val="000000" w:themeColor="text1"/>
          <w:lang w:val="en-US"/>
          <w:rPrChange w:id="3074" w:author="Kevin Bairos-Novak" w:date="2021-07-21T22:42:00Z">
            <w:rPr>
              <w:lang w:val="en-US"/>
            </w:rPr>
          </w:rPrChange>
        </w:rPr>
        <w:pPrChange w:id="307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76" w:author="Kevin Bairos-Novak" w:date="2021-07-21T22:42:00Z">
            <w:rPr>
              <w:lang w:val="en-US"/>
            </w:rPr>
          </w:rPrChange>
        </w:rPr>
        <w:t xml:space="preserve">Carlon DB, Budd AF, Lippé C, Andrew RL. 2011. The quantitative genetics of incipient speciation: Heritability and genetic correlations of skeletal traits in populations of diverging </w:t>
      </w:r>
      <w:del w:id="3077" w:author="Kevin Bairos-Novak" w:date="2021-07-21T22:42:00Z">
        <w:r w:rsidR="006D355C" w:rsidRPr="006D355C">
          <w:rPr>
            <w:noProof/>
            <w:lang w:val="en-US"/>
          </w:rPr>
          <w:delText>favia</w:delText>
        </w:r>
      </w:del>
      <w:ins w:id="3078" w:author="Kevin Bairos-Novak" w:date="2021-07-21T22:42:00Z">
        <w:r w:rsidRPr="009755AE">
          <w:rPr>
            <w:i/>
            <w:iCs/>
            <w:noProof/>
            <w:color w:val="000000" w:themeColor="text1"/>
            <w:lang w:val="en-US"/>
          </w:rPr>
          <w:t>Favia</w:t>
        </w:r>
      </w:ins>
      <w:r w:rsidRPr="009755AE">
        <w:rPr>
          <w:i/>
          <w:color w:val="000000" w:themeColor="text1"/>
          <w:lang w:val="en-US"/>
          <w:rPrChange w:id="3079" w:author="Kevin Bairos-Novak" w:date="2021-07-21T22:42:00Z">
            <w:rPr>
              <w:lang w:val="en-US"/>
            </w:rPr>
          </w:rPrChange>
        </w:rPr>
        <w:t xml:space="preserve"> </w:t>
      </w:r>
      <w:proofErr w:type="spellStart"/>
      <w:r w:rsidRPr="009755AE">
        <w:rPr>
          <w:i/>
          <w:color w:val="000000" w:themeColor="text1"/>
          <w:lang w:val="en-US"/>
          <w:rPrChange w:id="3080" w:author="Kevin Bairos-Novak" w:date="2021-07-21T22:42:00Z">
            <w:rPr>
              <w:lang w:val="en-US"/>
            </w:rPr>
          </w:rPrChange>
        </w:rPr>
        <w:t>fragum</w:t>
      </w:r>
      <w:proofErr w:type="spellEnd"/>
      <w:r w:rsidRPr="009755AE">
        <w:rPr>
          <w:color w:val="000000" w:themeColor="text1"/>
          <w:lang w:val="en-US"/>
          <w:rPrChange w:id="3081" w:author="Kevin Bairos-Novak" w:date="2021-07-21T22:42:00Z">
            <w:rPr>
              <w:lang w:val="en-US"/>
            </w:rPr>
          </w:rPrChange>
        </w:rPr>
        <w:t xml:space="preserve"> </w:t>
      </w:r>
      <w:proofErr w:type="spellStart"/>
      <w:r w:rsidRPr="009755AE">
        <w:rPr>
          <w:color w:val="000000" w:themeColor="text1"/>
          <w:lang w:val="en-US"/>
          <w:rPrChange w:id="3082" w:author="Kevin Bairos-Novak" w:date="2021-07-21T22:42:00Z">
            <w:rPr>
              <w:lang w:val="en-US"/>
            </w:rPr>
          </w:rPrChange>
        </w:rPr>
        <w:t>ecomorphs</w:t>
      </w:r>
      <w:proofErr w:type="spellEnd"/>
      <w:r w:rsidRPr="009755AE">
        <w:rPr>
          <w:color w:val="000000" w:themeColor="text1"/>
          <w:lang w:val="en-US"/>
          <w:rPrChange w:id="3083" w:author="Kevin Bairos-Novak" w:date="2021-07-21T22:42:00Z">
            <w:rPr>
              <w:lang w:val="en-US"/>
            </w:rPr>
          </w:rPrChange>
        </w:rPr>
        <w:t>. Evolution. 65(12):3428–3447. doi:10.1111/j.1558-5646.2011.01389.x.</w:t>
      </w:r>
    </w:p>
    <w:p w14:paraId="36D413EF" w14:textId="77777777" w:rsidR="00137222" w:rsidRPr="009755AE" w:rsidRDefault="00137222" w:rsidP="00137222">
      <w:pPr>
        <w:widowControl w:val="0"/>
        <w:autoSpaceDE w:val="0"/>
        <w:autoSpaceDN w:val="0"/>
        <w:adjustRightInd w:val="0"/>
        <w:spacing w:line="480" w:lineRule="auto"/>
        <w:rPr>
          <w:color w:val="000000" w:themeColor="text1"/>
          <w:lang w:val="en-US"/>
          <w:rPrChange w:id="3084" w:author="Kevin Bairos-Novak" w:date="2021-07-21T22:42:00Z">
            <w:rPr>
              <w:lang w:val="en-US"/>
            </w:rPr>
          </w:rPrChange>
        </w:rPr>
        <w:pPrChange w:id="308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86" w:author="Kevin Bairos-Novak" w:date="2021-07-21T22:42:00Z">
            <w:rPr>
              <w:lang w:val="en-US"/>
            </w:rPr>
          </w:rPrChange>
        </w:rPr>
        <w:t>Castañeda LE, Romero-Soriano V, Mesas A, Roff DA, Santos M. 2019. Evolutionary potential of thermal preference and heat tolerance in Drosophila subobscura. J Evol Biol. 32(8):818–824. doi:10.1111/jeb.13483.</w:t>
      </w:r>
    </w:p>
    <w:p w14:paraId="010D9603" w14:textId="77777777" w:rsidR="00137222" w:rsidRPr="009755AE" w:rsidRDefault="00137222" w:rsidP="00137222">
      <w:pPr>
        <w:widowControl w:val="0"/>
        <w:autoSpaceDE w:val="0"/>
        <w:autoSpaceDN w:val="0"/>
        <w:adjustRightInd w:val="0"/>
        <w:spacing w:line="480" w:lineRule="auto"/>
        <w:rPr>
          <w:ins w:id="3087" w:author="Kevin Bairos-Novak" w:date="2021-07-21T22:42:00Z"/>
          <w:noProof/>
          <w:color w:val="000000" w:themeColor="text1"/>
          <w:lang w:val="en-US"/>
        </w:rPr>
      </w:pPr>
      <w:ins w:id="3088" w:author="Kevin Bairos-Novak" w:date="2021-07-21T22:42:00Z">
        <w:r w:rsidRPr="009755AE">
          <w:rPr>
            <w:noProof/>
            <w:color w:val="000000" w:themeColor="text1"/>
            <w:lang w:val="en-US"/>
          </w:rPr>
          <w:t>Chakravarti LJ, Beltran VH, Oppen MJH Van, van Oppen MJH, Oppen MJH Van, van Oppen MJH. 2017. Rapid thermal adaptation in photosymbionts of reef-building corals. Glob Chang Biol. 23(11):4675–4688. doi:10.1111/gcb.13702.</w:t>
        </w:r>
      </w:ins>
    </w:p>
    <w:p w14:paraId="0140B0EF" w14:textId="77777777" w:rsidR="00137222" w:rsidRPr="009755AE" w:rsidRDefault="00137222" w:rsidP="00137222">
      <w:pPr>
        <w:widowControl w:val="0"/>
        <w:autoSpaceDE w:val="0"/>
        <w:autoSpaceDN w:val="0"/>
        <w:adjustRightInd w:val="0"/>
        <w:spacing w:line="480" w:lineRule="auto"/>
        <w:rPr>
          <w:color w:val="000000" w:themeColor="text1"/>
          <w:lang w:val="en-US"/>
          <w:rPrChange w:id="3089" w:author="Kevin Bairos-Novak" w:date="2021-07-21T22:42:00Z">
            <w:rPr>
              <w:lang w:val="en-US"/>
            </w:rPr>
          </w:rPrChange>
        </w:rPr>
        <w:pPrChange w:id="3090" w:author="Kevin Bairos-Novak" w:date="2021-07-21T22:42:00Z">
          <w:pPr>
            <w:widowControl w:val="0"/>
            <w:autoSpaceDE w:val="0"/>
            <w:autoSpaceDN w:val="0"/>
            <w:adjustRightInd w:val="0"/>
            <w:spacing w:line="480" w:lineRule="auto"/>
            <w:ind w:left="709" w:hanging="720"/>
          </w:pPr>
        </w:pPrChange>
      </w:pPr>
      <w:proofErr w:type="spellStart"/>
      <w:r w:rsidRPr="009755AE">
        <w:rPr>
          <w:color w:val="000000" w:themeColor="text1"/>
          <w:lang w:val="en-US"/>
          <w:rPrChange w:id="3091" w:author="Kevin Bairos-Novak" w:date="2021-07-21T22:42:00Z">
            <w:rPr>
              <w:lang w:val="en-US"/>
            </w:rPr>
          </w:rPrChange>
        </w:rPr>
        <w:t>Charmantier</w:t>
      </w:r>
      <w:proofErr w:type="spellEnd"/>
      <w:r w:rsidRPr="009755AE">
        <w:rPr>
          <w:color w:val="000000" w:themeColor="text1"/>
          <w:lang w:val="en-US"/>
          <w:rPrChange w:id="3092" w:author="Kevin Bairos-Novak" w:date="2021-07-21T22:42:00Z">
            <w:rPr>
              <w:lang w:val="en-US"/>
            </w:rPr>
          </w:rPrChange>
        </w:rPr>
        <w:t xml:space="preserve"> A, </w:t>
      </w:r>
      <w:proofErr w:type="spellStart"/>
      <w:r w:rsidRPr="009755AE">
        <w:rPr>
          <w:color w:val="000000" w:themeColor="text1"/>
          <w:lang w:val="en-US"/>
          <w:rPrChange w:id="3093" w:author="Kevin Bairos-Novak" w:date="2021-07-21T22:42:00Z">
            <w:rPr>
              <w:lang w:val="en-US"/>
            </w:rPr>
          </w:rPrChange>
        </w:rPr>
        <w:t>Garant</w:t>
      </w:r>
      <w:proofErr w:type="spellEnd"/>
      <w:r w:rsidRPr="009755AE">
        <w:rPr>
          <w:color w:val="000000" w:themeColor="text1"/>
          <w:lang w:val="en-US"/>
          <w:rPrChange w:id="3094" w:author="Kevin Bairos-Novak" w:date="2021-07-21T22:42:00Z">
            <w:rPr>
              <w:lang w:val="en-US"/>
            </w:rPr>
          </w:rPrChange>
        </w:rPr>
        <w:t xml:space="preserve"> D. 2005. Environmental quality and evolutionary potential : lessons from wild populations. (June):1415–1425. doi:10.1098/rspb.2005.3117.</w:t>
      </w:r>
    </w:p>
    <w:p w14:paraId="29D06B03" w14:textId="77777777" w:rsidR="00137222" w:rsidRPr="009755AE" w:rsidRDefault="00137222" w:rsidP="00137222">
      <w:pPr>
        <w:widowControl w:val="0"/>
        <w:autoSpaceDE w:val="0"/>
        <w:autoSpaceDN w:val="0"/>
        <w:adjustRightInd w:val="0"/>
        <w:spacing w:line="480" w:lineRule="auto"/>
        <w:rPr>
          <w:color w:val="000000" w:themeColor="text1"/>
          <w:lang w:val="en-US"/>
          <w:rPrChange w:id="3095" w:author="Kevin Bairos-Novak" w:date="2021-07-21T22:42:00Z">
            <w:rPr>
              <w:lang w:val="en-US"/>
            </w:rPr>
          </w:rPrChange>
        </w:rPr>
        <w:pPrChange w:id="309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097" w:author="Kevin Bairos-Novak" w:date="2021-07-21T22:42:00Z">
            <w:rPr>
              <w:lang w:val="en-US"/>
            </w:rPr>
          </w:rPrChange>
        </w:rPr>
        <w:t>Charmantier A, Perrins C, McCleery RH, Sheldon BC. 2006a. Age-dependent genetic variance in a life-history trait in the mute swan. Proc R Soc B. 273(1583):225–232. doi:10.1098/rspb.2005.3294.</w:t>
      </w:r>
    </w:p>
    <w:p w14:paraId="3BA61B2E" w14:textId="77777777" w:rsidR="00137222" w:rsidRPr="009755AE" w:rsidRDefault="00137222" w:rsidP="00137222">
      <w:pPr>
        <w:widowControl w:val="0"/>
        <w:autoSpaceDE w:val="0"/>
        <w:autoSpaceDN w:val="0"/>
        <w:adjustRightInd w:val="0"/>
        <w:spacing w:line="480" w:lineRule="auto"/>
        <w:rPr>
          <w:color w:val="000000" w:themeColor="text1"/>
          <w:lang w:val="en-US"/>
          <w:rPrChange w:id="3098" w:author="Kevin Bairos-Novak" w:date="2021-07-21T22:42:00Z">
            <w:rPr>
              <w:lang w:val="en-US"/>
            </w:rPr>
          </w:rPrChange>
        </w:rPr>
        <w:pPrChange w:id="309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00" w:author="Kevin Bairos-Novak" w:date="2021-07-21T22:42:00Z">
            <w:rPr>
              <w:lang w:val="en-US"/>
            </w:rPr>
          </w:rPrChange>
        </w:rPr>
        <w:t xml:space="preserve">Charmantier A, Perrins C, McCleery RH, Sheldon BC. 2006b. Quantitative genetics of age at </w:t>
      </w:r>
      <w:r w:rsidRPr="009755AE">
        <w:rPr>
          <w:color w:val="000000" w:themeColor="text1"/>
          <w:lang w:val="en-US"/>
          <w:rPrChange w:id="3101" w:author="Kevin Bairos-Novak" w:date="2021-07-21T22:42:00Z">
            <w:rPr>
              <w:lang w:val="en-US"/>
            </w:rPr>
          </w:rPrChange>
        </w:rPr>
        <w:lastRenderedPageBreak/>
        <w:t>reproduction in wild swans: Support for antagonistic pleiotropy models of senescence. Proceedings of the National Academy of Sciences of the United States of America. 103(17):6587–6592. doi:10.1073/pnas.0511123103.</w:t>
      </w:r>
    </w:p>
    <w:p w14:paraId="6E6D9108" w14:textId="77777777" w:rsidR="00137222" w:rsidRPr="009755AE" w:rsidRDefault="00137222" w:rsidP="00137222">
      <w:pPr>
        <w:widowControl w:val="0"/>
        <w:autoSpaceDE w:val="0"/>
        <w:autoSpaceDN w:val="0"/>
        <w:adjustRightInd w:val="0"/>
        <w:spacing w:line="480" w:lineRule="auto"/>
        <w:rPr>
          <w:color w:val="000000" w:themeColor="text1"/>
          <w:lang w:val="en-US"/>
          <w:rPrChange w:id="3102" w:author="Kevin Bairos-Novak" w:date="2021-07-21T22:42:00Z">
            <w:rPr>
              <w:lang w:val="en-US"/>
            </w:rPr>
          </w:rPrChange>
        </w:rPr>
        <w:pPrChange w:id="310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04" w:author="Kevin Bairos-Novak" w:date="2021-07-21T22:42:00Z">
            <w:rPr>
              <w:lang w:val="en-US"/>
            </w:rPr>
          </w:rPrChange>
        </w:rPr>
        <w:t>Chown SL, Jumbam KR, Sørensen JG, Terblanche JS. 2009. Phenotypic variance, plasticity and heritability estimates of critical thermal limits depend on methodological context. Funct Ecol. 23(1):133–140. doi:10.1111/j.1365-2435.2008.01481.x.</w:t>
      </w:r>
    </w:p>
    <w:p w14:paraId="7C61D5D7" w14:textId="77777777" w:rsidR="00137222" w:rsidRPr="009755AE" w:rsidRDefault="00137222" w:rsidP="00137222">
      <w:pPr>
        <w:widowControl w:val="0"/>
        <w:autoSpaceDE w:val="0"/>
        <w:autoSpaceDN w:val="0"/>
        <w:adjustRightInd w:val="0"/>
        <w:spacing w:line="480" w:lineRule="auto"/>
        <w:rPr>
          <w:color w:val="000000" w:themeColor="text1"/>
          <w:lang w:val="en-US"/>
          <w:rPrChange w:id="3105" w:author="Kevin Bairos-Novak" w:date="2021-07-21T22:42:00Z">
            <w:rPr>
              <w:lang w:val="en-US"/>
            </w:rPr>
          </w:rPrChange>
        </w:rPr>
        <w:pPrChange w:id="310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07" w:author="Kevin Bairos-Novak" w:date="2021-07-21T22:42:00Z">
            <w:rPr>
              <w:lang w:val="en-US"/>
            </w:rPr>
          </w:rPrChange>
        </w:rPr>
        <w:t>Comte L, Olden JD. 2017. Evolutionary and environmental determinants of freshwater fish thermal tolerance and plasticity. Glob Chang Biol. 23(2):728–736. doi:10.1111/gcb.13427.</w:t>
      </w:r>
    </w:p>
    <w:p w14:paraId="505595B6" w14:textId="77777777" w:rsidR="00137222" w:rsidRPr="009755AE" w:rsidRDefault="00137222" w:rsidP="00137222">
      <w:pPr>
        <w:widowControl w:val="0"/>
        <w:autoSpaceDE w:val="0"/>
        <w:autoSpaceDN w:val="0"/>
        <w:adjustRightInd w:val="0"/>
        <w:spacing w:line="480" w:lineRule="auto"/>
        <w:rPr>
          <w:color w:val="000000" w:themeColor="text1"/>
          <w:lang w:val="en-US"/>
          <w:rPrChange w:id="3108" w:author="Kevin Bairos-Novak" w:date="2021-07-21T22:42:00Z">
            <w:rPr>
              <w:lang w:val="en-US"/>
            </w:rPr>
          </w:rPrChange>
        </w:rPr>
        <w:pPrChange w:id="310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10" w:author="Kevin Bairos-Novak" w:date="2021-07-21T22:42:00Z">
            <w:rPr>
              <w:lang w:val="en-US"/>
            </w:rPr>
          </w:rPrChange>
        </w:rPr>
        <w:t>Cook RD, Weisberg S. 1982. Residuals and influence in regression. London: Chapman and Hall.</w:t>
      </w:r>
    </w:p>
    <w:p w14:paraId="7E5D43A6" w14:textId="77777777" w:rsidR="00137222" w:rsidRPr="009755AE" w:rsidRDefault="00137222" w:rsidP="00137222">
      <w:pPr>
        <w:widowControl w:val="0"/>
        <w:autoSpaceDE w:val="0"/>
        <w:autoSpaceDN w:val="0"/>
        <w:adjustRightInd w:val="0"/>
        <w:spacing w:line="480" w:lineRule="auto"/>
        <w:rPr>
          <w:color w:val="000000" w:themeColor="text1"/>
          <w:lang w:val="en-US"/>
          <w:rPrChange w:id="3111" w:author="Kevin Bairos-Novak" w:date="2021-07-21T22:42:00Z">
            <w:rPr>
              <w:lang w:val="en-US"/>
            </w:rPr>
          </w:rPrChange>
        </w:rPr>
        <w:pPrChange w:id="311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13" w:author="Kevin Bairos-Novak" w:date="2021-07-21T22:42:00Z">
            <w:rPr>
              <w:lang w:val="en-US"/>
            </w:rPr>
          </w:rPrChange>
        </w:rPr>
        <w:t>Cropp R, Norbury J. 2020. The potential for coral reefs to adapt to a changing climate - an eco-evolutionary modelling perspective. Ecol Modell. 426(March):109038. doi:10.1016/j.ecolmodel.2020.109038. https://doi.org/10.1016/j.ecolmodel.2020.109038.</w:t>
      </w:r>
    </w:p>
    <w:p w14:paraId="5AF94405" w14:textId="77777777" w:rsidR="00137222" w:rsidRPr="009755AE" w:rsidRDefault="00137222" w:rsidP="00137222">
      <w:pPr>
        <w:widowControl w:val="0"/>
        <w:autoSpaceDE w:val="0"/>
        <w:autoSpaceDN w:val="0"/>
        <w:adjustRightInd w:val="0"/>
        <w:spacing w:line="480" w:lineRule="auto"/>
        <w:rPr>
          <w:color w:val="000000" w:themeColor="text1"/>
          <w:lang w:val="en-US"/>
          <w:rPrChange w:id="3114" w:author="Kevin Bairos-Novak" w:date="2021-07-21T22:42:00Z">
            <w:rPr>
              <w:lang w:val="en-US"/>
            </w:rPr>
          </w:rPrChange>
        </w:rPr>
        <w:pPrChange w:id="311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16" w:author="Kevin Bairos-Novak" w:date="2021-07-21T22:42:00Z">
            <w:rPr>
              <w:lang w:val="en-US"/>
            </w:rPr>
          </w:rPrChange>
        </w:rPr>
        <w:t>Császár NBM, Ralph PJ, Frankham R, Berkelmans R, van Oppen MJH. 2010. Estimating the Potential for Adaptation of Corals to Climate Warming. PLoS One. 5(3):e9751. doi:10.1371/journal.pone.0009751.</w:t>
      </w:r>
    </w:p>
    <w:p w14:paraId="27B35274" w14:textId="77777777" w:rsidR="00137222" w:rsidRPr="009755AE" w:rsidRDefault="00137222" w:rsidP="00137222">
      <w:pPr>
        <w:widowControl w:val="0"/>
        <w:autoSpaceDE w:val="0"/>
        <w:autoSpaceDN w:val="0"/>
        <w:adjustRightInd w:val="0"/>
        <w:spacing w:line="480" w:lineRule="auto"/>
        <w:rPr>
          <w:color w:val="000000" w:themeColor="text1"/>
          <w:lang w:val="en-US"/>
          <w:rPrChange w:id="3117" w:author="Kevin Bairos-Novak" w:date="2021-07-21T22:42:00Z">
            <w:rPr>
              <w:lang w:val="en-US"/>
            </w:rPr>
          </w:rPrChange>
        </w:rPr>
        <w:pPrChange w:id="3118"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19" w:author="Kevin Bairos-Novak" w:date="2021-07-21T22:42:00Z">
            <w:rPr>
              <w:lang w:val="en-US"/>
            </w:rPr>
          </w:rPrChange>
        </w:rPr>
        <w:t>Cunning R, Gillette P, Capo T, Galvez K, Baker AC. 2015. Growth tradeoffs associated with thermotolerant symbionts in the coral Pocillopora damicornis are lost in warmer oceans. Coral Reefs. 34(1):155–160. doi:10.1007/s00338-014-1216-4.</w:t>
      </w:r>
    </w:p>
    <w:p w14:paraId="256EEF6E" w14:textId="77777777" w:rsidR="00137222" w:rsidRPr="009755AE" w:rsidRDefault="00137222" w:rsidP="00137222">
      <w:pPr>
        <w:widowControl w:val="0"/>
        <w:autoSpaceDE w:val="0"/>
        <w:autoSpaceDN w:val="0"/>
        <w:adjustRightInd w:val="0"/>
        <w:spacing w:line="480" w:lineRule="auto"/>
        <w:rPr>
          <w:color w:val="000000" w:themeColor="text1"/>
          <w:lang w:val="en-US"/>
          <w:rPrChange w:id="3120" w:author="Kevin Bairos-Novak" w:date="2021-07-21T22:42:00Z">
            <w:rPr>
              <w:lang w:val="en-US"/>
            </w:rPr>
          </w:rPrChange>
        </w:rPr>
        <w:pPrChange w:id="3121"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22" w:author="Kevin Bairos-Novak" w:date="2021-07-21T22:42:00Z">
            <w:rPr>
              <w:lang w:val="en-US"/>
            </w:rPr>
          </w:rPrChange>
        </w:rPr>
        <w:t>Dajka JC, Wilson SK, Robinson JPW, Chong-Seng KM, Harris A, Graham NAJ. 2019. Uncovering drivers of juvenile coral density following mass bleaching. Coral Reefs. 38(4):637–649. doi:10.1007/s00338-019-01785-w. https://doi.org/10.1007/s00338-019-01785-w.</w:t>
      </w:r>
    </w:p>
    <w:p w14:paraId="2BE406C9" w14:textId="77777777" w:rsidR="00137222" w:rsidRPr="009755AE" w:rsidRDefault="00137222" w:rsidP="00137222">
      <w:pPr>
        <w:widowControl w:val="0"/>
        <w:autoSpaceDE w:val="0"/>
        <w:autoSpaceDN w:val="0"/>
        <w:adjustRightInd w:val="0"/>
        <w:spacing w:line="480" w:lineRule="auto"/>
        <w:rPr>
          <w:ins w:id="3123" w:author="Kevin Bairos-Novak" w:date="2021-07-21T22:42:00Z"/>
          <w:noProof/>
          <w:color w:val="000000" w:themeColor="text1"/>
          <w:lang w:val="en-US"/>
        </w:rPr>
      </w:pPr>
      <w:ins w:id="3124" w:author="Kevin Bairos-Novak" w:date="2021-07-21T22:42:00Z">
        <w:r w:rsidRPr="009755AE">
          <w:rPr>
            <w:noProof/>
            <w:color w:val="000000" w:themeColor="text1"/>
            <w:lang w:val="en-US"/>
          </w:rPr>
          <w:t>Davies SW, Scarpino S V., Pongwarin T, Scott J, Matz M V. 2015. Estimating Trait Heritability in Highly Fecund Species. G3&amp;amp;#58; Genes|Genomes|Genetics. 5(12):2639–2645. doi:10.1534/g3.115.020701. http://g3journal.org/lookup/doi/10.1534/g3.115.020701.</w:t>
        </w:r>
      </w:ins>
    </w:p>
    <w:p w14:paraId="65E50CDB" w14:textId="77777777" w:rsidR="00137222" w:rsidRPr="009755AE" w:rsidRDefault="00137222" w:rsidP="00137222">
      <w:pPr>
        <w:widowControl w:val="0"/>
        <w:autoSpaceDE w:val="0"/>
        <w:autoSpaceDN w:val="0"/>
        <w:adjustRightInd w:val="0"/>
        <w:spacing w:line="480" w:lineRule="auto"/>
        <w:rPr>
          <w:color w:val="000000" w:themeColor="text1"/>
          <w:lang w:val="en-US"/>
          <w:rPrChange w:id="3125" w:author="Kevin Bairos-Novak" w:date="2021-07-21T22:42:00Z">
            <w:rPr>
              <w:lang w:val="en-US"/>
            </w:rPr>
          </w:rPrChange>
        </w:rPr>
        <w:pPrChange w:id="312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27" w:author="Kevin Bairos-Novak" w:date="2021-07-21T22:42:00Z">
            <w:rPr>
              <w:lang w:val="en-US"/>
            </w:rPr>
          </w:rPrChange>
        </w:rPr>
        <w:t>Dixon G, Davies S, Aglyamova G, Meyer E, Bay L, Matz M. 2015. Genomic determinants of coral heat tolerance across latitudes. Science. 348(6242):2014–2016.</w:t>
      </w:r>
    </w:p>
    <w:p w14:paraId="1F2B2479" w14:textId="77777777" w:rsidR="00137222" w:rsidRPr="009755AE" w:rsidRDefault="00137222" w:rsidP="00137222">
      <w:pPr>
        <w:widowControl w:val="0"/>
        <w:autoSpaceDE w:val="0"/>
        <w:autoSpaceDN w:val="0"/>
        <w:adjustRightInd w:val="0"/>
        <w:spacing w:line="480" w:lineRule="auto"/>
        <w:rPr>
          <w:color w:val="000000" w:themeColor="text1"/>
          <w:lang w:val="en-US"/>
          <w:rPrChange w:id="3128" w:author="Kevin Bairos-Novak" w:date="2021-07-21T22:42:00Z">
            <w:rPr>
              <w:lang w:val="en-US"/>
            </w:rPr>
          </w:rPrChange>
        </w:rPr>
        <w:pPrChange w:id="312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30" w:author="Kevin Bairos-Novak" w:date="2021-07-21T22:42:00Z">
            <w:rPr>
              <w:lang w:val="en-US"/>
            </w:rPr>
          </w:rPrChange>
        </w:rPr>
        <w:t xml:space="preserve">Doropoulos C, Ward S, Marshell A, Diaz-Pulido G, Mumby PJ. 2012. Interactions among chronic </w:t>
      </w:r>
      <w:r w:rsidRPr="009755AE">
        <w:rPr>
          <w:color w:val="000000" w:themeColor="text1"/>
          <w:lang w:val="en-US"/>
          <w:rPrChange w:id="3131" w:author="Kevin Bairos-Novak" w:date="2021-07-21T22:42:00Z">
            <w:rPr>
              <w:lang w:val="en-US"/>
            </w:rPr>
          </w:rPrChange>
        </w:rPr>
        <w:lastRenderedPageBreak/>
        <w:t>and acute impacts on coral recruits: the importance of size-escape thresholds. Ecology. 93(10):2131–2138.</w:t>
      </w:r>
    </w:p>
    <w:p w14:paraId="5522F38C" w14:textId="77777777" w:rsidR="00137222" w:rsidRPr="009755AE" w:rsidRDefault="00137222" w:rsidP="00137222">
      <w:pPr>
        <w:widowControl w:val="0"/>
        <w:autoSpaceDE w:val="0"/>
        <w:autoSpaceDN w:val="0"/>
        <w:adjustRightInd w:val="0"/>
        <w:spacing w:line="480" w:lineRule="auto"/>
        <w:rPr>
          <w:color w:val="000000" w:themeColor="text1"/>
          <w:lang w:val="en-US"/>
          <w:rPrChange w:id="3132" w:author="Kevin Bairos-Novak" w:date="2021-07-21T22:42:00Z">
            <w:rPr>
              <w:lang w:val="en-US"/>
            </w:rPr>
          </w:rPrChange>
        </w:rPr>
        <w:pPrChange w:id="313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34" w:author="Kevin Bairos-Novak" w:date="2021-07-21T22:42:00Z">
            <w:rPr>
              <w:lang w:val="en-US"/>
            </w:rPr>
          </w:rPrChange>
        </w:rPr>
        <w:t>Doyle CM, Leberg PL, Klerks PL. 2011. Heritability of heat tolerance in a small livebearing fish, Heterandria formosa. Ecotoxicology. 20(3):535–542. doi:10.1007/s10646-011-0624-2.</w:t>
      </w:r>
    </w:p>
    <w:p w14:paraId="38E6278A" w14:textId="77777777" w:rsidR="00137222" w:rsidRPr="009755AE" w:rsidRDefault="00137222" w:rsidP="00137222">
      <w:pPr>
        <w:widowControl w:val="0"/>
        <w:autoSpaceDE w:val="0"/>
        <w:autoSpaceDN w:val="0"/>
        <w:adjustRightInd w:val="0"/>
        <w:spacing w:line="480" w:lineRule="auto"/>
        <w:rPr>
          <w:color w:val="000000" w:themeColor="text1"/>
          <w:lang w:val="en-US"/>
          <w:rPrChange w:id="3135" w:author="Kevin Bairos-Novak" w:date="2021-07-21T22:42:00Z">
            <w:rPr>
              <w:lang w:val="en-US"/>
            </w:rPr>
          </w:rPrChange>
        </w:rPr>
        <w:pPrChange w:id="313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37" w:author="Kevin Bairos-Novak" w:date="2021-07-21T22:42:00Z">
            <w:rPr>
              <w:lang w:val="en-US"/>
            </w:rPr>
          </w:rPrChange>
        </w:rPr>
        <w:t>Dziedzic KE, Elder H, Tavalire H, Meyer E. 2019. Heritable variation in bleaching responses and its functional genomic basis in reef-building corals (Orbicella faveolata). Mol Ecol. 28(9):2238–2253. doi:10.1111/mec.15081.</w:t>
      </w:r>
    </w:p>
    <w:p w14:paraId="70879F43" w14:textId="77777777" w:rsidR="00137222" w:rsidRPr="009755AE" w:rsidRDefault="00137222" w:rsidP="00137222">
      <w:pPr>
        <w:widowControl w:val="0"/>
        <w:autoSpaceDE w:val="0"/>
        <w:autoSpaceDN w:val="0"/>
        <w:adjustRightInd w:val="0"/>
        <w:spacing w:line="480" w:lineRule="auto"/>
        <w:rPr>
          <w:color w:val="000000" w:themeColor="text1"/>
          <w:lang w:val="en-US"/>
          <w:rPrChange w:id="3138" w:author="Kevin Bairos-Novak" w:date="2021-07-21T22:42:00Z">
            <w:rPr>
              <w:lang w:val="en-US"/>
            </w:rPr>
          </w:rPrChange>
        </w:rPr>
        <w:pPrChange w:id="313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40" w:author="Kevin Bairos-Novak" w:date="2021-07-21T22:42:00Z">
            <w:rPr>
              <w:lang w:val="en-US"/>
            </w:rPr>
          </w:rPrChange>
        </w:rPr>
        <w:t>Falconer DS, Mackay TF. 1996. Introduction to Quantitative Genetics. Essex, UK: Longman.</w:t>
      </w:r>
    </w:p>
    <w:p w14:paraId="1DF5CE25" w14:textId="77777777" w:rsidR="00137222" w:rsidRPr="009755AE" w:rsidRDefault="00137222" w:rsidP="00137222">
      <w:pPr>
        <w:widowControl w:val="0"/>
        <w:autoSpaceDE w:val="0"/>
        <w:autoSpaceDN w:val="0"/>
        <w:adjustRightInd w:val="0"/>
        <w:spacing w:line="480" w:lineRule="auto"/>
        <w:rPr>
          <w:color w:val="000000" w:themeColor="text1"/>
          <w:lang w:val="en-US"/>
          <w:rPrChange w:id="3141" w:author="Kevin Bairos-Novak" w:date="2021-07-21T22:42:00Z">
            <w:rPr>
              <w:lang w:val="en-US"/>
            </w:rPr>
          </w:rPrChange>
        </w:rPr>
        <w:pPrChange w:id="314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43" w:author="Kevin Bairos-Novak" w:date="2021-07-21T22:42:00Z">
            <w:rPr>
              <w:lang w:val="en-US"/>
            </w:rPr>
          </w:rPrChange>
        </w:rPr>
        <w:t>Fisher R. 1930. The Genetical Theory of Natural Selection. Oxford: Clarendon.</w:t>
      </w:r>
    </w:p>
    <w:p w14:paraId="79F21E34" w14:textId="77777777" w:rsidR="00137222" w:rsidRPr="009755AE" w:rsidRDefault="00137222" w:rsidP="00137222">
      <w:pPr>
        <w:widowControl w:val="0"/>
        <w:autoSpaceDE w:val="0"/>
        <w:autoSpaceDN w:val="0"/>
        <w:adjustRightInd w:val="0"/>
        <w:spacing w:line="480" w:lineRule="auto"/>
        <w:rPr>
          <w:color w:val="000000" w:themeColor="text1"/>
          <w:lang w:val="en-US"/>
          <w:rPrChange w:id="3144" w:author="Kevin Bairos-Novak" w:date="2021-07-21T22:42:00Z">
            <w:rPr>
              <w:lang w:val="en-US"/>
            </w:rPr>
          </w:rPrChange>
        </w:rPr>
        <w:pPrChange w:id="314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46" w:author="Kevin Bairos-Novak" w:date="2021-07-21T22:42:00Z">
            <w:rPr>
              <w:lang w:val="en-US"/>
            </w:rPr>
          </w:rPrChange>
        </w:rPr>
        <w:t>Flood PJ, Kruijer W, Schnabel SK, Schoor R, Jalink H, Snel JFH, Harbinson J, Aarts MGM. 2016. Phenomics for photosynthesis, growth and reflectance in Arabidopsis thaliana reveals circadian and long-term fluctuations in heritability. Plant Methods. 12(1):1–14. doi:10.1186/s13007-016-0113-y.</w:t>
      </w:r>
    </w:p>
    <w:p w14:paraId="587DBD01" w14:textId="77777777" w:rsidR="00137222" w:rsidRPr="009755AE" w:rsidRDefault="00137222" w:rsidP="00137222">
      <w:pPr>
        <w:widowControl w:val="0"/>
        <w:autoSpaceDE w:val="0"/>
        <w:autoSpaceDN w:val="0"/>
        <w:adjustRightInd w:val="0"/>
        <w:spacing w:line="480" w:lineRule="auto"/>
        <w:rPr>
          <w:ins w:id="3147" w:author="Kevin Bairos-Novak" w:date="2021-07-21T22:42:00Z"/>
          <w:noProof/>
          <w:color w:val="000000" w:themeColor="text1"/>
          <w:lang w:val="en-US"/>
        </w:rPr>
      </w:pPr>
      <w:ins w:id="3148" w:author="Kevin Bairos-Novak" w:date="2021-07-21T22:42:00Z">
        <w:r w:rsidRPr="009755AE">
          <w:rPr>
            <w:noProof/>
            <w:color w:val="000000" w:themeColor="text1"/>
            <w:lang w:val="en-US"/>
          </w:rPr>
          <w:t>Fuller ZL, Mocellin VJL, Morris L, Cantin N, Shepherd J, Sarre L, Peng J, Liao Y, Pickrell J, Andolfatto P, et al. 2019. Population genetics of the coral Acropora millepora: Towards a genomic predictor of bleaching. bioRxiv.:867754. doi:10.1101/867754.</w:t>
        </w:r>
      </w:ins>
    </w:p>
    <w:p w14:paraId="6AC8C2FA" w14:textId="77777777" w:rsidR="00137222" w:rsidRPr="009755AE" w:rsidRDefault="00137222" w:rsidP="00137222">
      <w:pPr>
        <w:widowControl w:val="0"/>
        <w:autoSpaceDE w:val="0"/>
        <w:autoSpaceDN w:val="0"/>
        <w:adjustRightInd w:val="0"/>
        <w:spacing w:line="480" w:lineRule="auto"/>
        <w:rPr>
          <w:color w:val="000000" w:themeColor="text1"/>
          <w:lang w:val="en-US"/>
          <w:rPrChange w:id="3149" w:author="Kevin Bairos-Novak" w:date="2021-07-21T22:42:00Z">
            <w:rPr>
              <w:lang w:val="en-US"/>
            </w:rPr>
          </w:rPrChange>
        </w:rPr>
        <w:pPrChange w:id="315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51" w:author="Kevin Bairos-Novak" w:date="2021-07-21T22:42:00Z">
            <w:rPr>
              <w:lang w:val="en-US"/>
            </w:rPr>
          </w:rPrChange>
        </w:rPr>
        <w:t>Geber MA, Dawson TE. 1997. Genetic variation in stomatal and biochemical limitations to photosynthesis in the annual plant, Polygonum arenastrum. Oecologia. 109(4):535–546. doi:10.1007/s004420050114.</w:t>
      </w:r>
    </w:p>
    <w:p w14:paraId="32ECD513" w14:textId="77777777" w:rsidR="00137222" w:rsidRPr="009755AE" w:rsidRDefault="00137222" w:rsidP="00137222">
      <w:pPr>
        <w:widowControl w:val="0"/>
        <w:autoSpaceDE w:val="0"/>
        <w:autoSpaceDN w:val="0"/>
        <w:adjustRightInd w:val="0"/>
        <w:spacing w:line="480" w:lineRule="auto"/>
        <w:rPr>
          <w:color w:val="000000" w:themeColor="text1"/>
          <w:lang w:val="en-US"/>
          <w:rPrChange w:id="3152" w:author="Kevin Bairos-Novak" w:date="2021-07-21T22:42:00Z">
            <w:rPr>
              <w:lang w:val="en-US"/>
            </w:rPr>
          </w:rPrChange>
        </w:rPr>
        <w:pPrChange w:id="315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54" w:author="Kevin Bairos-Novak" w:date="2021-07-21T22:42:00Z">
            <w:rPr>
              <w:lang w:val="en-US"/>
            </w:rPr>
          </w:rPrChange>
        </w:rPr>
        <w:t>Guest JR, Baird AH, Maynard JA, Muttaqin E, Edwards AJ, Campbell SJ, Yewdall K, Affendi YA, Chou LM. 2012. Contrasting patterns of coral bleaching susceptibility in 2010 suggest an adaptive response to thermal stress. PLoS One. 7(3):1–8. doi:10.1371/journal.pone.0033353.</w:t>
      </w:r>
    </w:p>
    <w:p w14:paraId="42B7153D" w14:textId="77777777" w:rsidR="00137222" w:rsidRPr="009755AE" w:rsidRDefault="00137222" w:rsidP="00137222">
      <w:pPr>
        <w:widowControl w:val="0"/>
        <w:autoSpaceDE w:val="0"/>
        <w:autoSpaceDN w:val="0"/>
        <w:adjustRightInd w:val="0"/>
        <w:spacing w:line="480" w:lineRule="auto"/>
        <w:rPr>
          <w:color w:val="000000" w:themeColor="text1"/>
          <w:lang w:val="en-US"/>
          <w:rPrChange w:id="3155" w:author="Kevin Bairos-Novak" w:date="2021-07-21T22:42:00Z">
            <w:rPr>
              <w:lang w:val="en-US"/>
            </w:rPr>
          </w:rPrChange>
        </w:rPr>
        <w:pPrChange w:id="315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57" w:author="Kevin Bairos-Novak" w:date="2021-07-21T22:42:00Z">
            <w:rPr>
              <w:lang w:val="en-US"/>
            </w:rPr>
          </w:rPrChange>
        </w:rPr>
        <w:t>Gunay F, Alten B, Ozsoy ED. 2011. Narrow-sense heritability of body size and its response to different developmental temperatures in Culex quinquefasciatus (Say 1923). Journal of Vector Ecology. 36(2):348–354. doi:10.1111/j.1948-7134.2011.00175.x.</w:t>
      </w:r>
    </w:p>
    <w:p w14:paraId="04B6AF1D" w14:textId="77777777" w:rsidR="00137222" w:rsidRPr="009755AE" w:rsidRDefault="00137222" w:rsidP="00137222">
      <w:pPr>
        <w:widowControl w:val="0"/>
        <w:autoSpaceDE w:val="0"/>
        <w:autoSpaceDN w:val="0"/>
        <w:adjustRightInd w:val="0"/>
        <w:spacing w:line="480" w:lineRule="auto"/>
        <w:rPr>
          <w:ins w:id="3158" w:author="Kevin Bairos-Novak" w:date="2021-07-21T22:42:00Z"/>
          <w:noProof/>
          <w:color w:val="000000" w:themeColor="text1"/>
          <w:lang w:val="en-US"/>
        </w:rPr>
      </w:pPr>
      <w:ins w:id="3159" w:author="Kevin Bairos-Novak" w:date="2021-07-21T22:42:00Z">
        <w:r w:rsidRPr="009755AE">
          <w:rPr>
            <w:noProof/>
            <w:color w:val="000000" w:themeColor="text1"/>
            <w:lang w:val="en-US"/>
          </w:rPr>
          <w:t>Hadfield JD. 2008. Estimating evolutionary parameters when viability selection is operating. Proc R Soc B. 275(1635):723–734. doi:10.1098/rspb.2007.1013.</w:t>
        </w:r>
      </w:ins>
    </w:p>
    <w:p w14:paraId="6F6898DD" w14:textId="77777777" w:rsidR="00137222" w:rsidRPr="009755AE" w:rsidRDefault="00137222" w:rsidP="00137222">
      <w:pPr>
        <w:widowControl w:val="0"/>
        <w:autoSpaceDE w:val="0"/>
        <w:autoSpaceDN w:val="0"/>
        <w:adjustRightInd w:val="0"/>
        <w:spacing w:line="480" w:lineRule="auto"/>
        <w:rPr>
          <w:color w:val="000000" w:themeColor="text1"/>
          <w:lang w:val="en-US"/>
          <w:rPrChange w:id="3160" w:author="Kevin Bairos-Novak" w:date="2021-07-21T22:42:00Z">
            <w:rPr>
              <w:lang w:val="en-US"/>
            </w:rPr>
          </w:rPrChange>
        </w:rPr>
        <w:pPrChange w:id="3161"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62" w:author="Kevin Bairos-Novak" w:date="2021-07-21T22:42:00Z">
            <w:rPr>
              <w:lang w:val="en-US"/>
            </w:rPr>
          </w:rPrChange>
        </w:rPr>
        <w:t xml:space="preserve">van </w:t>
      </w:r>
      <w:proofErr w:type="spellStart"/>
      <w:r w:rsidRPr="009755AE">
        <w:rPr>
          <w:color w:val="000000" w:themeColor="text1"/>
          <w:lang w:val="en-US"/>
          <w:rPrChange w:id="3163" w:author="Kevin Bairos-Novak" w:date="2021-07-21T22:42:00Z">
            <w:rPr>
              <w:lang w:val="en-US"/>
            </w:rPr>
          </w:rPrChange>
        </w:rPr>
        <w:t>Heerwaarden</w:t>
      </w:r>
      <w:proofErr w:type="spellEnd"/>
      <w:r w:rsidRPr="009755AE">
        <w:rPr>
          <w:color w:val="000000" w:themeColor="text1"/>
          <w:lang w:val="en-US"/>
          <w:rPrChange w:id="3164" w:author="Kevin Bairos-Novak" w:date="2021-07-21T22:42:00Z">
            <w:rPr>
              <w:lang w:val="en-US"/>
            </w:rPr>
          </w:rPrChange>
        </w:rPr>
        <w:t xml:space="preserve"> B, </w:t>
      </w:r>
      <w:proofErr w:type="spellStart"/>
      <w:r w:rsidRPr="009755AE">
        <w:rPr>
          <w:color w:val="000000" w:themeColor="text1"/>
          <w:lang w:val="en-US"/>
          <w:rPrChange w:id="3165" w:author="Kevin Bairos-Novak" w:date="2021-07-21T22:42:00Z">
            <w:rPr>
              <w:lang w:val="en-US"/>
            </w:rPr>
          </w:rPrChange>
        </w:rPr>
        <w:t>Kellermann</w:t>
      </w:r>
      <w:proofErr w:type="spellEnd"/>
      <w:r w:rsidRPr="009755AE">
        <w:rPr>
          <w:color w:val="000000" w:themeColor="text1"/>
          <w:lang w:val="en-US"/>
          <w:rPrChange w:id="3166" w:author="Kevin Bairos-Novak" w:date="2021-07-21T22:42:00Z">
            <w:rPr>
              <w:lang w:val="en-US"/>
            </w:rPr>
          </w:rPrChange>
        </w:rPr>
        <w:t xml:space="preserve"> V, Sgr CM. 2016. Limited scope for plasticity to increase upper </w:t>
      </w:r>
      <w:r w:rsidRPr="009755AE">
        <w:rPr>
          <w:color w:val="000000" w:themeColor="text1"/>
          <w:lang w:val="en-US"/>
          <w:rPrChange w:id="3167" w:author="Kevin Bairos-Novak" w:date="2021-07-21T22:42:00Z">
            <w:rPr>
              <w:lang w:val="en-US"/>
            </w:rPr>
          </w:rPrChange>
        </w:rPr>
        <w:lastRenderedPageBreak/>
        <w:t>thermal limits. Funct Ecol. 30:1947–1956. doi:10.1111/1365-2435.12687.</w:t>
      </w:r>
    </w:p>
    <w:p w14:paraId="1ABD525E" w14:textId="77777777" w:rsidR="00137222" w:rsidRPr="009755AE" w:rsidRDefault="00137222" w:rsidP="00137222">
      <w:pPr>
        <w:widowControl w:val="0"/>
        <w:autoSpaceDE w:val="0"/>
        <w:autoSpaceDN w:val="0"/>
        <w:adjustRightInd w:val="0"/>
        <w:spacing w:line="480" w:lineRule="auto"/>
        <w:rPr>
          <w:color w:val="000000" w:themeColor="text1"/>
          <w:lang w:val="en-US"/>
          <w:rPrChange w:id="3168" w:author="Kevin Bairos-Novak" w:date="2021-07-21T22:42:00Z">
            <w:rPr>
              <w:lang w:val="en-US"/>
            </w:rPr>
          </w:rPrChange>
        </w:rPr>
        <w:pPrChange w:id="316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70" w:author="Kevin Bairos-Novak" w:date="2021-07-21T22:42:00Z">
            <w:rPr>
              <w:lang w:val="en-US"/>
            </w:rPr>
          </w:rPrChange>
        </w:rPr>
        <w:t>Herben T, Klimešová J, Chytrý M. 2018. Effects of disturbance frequency and severity on plant traits: An assessment across a temperate flora. Funct Ecol. 32(3):799–808. doi:10.1111/1365-2435.13011.</w:t>
      </w:r>
    </w:p>
    <w:p w14:paraId="6C0DB231" w14:textId="77777777" w:rsidR="00137222" w:rsidRPr="009755AE" w:rsidRDefault="00137222" w:rsidP="00137222">
      <w:pPr>
        <w:widowControl w:val="0"/>
        <w:autoSpaceDE w:val="0"/>
        <w:autoSpaceDN w:val="0"/>
        <w:adjustRightInd w:val="0"/>
        <w:spacing w:line="480" w:lineRule="auto"/>
        <w:rPr>
          <w:color w:val="000000" w:themeColor="text1"/>
          <w:lang w:val="en-US"/>
          <w:rPrChange w:id="3171" w:author="Kevin Bairos-Novak" w:date="2021-07-21T22:42:00Z">
            <w:rPr>
              <w:lang w:val="en-US"/>
            </w:rPr>
          </w:rPrChange>
        </w:rPr>
        <w:pPrChange w:id="317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73" w:author="Kevin Bairos-Novak" w:date="2021-07-21T22:42:00Z">
            <w:rPr>
              <w:lang w:val="en-US"/>
            </w:rPr>
          </w:rPrChange>
        </w:rPr>
        <w:t>Higgins JPT, Thompson SG. 2002. Quantifying heterogeneity in a meta-analysis. Stat Med. 21(11):1539–1558. doi:10.1002/sim.1186.</w:t>
      </w:r>
    </w:p>
    <w:p w14:paraId="6479FE08" w14:textId="57EC24B8" w:rsidR="00137222" w:rsidRPr="009755AE" w:rsidRDefault="00137222" w:rsidP="00137222">
      <w:pPr>
        <w:widowControl w:val="0"/>
        <w:autoSpaceDE w:val="0"/>
        <w:autoSpaceDN w:val="0"/>
        <w:adjustRightInd w:val="0"/>
        <w:spacing w:line="480" w:lineRule="auto"/>
        <w:rPr>
          <w:color w:val="000000" w:themeColor="text1"/>
          <w:lang w:val="en-US"/>
          <w:rPrChange w:id="3174" w:author="Kevin Bairos-Novak" w:date="2021-07-21T22:42:00Z">
            <w:rPr>
              <w:lang w:val="en-US"/>
            </w:rPr>
          </w:rPrChange>
        </w:rPr>
        <w:pPrChange w:id="317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76" w:author="Kevin Bairos-Novak" w:date="2021-07-21T22:42:00Z">
            <w:rPr>
              <w:lang w:val="en-US"/>
            </w:rPr>
          </w:rPrChange>
        </w:rPr>
        <w:t>Hoegh-Guldberg O, Poloczanska ES, Skirving W, Dove S. 2017. Coral reef ecosystems under climate change and ocean acidification. Frontiers in Marine Science. 4</w:t>
      </w:r>
      <w:del w:id="3177" w:author="Kevin Bairos-Novak" w:date="2021-07-21T22:42:00Z">
        <w:r w:rsidR="006D355C" w:rsidRPr="006D355C">
          <w:rPr>
            <w:noProof/>
            <w:lang w:val="en-US"/>
          </w:rPr>
          <w:delText>(MAY).</w:delText>
        </w:r>
      </w:del>
      <w:ins w:id="3178" w:author="Kevin Bairos-Novak" w:date="2021-07-21T22:42:00Z">
        <w:r w:rsidRPr="009755AE">
          <w:rPr>
            <w:noProof/>
            <w:color w:val="000000" w:themeColor="text1"/>
            <w:lang w:val="en-US"/>
          </w:rPr>
          <w:t>:158.</w:t>
        </w:r>
      </w:ins>
      <w:r w:rsidRPr="009755AE">
        <w:rPr>
          <w:color w:val="000000" w:themeColor="text1"/>
          <w:lang w:val="en-US"/>
          <w:rPrChange w:id="3179" w:author="Kevin Bairos-Novak" w:date="2021-07-21T22:42:00Z">
            <w:rPr>
              <w:lang w:val="en-US"/>
            </w:rPr>
          </w:rPrChange>
        </w:rPr>
        <w:t xml:space="preserve"> doi:10.3389/fmars.2017.00158.</w:t>
      </w:r>
    </w:p>
    <w:p w14:paraId="3713590A" w14:textId="77777777" w:rsidR="00137222" w:rsidRPr="009755AE" w:rsidRDefault="00137222" w:rsidP="00137222">
      <w:pPr>
        <w:widowControl w:val="0"/>
        <w:autoSpaceDE w:val="0"/>
        <w:autoSpaceDN w:val="0"/>
        <w:adjustRightInd w:val="0"/>
        <w:spacing w:line="480" w:lineRule="auto"/>
        <w:rPr>
          <w:color w:val="000000" w:themeColor="text1"/>
          <w:lang w:val="en-US"/>
          <w:rPrChange w:id="3180" w:author="Kevin Bairos-Novak" w:date="2021-07-21T22:42:00Z">
            <w:rPr>
              <w:lang w:val="en-US"/>
            </w:rPr>
          </w:rPrChange>
        </w:rPr>
        <w:pPrChange w:id="3181"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82" w:author="Kevin Bairos-Novak" w:date="2021-07-21T22:42:00Z">
            <w:rPr>
              <w:lang w:val="en-US"/>
            </w:rPr>
          </w:rPrChange>
        </w:rPr>
        <w:t>Hughes T, Baird A, Bellwood D, Card M, Connolly S, Folke C, Grosberg R, Hoegh-Guldberg O, Jackson JBC, Kleypas J, et al. 2003. Climate change, human impacts, and the resilience of coral reefs. Science. 301:877–1000.</w:t>
      </w:r>
    </w:p>
    <w:p w14:paraId="7C4BB031" w14:textId="77777777" w:rsidR="00137222" w:rsidRPr="009755AE" w:rsidRDefault="00137222" w:rsidP="00137222">
      <w:pPr>
        <w:widowControl w:val="0"/>
        <w:autoSpaceDE w:val="0"/>
        <w:autoSpaceDN w:val="0"/>
        <w:adjustRightInd w:val="0"/>
        <w:spacing w:line="480" w:lineRule="auto"/>
        <w:rPr>
          <w:color w:val="000000" w:themeColor="text1"/>
          <w:lang w:val="en-US"/>
          <w:rPrChange w:id="3183" w:author="Kevin Bairos-Novak" w:date="2021-07-21T22:42:00Z">
            <w:rPr>
              <w:lang w:val="en-US"/>
            </w:rPr>
          </w:rPrChange>
        </w:rPr>
        <w:pPrChange w:id="3184"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85" w:author="Kevin Bairos-Novak" w:date="2021-07-21T22:42:00Z">
            <w:rPr>
              <w:lang w:val="en-US"/>
            </w:rPr>
          </w:rPrChange>
        </w:rPr>
        <w:t>Hughes TP, Anderson KD, Connolly SR, Heron SF, Kerry JT, Lough JM, Baird AH, Baum JK, Berumen ML, Bridge TC, et al. 2018a. Spatial and temporal patterns of mass bleaching of corals in the Anthropocene. Science. 359(6371):80–83. doi:10.1126/science.aan8048.</w:t>
      </w:r>
    </w:p>
    <w:p w14:paraId="7EB346A7" w14:textId="77777777" w:rsidR="00137222" w:rsidRPr="009755AE" w:rsidRDefault="00137222" w:rsidP="00137222">
      <w:pPr>
        <w:widowControl w:val="0"/>
        <w:autoSpaceDE w:val="0"/>
        <w:autoSpaceDN w:val="0"/>
        <w:adjustRightInd w:val="0"/>
        <w:spacing w:line="480" w:lineRule="auto"/>
        <w:rPr>
          <w:color w:val="000000" w:themeColor="text1"/>
          <w:lang w:val="en-US"/>
          <w:rPrChange w:id="3186" w:author="Kevin Bairos-Novak" w:date="2021-07-21T22:42:00Z">
            <w:rPr>
              <w:lang w:val="en-US"/>
            </w:rPr>
          </w:rPrChange>
        </w:rPr>
        <w:pPrChange w:id="3187"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88" w:author="Kevin Bairos-Novak" w:date="2021-07-21T22:42:00Z">
            <w:rPr>
              <w:lang w:val="en-US"/>
            </w:rPr>
          </w:rPrChange>
        </w:rPr>
        <w:t>Hughes TP, Kerry JT, Baird AH, Connolly SR, Chase TJ, Dietzel A, Hill T, Hoey AS, Hoogenboom MO, Jacobson M, et al. 2019. Global warming impairs stock–recruitment dynamics of corals. Nature. doi:10.1038/s41586-019-1081-y. http://www.nature.com/articles/s41586-019-1081-y.</w:t>
      </w:r>
    </w:p>
    <w:p w14:paraId="3EAA6270" w14:textId="77777777" w:rsidR="00137222" w:rsidRPr="009755AE" w:rsidRDefault="00137222" w:rsidP="00137222">
      <w:pPr>
        <w:widowControl w:val="0"/>
        <w:autoSpaceDE w:val="0"/>
        <w:autoSpaceDN w:val="0"/>
        <w:adjustRightInd w:val="0"/>
        <w:spacing w:line="480" w:lineRule="auto"/>
        <w:rPr>
          <w:color w:val="000000" w:themeColor="text1"/>
          <w:lang w:val="en-US"/>
          <w:rPrChange w:id="3189" w:author="Kevin Bairos-Novak" w:date="2021-07-21T22:42:00Z">
            <w:rPr>
              <w:lang w:val="en-US"/>
            </w:rPr>
          </w:rPrChange>
        </w:rPr>
        <w:pPrChange w:id="319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91" w:author="Kevin Bairos-Novak" w:date="2021-07-21T22:42:00Z">
            <w:rPr>
              <w:lang w:val="en-US"/>
            </w:rPr>
          </w:rPrChange>
        </w:rPr>
        <w:t>Hughes TP, Kerry JT, Baird AH, Connolly SR, Dietzel A, Eakin CM, Heron SF, Hoey AS, Hoogenboom MO, Liu G, et al. 2018b. Global warming transforms coral reef assemblages. Nature. 556(7702):492–496. doi:10.1038/s41586-018-0041-2. http://dx.doi.org/10.1038/s41586-018-0041-2.</w:t>
      </w:r>
    </w:p>
    <w:p w14:paraId="298F4093" w14:textId="77777777" w:rsidR="00137222" w:rsidRPr="009755AE" w:rsidRDefault="00137222" w:rsidP="00137222">
      <w:pPr>
        <w:widowControl w:val="0"/>
        <w:autoSpaceDE w:val="0"/>
        <w:autoSpaceDN w:val="0"/>
        <w:adjustRightInd w:val="0"/>
        <w:spacing w:line="480" w:lineRule="auto"/>
        <w:rPr>
          <w:color w:val="000000" w:themeColor="text1"/>
          <w:lang w:val="en-US"/>
          <w:rPrChange w:id="3192" w:author="Kevin Bairos-Novak" w:date="2021-07-21T22:42:00Z">
            <w:rPr>
              <w:lang w:val="en-US"/>
            </w:rPr>
          </w:rPrChange>
        </w:rPr>
        <w:pPrChange w:id="319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94" w:author="Kevin Bairos-Novak" w:date="2021-07-21T22:42:00Z">
            <w:rPr>
              <w:lang w:val="en-US"/>
            </w:rPr>
          </w:rPrChange>
        </w:rPr>
        <w:t>Janhunen M, Koskela J, Ninh NH, Vehviläinen H, Koskinen H, Nousiainen A, Thoa NP. 2016. Thermal sensitivity of growth indicates heritable variation in 1-year-old rainbow trout (</w:t>
      </w:r>
      <w:r w:rsidRPr="009755AE">
        <w:rPr>
          <w:i/>
          <w:color w:val="000000" w:themeColor="text1"/>
          <w:lang w:val="en-US"/>
          <w:rPrChange w:id="3195" w:author="Kevin Bairos-Novak" w:date="2021-07-21T22:42:00Z">
            <w:rPr>
              <w:lang w:val="en-US"/>
            </w:rPr>
          </w:rPrChange>
        </w:rPr>
        <w:t>Oncorhynchus mykiss</w:t>
      </w:r>
      <w:r w:rsidRPr="009755AE">
        <w:rPr>
          <w:color w:val="000000" w:themeColor="text1"/>
          <w:lang w:val="en-US"/>
          <w:rPrChange w:id="3196" w:author="Kevin Bairos-Novak" w:date="2021-07-21T22:42:00Z">
            <w:rPr>
              <w:lang w:val="en-US"/>
            </w:rPr>
          </w:rPrChange>
        </w:rPr>
        <w:t>). Genet Sel Evol. 48(1):1–11. doi:10.1186/s12711-016-0272-3.</w:t>
      </w:r>
    </w:p>
    <w:p w14:paraId="77AD11BA" w14:textId="77777777" w:rsidR="00137222" w:rsidRPr="009755AE" w:rsidRDefault="00137222" w:rsidP="00137222">
      <w:pPr>
        <w:widowControl w:val="0"/>
        <w:autoSpaceDE w:val="0"/>
        <w:autoSpaceDN w:val="0"/>
        <w:adjustRightInd w:val="0"/>
        <w:spacing w:line="480" w:lineRule="auto"/>
        <w:rPr>
          <w:color w:val="000000" w:themeColor="text1"/>
          <w:lang w:val="en-US"/>
          <w:rPrChange w:id="3197" w:author="Kevin Bairos-Novak" w:date="2021-07-21T22:42:00Z">
            <w:rPr>
              <w:lang w:val="en-US"/>
            </w:rPr>
          </w:rPrChange>
        </w:rPr>
        <w:pPrChange w:id="3198"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199" w:author="Kevin Bairos-Novak" w:date="2021-07-21T22:42:00Z">
            <w:rPr>
              <w:lang w:val="en-US"/>
            </w:rPr>
          </w:rPrChange>
        </w:rPr>
        <w:t xml:space="preserve">Jump AS, Peñuelas J. 2005. Running to stand still: Adaptation and the response of plants to rapid </w:t>
      </w:r>
      <w:r w:rsidRPr="009755AE">
        <w:rPr>
          <w:color w:val="000000" w:themeColor="text1"/>
          <w:lang w:val="en-US"/>
          <w:rPrChange w:id="3200" w:author="Kevin Bairos-Novak" w:date="2021-07-21T22:42:00Z">
            <w:rPr>
              <w:lang w:val="en-US"/>
            </w:rPr>
          </w:rPrChange>
        </w:rPr>
        <w:lastRenderedPageBreak/>
        <w:t>climate change. Ecol Lett. 8(9):1010–1020. doi:10.1111/j.1461-0248.2005.00796.x.</w:t>
      </w:r>
    </w:p>
    <w:p w14:paraId="458E13F7" w14:textId="77777777" w:rsidR="00137222" w:rsidRPr="009755AE" w:rsidRDefault="00137222" w:rsidP="00137222">
      <w:pPr>
        <w:widowControl w:val="0"/>
        <w:autoSpaceDE w:val="0"/>
        <w:autoSpaceDN w:val="0"/>
        <w:adjustRightInd w:val="0"/>
        <w:spacing w:line="480" w:lineRule="auto"/>
        <w:rPr>
          <w:ins w:id="3201" w:author="Kevin Bairos-Novak" w:date="2021-07-21T22:42:00Z"/>
          <w:noProof/>
          <w:color w:val="000000" w:themeColor="text1"/>
          <w:lang w:val="en-US"/>
        </w:rPr>
      </w:pPr>
      <w:ins w:id="3202" w:author="Kevin Bairos-Novak" w:date="2021-07-21T22:42:00Z">
        <w:r w:rsidRPr="009755AE">
          <w:rPr>
            <w:noProof/>
            <w:color w:val="000000" w:themeColor="text1"/>
            <w:lang w:val="en-US"/>
          </w:rPr>
          <w:t>Jury CP, Toonen RJ. 2019. Adaptive responses and local stressor mitigation drive coral resilience in warmer, more acidic oceans. Proceedings of the Royal Society B. 286:20190614.</w:t>
        </w:r>
      </w:ins>
    </w:p>
    <w:p w14:paraId="76A0CD42" w14:textId="19498D80" w:rsidR="00137222" w:rsidRPr="009755AE" w:rsidRDefault="00137222" w:rsidP="00137222">
      <w:pPr>
        <w:widowControl w:val="0"/>
        <w:autoSpaceDE w:val="0"/>
        <w:autoSpaceDN w:val="0"/>
        <w:adjustRightInd w:val="0"/>
        <w:spacing w:line="480" w:lineRule="auto"/>
        <w:rPr>
          <w:color w:val="000000" w:themeColor="text1"/>
          <w:lang w:val="en-US"/>
          <w:rPrChange w:id="3203" w:author="Kevin Bairos-Novak" w:date="2021-07-21T22:42:00Z">
            <w:rPr>
              <w:lang w:val="en-US"/>
            </w:rPr>
          </w:rPrChange>
        </w:rPr>
        <w:pPrChange w:id="3204" w:author="Kevin Bairos-Novak" w:date="2021-07-21T22:42:00Z">
          <w:pPr>
            <w:widowControl w:val="0"/>
            <w:autoSpaceDE w:val="0"/>
            <w:autoSpaceDN w:val="0"/>
            <w:adjustRightInd w:val="0"/>
            <w:spacing w:line="480" w:lineRule="auto"/>
            <w:ind w:left="709" w:hanging="720"/>
          </w:pPr>
        </w:pPrChange>
      </w:pPr>
      <w:proofErr w:type="spellStart"/>
      <w:r w:rsidRPr="009755AE">
        <w:rPr>
          <w:color w:val="000000" w:themeColor="text1"/>
          <w:lang w:val="en-US"/>
          <w:rPrChange w:id="3205" w:author="Kevin Bairos-Novak" w:date="2021-07-21T22:42:00Z">
            <w:rPr>
              <w:lang w:val="en-US"/>
            </w:rPr>
          </w:rPrChange>
        </w:rPr>
        <w:t>Kenkel</w:t>
      </w:r>
      <w:proofErr w:type="spellEnd"/>
      <w:r w:rsidRPr="009755AE">
        <w:rPr>
          <w:color w:val="000000" w:themeColor="text1"/>
          <w:lang w:val="en-US"/>
          <w:rPrChange w:id="3206" w:author="Kevin Bairos-Novak" w:date="2021-07-21T22:42:00Z">
            <w:rPr>
              <w:lang w:val="en-US"/>
            </w:rPr>
          </w:rPrChange>
        </w:rPr>
        <w:t xml:space="preserve"> CD, Almanza AT, Matz M V. </w:t>
      </w:r>
      <w:del w:id="3207" w:author="Kevin Bairos-Novak" w:date="2021-07-21T22:42:00Z">
        <w:r w:rsidR="006D355C" w:rsidRPr="006D355C">
          <w:rPr>
            <w:noProof/>
            <w:lang w:val="en-US"/>
          </w:rPr>
          <w:delText>2015</w:delText>
        </w:r>
      </w:del>
      <w:ins w:id="3208" w:author="Kevin Bairos-Novak" w:date="2021-07-21T22:42:00Z">
        <w:r w:rsidRPr="009755AE">
          <w:rPr>
            <w:noProof/>
            <w:color w:val="000000" w:themeColor="text1"/>
            <w:lang w:val="en-US"/>
          </w:rPr>
          <w:t>2015a</w:t>
        </w:r>
      </w:ins>
      <w:r w:rsidRPr="009755AE">
        <w:rPr>
          <w:color w:val="000000" w:themeColor="text1"/>
          <w:lang w:val="en-US"/>
          <w:rPrChange w:id="3209" w:author="Kevin Bairos-Novak" w:date="2021-07-21T22:42:00Z">
            <w:rPr>
              <w:lang w:val="en-US"/>
            </w:rPr>
          </w:rPrChange>
        </w:rPr>
        <w:t>. Fine-scale environmental specialization of reef-building corals might be limiting reef recovery in the Florida Keys. Ecology. 96(12):3197–3212. doi:10.1890/14-2297.1.</w:t>
      </w:r>
    </w:p>
    <w:p w14:paraId="11EF57B6" w14:textId="77777777" w:rsidR="00137222" w:rsidRPr="009755AE" w:rsidRDefault="00137222" w:rsidP="00137222">
      <w:pPr>
        <w:widowControl w:val="0"/>
        <w:autoSpaceDE w:val="0"/>
        <w:autoSpaceDN w:val="0"/>
        <w:adjustRightInd w:val="0"/>
        <w:spacing w:line="480" w:lineRule="auto"/>
        <w:rPr>
          <w:ins w:id="3210" w:author="Kevin Bairos-Novak" w:date="2021-07-21T22:42:00Z"/>
          <w:noProof/>
          <w:color w:val="000000" w:themeColor="text1"/>
          <w:lang w:val="en-US"/>
        </w:rPr>
      </w:pPr>
      <w:ins w:id="3211" w:author="Kevin Bairos-Novak" w:date="2021-07-21T22:42:00Z">
        <w:r w:rsidRPr="009755AE">
          <w:rPr>
            <w:noProof/>
            <w:color w:val="000000" w:themeColor="text1"/>
            <w:lang w:val="en-US"/>
          </w:rPr>
          <w:t>Kenkel CD, Setta SP, Matz M V. 2015b. Heritable differences in fitness-related traits among populations of the mustard hill coral, Porites astreoides. Heredity. 115(6):509–516. doi:10.1038/hdy.2015.52. http://dx.doi.org/10.1038/hdy.2015.52.</w:t>
        </w:r>
      </w:ins>
    </w:p>
    <w:p w14:paraId="2604A8FA" w14:textId="77777777" w:rsidR="00137222" w:rsidRPr="009755AE" w:rsidRDefault="00137222" w:rsidP="00137222">
      <w:pPr>
        <w:widowControl w:val="0"/>
        <w:autoSpaceDE w:val="0"/>
        <w:autoSpaceDN w:val="0"/>
        <w:adjustRightInd w:val="0"/>
        <w:spacing w:line="480" w:lineRule="auto"/>
        <w:rPr>
          <w:color w:val="000000" w:themeColor="text1"/>
          <w:lang w:val="en-US"/>
          <w:rPrChange w:id="3212" w:author="Kevin Bairos-Novak" w:date="2021-07-21T22:42:00Z">
            <w:rPr>
              <w:lang w:val="en-US"/>
            </w:rPr>
          </w:rPrChange>
        </w:rPr>
        <w:pPrChange w:id="321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14" w:author="Kevin Bairos-Novak" w:date="2021-07-21T22:42:00Z">
            <w:rPr>
              <w:lang w:val="en-US"/>
            </w:rPr>
          </w:rPrChange>
        </w:rPr>
        <w:t>Kirk NL, Howells EJ, Abrego D, Burt JA, Meyer E. 2018. Genomic and transcriptomic signals of thermal tolerance in heat-tolerant corals (Platygyra daedalea) of the Arabian/Persian Gulf. Mol Ecol. 27(24):5180–5194. doi:10.1111/mec.14934.</w:t>
      </w:r>
    </w:p>
    <w:p w14:paraId="1BD339B7" w14:textId="77777777" w:rsidR="00137222" w:rsidRPr="009755AE" w:rsidRDefault="00137222" w:rsidP="00137222">
      <w:pPr>
        <w:widowControl w:val="0"/>
        <w:autoSpaceDE w:val="0"/>
        <w:autoSpaceDN w:val="0"/>
        <w:adjustRightInd w:val="0"/>
        <w:spacing w:line="480" w:lineRule="auto"/>
        <w:rPr>
          <w:color w:val="000000" w:themeColor="text1"/>
          <w:lang w:val="en-US"/>
          <w:rPrChange w:id="3215" w:author="Kevin Bairos-Novak" w:date="2021-07-21T22:42:00Z">
            <w:rPr>
              <w:lang w:val="fr-FR"/>
            </w:rPr>
          </w:rPrChange>
        </w:rPr>
        <w:pPrChange w:id="321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17" w:author="Kevin Bairos-Novak" w:date="2021-07-21T22:42:00Z">
            <w:rPr>
              <w:lang w:val="en-US"/>
            </w:rPr>
          </w:rPrChange>
        </w:rPr>
        <w:t xml:space="preserve">Knapp G, Hartung J. 2003. Improved tests for a random effects meta-regression with a single covariate. </w:t>
      </w:r>
      <w:r w:rsidRPr="009755AE">
        <w:rPr>
          <w:color w:val="000000" w:themeColor="text1"/>
          <w:lang w:val="en-US"/>
          <w:rPrChange w:id="3218" w:author="Kevin Bairos-Novak" w:date="2021-07-21T22:42:00Z">
            <w:rPr>
              <w:lang w:val="fr-FR"/>
            </w:rPr>
          </w:rPrChange>
        </w:rPr>
        <w:t>Stat Med. 22(17):2693–2710. doi:10.1002/sim.1482.</w:t>
      </w:r>
    </w:p>
    <w:p w14:paraId="1159F27B" w14:textId="77777777" w:rsidR="00137222" w:rsidRPr="009755AE" w:rsidRDefault="00137222" w:rsidP="00137222">
      <w:pPr>
        <w:widowControl w:val="0"/>
        <w:autoSpaceDE w:val="0"/>
        <w:autoSpaceDN w:val="0"/>
        <w:adjustRightInd w:val="0"/>
        <w:spacing w:line="480" w:lineRule="auto"/>
        <w:rPr>
          <w:color w:val="000000" w:themeColor="text1"/>
          <w:lang w:val="en-US"/>
          <w:rPrChange w:id="3219" w:author="Kevin Bairos-Novak" w:date="2021-07-21T22:42:00Z">
            <w:rPr>
              <w:lang w:val="fr-FR"/>
            </w:rPr>
          </w:rPrChange>
        </w:rPr>
        <w:pPrChange w:id="322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21" w:author="Kevin Bairos-Novak" w:date="2021-07-21T22:42:00Z">
            <w:rPr>
              <w:lang w:val="fr-FR"/>
            </w:rPr>
          </w:rPrChange>
        </w:rPr>
        <w:t>Koenker R. 2020. quantreg: Quantile Regression. R package version 5.67.</w:t>
      </w:r>
    </w:p>
    <w:p w14:paraId="42B819B9" w14:textId="77777777" w:rsidR="00137222" w:rsidRPr="009755AE" w:rsidRDefault="00137222" w:rsidP="00137222">
      <w:pPr>
        <w:widowControl w:val="0"/>
        <w:autoSpaceDE w:val="0"/>
        <w:autoSpaceDN w:val="0"/>
        <w:adjustRightInd w:val="0"/>
        <w:spacing w:line="480" w:lineRule="auto"/>
        <w:rPr>
          <w:color w:val="000000" w:themeColor="text1"/>
          <w:lang w:val="en-US"/>
          <w:rPrChange w:id="3222" w:author="Kevin Bairos-Novak" w:date="2021-07-21T22:42:00Z">
            <w:rPr>
              <w:lang w:val="en-US"/>
            </w:rPr>
          </w:rPrChange>
        </w:rPr>
        <w:pPrChange w:id="322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24" w:author="Kevin Bairos-Novak" w:date="2021-07-21T22:42:00Z">
            <w:rPr>
              <w:lang w:val="en-US"/>
            </w:rPr>
          </w:rPrChange>
        </w:rPr>
        <w:t>Koenker R, Hallock KF. 2001. Quantile regression. Journal of Economic Perspectives. 15(4):143–156.</w:t>
      </w:r>
    </w:p>
    <w:p w14:paraId="2BBF9B29" w14:textId="77777777" w:rsidR="00137222" w:rsidRPr="009755AE" w:rsidRDefault="00137222" w:rsidP="00137222">
      <w:pPr>
        <w:widowControl w:val="0"/>
        <w:autoSpaceDE w:val="0"/>
        <w:autoSpaceDN w:val="0"/>
        <w:adjustRightInd w:val="0"/>
        <w:spacing w:line="480" w:lineRule="auto"/>
        <w:rPr>
          <w:color w:val="000000" w:themeColor="text1"/>
          <w:lang w:val="en-US"/>
          <w:rPrChange w:id="3225" w:author="Kevin Bairos-Novak" w:date="2021-07-21T22:42:00Z">
            <w:rPr>
              <w:lang w:val="en-US"/>
            </w:rPr>
          </w:rPrChange>
        </w:rPr>
        <w:pPrChange w:id="322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27" w:author="Kevin Bairos-Novak" w:date="2021-07-21T22:42:00Z">
            <w:rPr>
              <w:lang w:val="en-US"/>
            </w:rPr>
          </w:rPrChange>
        </w:rPr>
        <w:t>Kremer A, Ronce O, Robledo-Arnuncio JJ, Guillaume F, Bohrer G, Nathan R, Bridle JR, Gomulkiewicz R, Klein EK, Ritland K, et al. 2012. Long-distance gene flow and adaptation of forest trees to rapid climate change. Ecol Lett. 15(4):378–392. doi:10.1111/j.1461-0248.2012.01746.x.</w:t>
      </w:r>
    </w:p>
    <w:p w14:paraId="70B03C46" w14:textId="77777777" w:rsidR="00137222" w:rsidRPr="009755AE" w:rsidRDefault="00137222" w:rsidP="00137222">
      <w:pPr>
        <w:widowControl w:val="0"/>
        <w:autoSpaceDE w:val="0"/>
        <w:autoSpaceDN w:val="0"/>
        <w:adjustRightInd w:val="0"/>
        <w:spacing w:line="480" w:lineRule="auto"/>
        <w:rPr>
          <w:ins w:id="3228" w:author="Kevin Bairos-Novak" w:date="2021-07-21T22:42:00Z"/>
          <w:noProof/>
          <w:color w:val="000000" w:themeColor="text1"/>
          <w:lang w:val="en-US"/>
        </w:rPr>
      </w:pPr>
      <w:ins w:id="3229" w:author="Kevin Bairos-Novak" w:date="2021-07-21T22:42:00Z">
        <w:r w:rsidRPr="009755AE">
          <w:rPr>
            <w:noProof/>
            <w:color w:val="000000" w:themeColor="text1"/>
            <w:lang w:val="en-US"/>
          </w:rPr>
          <w:t>Kruuk LEB. 2004. Estimating genetic parameters in natural populations using the “animal model.” Philosophical Transactions of the Royal Society of London B. 359(April):873–890. doi:10.1098/rstb.2003.1437.</w:t>
        </w:r>
      </w:ins>
    </w:p>
    <w:p w14:paraId="3405351A" w14:textId="77777777" w:rsidR="00137222" w:rsidRPr="009755AE" w:rsidRDefault="00137222" w:rsidP="00137222">
      <w:pPr>
        <w:widowControl w:val="0"/>
        <w:autoSpaceDE w:val="0"/>
        <w:autoSpaceDN w:val="0"/>
        <w:adjustRightInd w:val="0"/>
        <w:spacing w:line="480" w:lineRule="auto"/>
        <w:rPr>
          <w:color w:val="000000" w:themeColor="text1"/>
          <w:lang w:val="en-US"/>
          <w:rPrChange w:id="3230" w:author="Kevin Bairos-Novak" w:date="2021-07-21T22:42:00Z">
            <w:rPr>
              <w:lang w:val="en-US"/>
            </w:rPr>
          </w:rPrChange>
        </w:rPr>
        <w:pPrChange w:id="3231" w:author="Kevin Bairos-Novak" w:date="2021-07-21T22:42:00Z">
          <w:pPr>
            <w:widowControl w:val="0"/>
            <w:autoSpaceDE w:val="0"/>
            <w:autoSpaceDN w:val="0"/>
            <w:adjustRightInd w:val="0"/>
            <w:spacing w:line="480" w:lineRule="auto"/>
            <w:ind w:left="709" w:hanging="720"/>
          </w:pPr>
        </w:pPrChange>
      </w:pPr>
      <w:proofErr w:type="spellStart"/>
      <w:r w:rsidRPr="009755AE">
        <w:rPr>
          <w:color w:val="000000" w:themeColor="text1"/>
          <w:lang w:val="en-US"/>
          <w:rPrChange w:id="3232" w:author="Kevin Bairos-Novak" w:date="2021-07-21T22:42:00Z">
            <w:rPr>
              <w:lang w:val="en-US"/>
            </w:rPr>
          </w:rPrChange>
        </w:rPr>
        <w:t>Lande</w:t>
      </w:r>
      <w:proofErr w:type="spellEnd"/>
      <w:r w:rsidRPr="009755AE">
        <w:rPr>
          <w:color w:val="000000" w:themeColor="text1"/>
          <w:lang w:val="en-US"/>
          <w:rPrChange w:id="3233" w:author="Kevin Bairos-Novak" w:date="2021-07-21T22:42:00Z">
            <w:rPr>
              <w:lang w:val="en-US"/>
            </w:rPr>
          </w:rPrChange>
        </w:rPr>
        <w:t xml:space="preserve"> R. 1979. Quantitative genetic analysis of multivariate evolution, applied to brain: body size allometry. Evolution. 33(1):402–416.</w:t>
      </w:r>
    </w:p>
    <w:p w14:paraId="35C61522" w14:textId="77777777" w:rsidR="006D355C" w:rsidRPr="006D355C" w:rsidRDefault="006D355C" w:rsidP="006D355C">
      <w:pPr>
        <w:widowControl w:val="0"/>
        <w:autoSpaceDE w:val="0"/>
        <w:autoSpaceDN w:val="0"/>
        <w:adjustRightInd w:val="0"/>
        <w:spacing w:line="480" w:lineRule="auto"/>
        <w:ind w:left="709" w:hanging="720"/>
        <w:rPr>
          <w:del w:id="3234" w:author="Kevin Bairos-Novak" w:date="2021-07-21T22:42:00Z"/>
          <w:noProof/>
          <w:lang w:val="en-US"/>
        </w:rPr>
      </w:pPr>
      <w:del w:id="3235" w:author="Kevin Bairos-Novak" w:date="2021-07-21T22:42:00Z">
        <w:r w:rsidRPr="006D355C">
          <w:rPr>
            <w:noProof/>
            <w:lang w:val="en-US"/>
          </w:rPr>
          <w:delText>Lee SH, Wray NR, Goddard ME, Visscher PM. 2011. Estimating missing heritability for disease from genome-wide association studies. American Journal of Human Genetics. 88(3):294–305. doi:10.1016/j.ajhg.2011.02.002. http://dx.doi.org/10.1016/j.ajhg.2011.02.002.</w:delText>
        </w:r>
      </w:del>
    </w:p>
    <w:p w14:paraId="46D30109" w14:textId="77777777" w:rsidR="00137222" w:rsidRPr="009755AE" w:rsidRDefault="00137222" w:rsidP="00137222">
      <w:pPr>
        <w:widowControl w:val="0"/>
        <w:autoSpaceDE w:val="0"/>
        <w:autoSpaceDN w:val="0"/>
        <w:adjustRightInd w:val="0"/>
        <w:spacing w:line="480" w:lineRule="auto"/>
        <w:rPr>
          <w:ins w:id="3236" w:author="Kevin Bairos-Novak" w:date="2021-07-21T22:42:00Z"/>
          <w:noProof/>
          <w:color w:val="000000" w:themeColor="text1"/>
          <w:lang w:val="en-US"/>
        </w:rPr>
      </w:pPr>
      <w:ins w:id="3237" w:author="Kevin Bairos-Novak" w:date="2021-07-21T22:42:00Z">
        <w:r w:rsidRPr="009755AE">
          <w:rPr>
            <w:noProof/>
            <w:color w:val="000000" w:themeColor="text1"/>
            <w:lang w:val="en-US"/>
          </w:rPr>
          <w:t xml:space="preserve">Liew YJ, Howells EJ, Wang X, Michell CT, Burt JA, Idaghdour Y, Aranda M. 2020. </w:t>
        </w:r>
        <w:r w:rsidRPr="009755AE">
          <w:rPr>
            <w:noProof/>
            <w:color w:val="000000" w:themeColor="text1"/>
            <w:lang w:val="en-US"/>
          </w:rPr>
          <w:lastRenderedPageBreak/>
          <w:t>Intergenerational epigenetic inheritance in reef-building corals. Nat Clim Chang. 10(3):254–259. doi:10.1038/s41558-019-0687-2. http://dx.doi.org/10.1038/s41558-019-0687-2.</w:t>
        </w:r>
      </w:ins>
    </w:p>
    <w:p w14:paraId="27DB80E6" w14:textId="77777777" w:rsidR="00137222" w:rsidRPr="009755AE" w:rsidRDefault="00137222" w:rsidP="00137222">
      <w:pPr>
        <w:widowControl w:val="0"/>
        <w:autoSpaceDE w:val="0"/>
        <w:autoSpaceDN w:val="0"/>
        <w:adjustRightInd w:val="0"/>
        <w:spacing w:line="480" w:lineRule="auto"/>
        <w:rPr>
          <w:color w:val="000000" w:themeColor="text1"/>
          <w:lang w:val="en-US"/>
          <w:rPrChange w:id="3238" w:author="Kevin Bairos-Novak" w:date="2021-07-21T22:42:00Z">
            <w:rPr>
              <w:lang w:val="en-US"/>
            </w:rPr>
          </w:rPrChange>
        </w:rPr>
        <w:pPrChange w:id="323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40" w:author="Kevin Bairos-Novak" w:date="2021-07-21T22:42:00Z">
            <w:rPr>
              <w:lang w:val="en-US"/>
            </w:rPr>
          </w:rPrChange>
        </w:rPr>
        <w:t>Lin L, Xu C. 2020. Arcsine-based transformations for meta-analysis of proportions: Pros, cons, and alternatives. Health Science Reports. 3(3):1–6. doi:10.1002/hsr2.178.</w:t>
      </w:r>
    </w:p>
    <w:p w14:paraId="2AECCE19" w14:textId="77777777" w:rsidR="00137222" w:rsidRPr="009755AE" w:rsidRDefault="00137222" w:rsidP="00137222">
      <w:pPr>
        <w:widowControl w:val="0"/>
        <w:autoSpaceDE w:val="0"/>
        <w:autoSpaceDN w:val="0"/>
        <w:adjustRightInd w:val="0"/>
        <w:spacing w:line="480" w:lineRule="auto"/>
        <w:rPr>
          <w:color w:val="000000" w:themeColor="text1"/>
          <w:lang w:val="en-US"/>
          <w:rPrChange w:id="3241" w:author="Kevin Bairos-Novak" w:date="2021-07-21T22:42:00Z">
            <w:rPr>
              <w:lang w:val="en-US"/>
            </w:rPr>
          </w:rPrChange>
        </w:rPr>
        <w:pPrChange w:id="324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43" w:author="Kevin Bairos-Novak" w:date="2021-07-21T22:42:00Z">
            <w:rPr>
              <w:lang w:val="en-US"/>
            </w:rPr>
          </w:rPrChange>
        </w:rPr>
        <w:t>Little AF, Oppen MJH Van, Willis BL. 2004. Flexibility in Algal Endosymbioses Shapes Growth in Reef Corals. 304(June):1492–1495.</w:t>
      </w:r>
    </w:p>
    <w:p w14:paraId="0B258495" w14:textId="77777777" w:rsidR="006D355C" w:rsidRPr="000110CD" w:rsidRDefault="006D355C" w:rsidP="006D355C">
      <w:pPr>
        <w:widowControl w:val="0"/>
        <w:autoSpaceDE w:val="0"/>
        <w:autoSpaceDN w:val="0"/>
        <w:adjustRightInd w:val="0"/>
        <w:spacing w:line="480" w:lineRule="auto"/>
        <w:ind w:left="709" w:hanging="720"/>
        <w:rPr>
          <w:del w:id="3244" w:author="Kevin Bairos-Novak" w:date="2021-07-21T22:42:00Z"/>
          <w:noProof/>
          <w:lang w:val="fr-FR"/>
        </w:rPr>
      </w:pPr>
      <w:del w:id="3245" w:author="Kevin Bairos-Novak" w:date="2021-07-21T22:42:00Z">
        <w:r w:rsidRPr="006D355C">
          <w:rPr>
            <w:noProof/>
            <w:lang w:val="en-US"/>
          </w:rPr>
          <w:delText xml:space="preserve">Lloyd-Jones LR, Holloway A, McRae A, Yang J, Small K, Zhao J, Zeng B, Bakshi A, Metspalu A, Dermitzakis M, et al. 2017. The Genetic Architecture of Gene Expression in Peripheral Blood. American Journal of Human Genetics. </w:delText>
        </w:r>
        <w:r w:rsidRPr="000110CD">
          <w:rPr>
            <w:noProof/>
            <w:lang w:val="fr-FR"/>
          </w:rPr>
          <w:delText>100(2):228–237. doi:10.1016/j.ajhg.2016.12.008. http://dx.doi.org/10.1016/j.ajhg.2016.12.008.</w:delText>
        </w:r>
      </w:del>
    </w:p>
    <w:p w14:paraId="59AB670D" w14:textId="77777777" w:rsidR="00137222" w:rsidRPr="009755AE" w:rsidRDefault="00137222" w:rsidP="00137222">
      <w:pPr>
        <w:widowControl w:val="0"/>
        <w:autoSpaceDE w:val="0"/>
        <w:autoSpaceDN w:val="0"/>
        <w:adjustRightInd w:val="0"/>
        <w:spacing w:line="480" w:lineRule="auto"/>
        <w:rPr>
          <w:color w:val="000000" w:themeColor="text1"/>
          <w:lang w:val="en-US"/>
          <w:rPrChange w:id="3246" w:author="Kevin Bairos-Novak" w:date="2021-07-21T22:42:00Z">
            <w:rPr>
              <w:lang w:val="en-US"/>
            </w:rPr>
          </w:rPrChange>
        </w:rPr>
        <w:pPrChange w:id="3247"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48" w:author="Kevin Bairos-Novak" w:date="2021-07-21T22:42:00Z">
            <w:rPr>
              <w:lang w:val="fr-FR"/>
            </w:rPr>
          </w:rPrChange>
        </w:rPr>
        <w:t xml:space="preserve">Logan CA, Dunne JP, Eakin CM, Donner SD. 2014a. </w:t>
      </w:r>
      <w:r w:rsidRPr="009755AE">
        <w:rPr>
          <w:color w:val="000000" w:themeColor="text1"/>
          <w:lang w:val="en-US"/>
          <w:rPrChange w:id="3249" w:author="Kevin Bairos-Novak" w:date="2021-07-21T22:42:00Z">
            <w:rPr>
              <w:lang w:val="en-US"/>
            </w:rPr>
          </w:rPrChange>
        </w:rPr>
        <w:t>Incorporating adaptive responses into future projections of coral bleaching. Glob Chang Biol. 20(1):125–139. doi:10.1111/gcb.12390.</w:t>
      </w:r>
    </w:p>
    <w:p w14:paraId="1F9D52FD" w14:textId="77777777" w:rsidR="00137222" w:rsidRPr="009755AE" w:rsidRDefault="00137222" w:rsidP="00137222">
      <w:pPr>
        <w:widowControl w:val="0"/>
        <w:autoSpaceDE w:val="0"/>
        <w:autoSpaceDN w:val="0"/>
        <w:adjustRightInd w:val="0"/>
        <w:spacing w:line="480" w:lineRule="auto"/>
        <w:rPr>
          <w:ins w:id="3250" w:author="Kevin Bairos-Novak" w:date="2021-07-21T22:42:00Z"/>
          <w:noProof/>
          <w:color w:val="000000" w:themeColor="text1"/>
          <w:lang w:val="en-US"/>
        </w:rPr>
      </w:pPr>
      <w:ins w:id="3251" w:author="Kevin Bairos-Novak" w:date="2021-07-21T22:42:00Z">
        <w:r w:rsidRPr="009755AE">
          <w:rPr>
            <w:noProof/>
            <w:color w:val="000000" w:themeColor="text1"/>
            <w:lang w:val="en-US"/>
          </w:rPr>
          <w:t>Logan CA, Dunne JP, Ryan JS, Baskett ML, Donner SD. 2021. Quantifying global potential for coral evolutionary response to climate change. Nat Clim Chang. 11(6):537–542. doi:10.1038/s41558-021-01037-2. http://dx.doi.org/10.1038/s41558-021-01037-2.</w:t>
        </w:r>
      </w:ins>
    </w:p>
    <w:p w14:paraId="718571A6" w14:textId="77777777" w:rsidR="00137222" w:rsidRPr="009755AE" w:rsidRDefault="00137222" w:rsidP="00137222">
      <w:pPr>
        <w:widowControl w:val="0"/>
        <w:autoSpaceDE w:val="0"/>
        <w:autoSpaceDN w:val="0"/>
        <w:adjustRightInd w:val="0"/>
        <w:spacing w:line="480" w:lineRule="auto"/>
        <w:rPr>
          <w:color w:val="000000" w:themeColor="text1"/>
          <w:lang w:val="en-US"/>
          <w:rPrChange w:id="3252" w:author="Kevin Bairos-Novak" w:date="2021-07-21T22:42:00Z">
            <w:rPr>
              <w:lang w:val="en-US"/>
            </w:rPr>
          </w:rPrChange>
        </w:rPr>
        <w:pPrChange w:id="325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54" w:author="Kevin Bairos-Novak" w:date="2021-07-21T22:42:00Z">
            <w:rPr>
              <w:lang w:val="en-US"/>
            </w:rPr>
          </w:rPrChange>
        </w:rPr>
        <w:t>Logan ML, Cox RM, Calsbeek R. 2014b. Natural selection on thermal performance in a novel thermal environment. Proceedings of the National Academy of Sciences of the United States of America. 111(39):14165–14169. doi:10.1073/pnas.1404885111.</w:t>
      </w:r>
    </w:p>
    <w:p w14:paraId="2765E0EC" w14:textId="77777777" w:rsidR="00137222" w:rsidRPr="009755AE" w:rsidRDefault="00137222" w:rsidP="00137222">
      <w:pPr>
        <w:widowControl w:val="0"/>
        <w:autoSpaceDE w:val="0"/>
        <w:autoSpaceDN w:val="0"/>
        <w:adjustRightInd w:val="0"/>
        <w:spacing w:line="480" w:lineRule="auto"/>
        <w:rPr>
          <w:color w:val="000000" w:themeColor="text1"/>
          <w:lang w:val="en-US"/>
          <w:rPrChange w:id="3255" w:author="Kevin Bairos-Novak" w:date="2021-07-21T22:42:00Z">
            <w:rPr>
              <w:lang w:val="en-US"/>
            </w:rPr>
          </w:rPrChange>
        </w:rPr>
        <w:pPrChange w:id="325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57" w:author="Kevin Bairos-Novak" w:date="2021-07-21T22:42:00Z">
            <w:rPr>
              <w:lang w:val="en-US"/>
            </w:rPr>
          </w:rPrChange>
        </w:rPr>
        <w:t xml:space="preserve">Lohr KE, Patterson JT. 2017. Intraspecific variation in phenotype among nursery-reared staghorn coral </w:t>
      </w:r>
      <w:r w:rsidRPr="009755AE">
        <w:rPr>
          <w:i/>
          <w:color w:val="000000" w:themeColor="text1"/>
          <w:lang w:val="en-US"/>
          <w:rPrChange w:id="3258" w:author="Kevin Bairos-Novak" w:date="2021-07-21T22:42:00Z">
            <w:rPr>
              <w:lang w:val="en-US"/>
            </w:rPr>
          </w:rPrChange>
        </w:rPr>
        <w:t>Acropora cervicornis</w:t>
      </w:r>
      <w:r w:rsidRPr="009755AE">
        <w:rPr>
          <w:color w:val="000000" w:themeColor="text1"/>
          <w:lang w:val="en-US"/>
          <w:rPrChange w:id="3259" w:author="Kevin Bairos-Novak" w:date="2021-07-21T22:42:00Z">
            <w:rPr>
              <w:lang w:val="en-US"/>
            </w:rPr>
          </w:rPrChange>
        </w:rPr>
        <w:t xml:space="preserve"> (Lamarck, 1816). J Exp Mar Bio Ecol. 486:87–92. doi:10.1016/j.jembe.2016.10.005. http://dx.doi.org/10.1016/j.jembe.2016.10.005.</w:t>
      </w:r>
    </w:p>
    <w:p w14:paraId="0A727BB4" w14:textId="77777777" w:rsidR="00137222" w:rsidRPr="009755AE" w:rsidRDefault="00137222" w:rsidP="00137222">
      <w:pPr>
        <w:widowControl w:val="0"/>
        <w:autoSpaceDE w:val="0"/>
        <w:autoSpaceDN w:val="0"/>
        <w:adjustRightInd w:val="0"/>
        <w:spacing w:line="480" w:lineRule="auto"/>
        <w:rPr>
          <w:color w:val="000000" w:themeColor="text1"/>
          <w:lang w:val="en-US"/>
          <w:rPrChange w:id="3260" w:author="Kevin Bairos-Novak" w:date="2021-07-21T22:42:00Z">
            <w:rPr>
              <w:lang w:val="en-US"/>
            </w:rPr>
          </w:rPrChange>
        </w:rPr>
        <w:pPrChange w:id="3261"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62" w:author="Kevin Bairos-Novak" w:date="2021-07-21T22:42:00Z">
            <w:rPr>
              <w:lang w:val="en-US"/>
            </w:rPr>
          </w:rPrChange>
        </w:rPr>
        <w:t>Lough JM, Anderson KD, Hughes TP. 2018. Increasing thermal stress for tropical coral reefs: 1871-2017. Sci Rep. 8(1):1–8. doi:10.1038/s41598-018-24530-9. http://dx.doi.org/10.1038/s41598-018-24530-9.</w:t>
      </w:r>
    </w:p>
    <w:p w14:paraId="6500642E" w14:textId="77777777" w:rsidR="00137222" w:rsidRPr="009755AE" w:rsidRDefault="00137222" w:rsidP="00137222">
      <w:pPr>
        <w:widowControl w:val="0"/>
        <w:autoSpaceDE w:val="0"/>
        <w:autoSpaceDN w:val="0"/>
        <w:adjustRightInd w:val="0"/>
        <w:spacing w:line="480" w:lineRule="auto"/>
        <w:rPr>
          <w:color w:val="000000" w:themeColor="text1"/>
          <w:lang w:val="en-US"/>
          <w:rPrChange w:id="3263" w:author="Kevin Bairos-Novak" w:date="2021-07-21T22:42:00Z">
            <w:rPr>
              <w:lang w:val="en-US"/>
            </w:rPr>
          </w:rPrChange>
        </w:rPr>
        <w:pPrChange w:id="3264"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65" w:author="Kevin Bairos-Novak" w:date="2021-07-21T22:42:00Z">
            <w:rPr>
              <w:lang w:val="en-US"/>
            </w:rPr>
          </w:rPrChange>
        </w:rPr>
        <w:t>Lush JL. 1937. Animal breeding plans. Ames, Iowa: Iowa State College Press.</w:t>
      </w:r>
    </w:p>
    <w:p w14:paraId="5B1036F7" w14:textId="77777777" w:rsidR="00137222" w:rsidRPr="009755AE" w:rsidRDefault="00137222" w:rsidP="00137222">
      <w:pPr>
        <w:widowControl w:val="0"/>
        <w:autoSpaceDE w:val="0"/>
        <w:autoSpaceDN w:val="0"/>
        <w:adjustRightInd w:val="0"/>
        <w:spacing w:line="480" w:lineRule="auto"/>
        <w:rPr>
          <w:color w:val="000000" w:themeColor="text1"/>
          <w:lang w:val="en-US"/>
          <w:rPrChange w:id="3266" w:author="Kevin Bairos-Novak" w:date="2021-07-21T22:42:00Z">
            <w:rPr>
              <w:lang w:val="en-US"/>
            </w:rPr>
          </w:rPrChange>
        </w:rPr>
        <w:pPrChange w:id="3267"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68" w:author="Kevin Bairos-Novak" w:date="2021-07-21T22:42:00Z">
            <w:rPr>
              <w:lang w:val="en-US"/>
            </w:rPr>
          </w:rPrChange>
        </w:rPr>
        <w:t>Ma FZ, Lü ZC, Wang R, Wan FH. 2014. Heritability and evolutionary potential in thermal tolerance traits in the invasive Mediterranean cryptic species of Bemisia tabaci (Hemiptera: Aleyrodidae). PLoS One. 9(7):1–7. doi:10.1371/journal.pone.0103279.</w:t>
      </w:r>
    </w:p>
    <w:p w14:paraId="18197E0B" w14:textId="77777777" w:rsidR="00137222" w:rsidRPr="009755AE" w:rsidRDefault="00137222" w:rsidP="00137222">
      <w:pPr>
        <w:widowControl w:val="0"/>
        <w:autoSpaceDE w:val="0"/>
        <w:autoSpaceDN w:val="0"/>
        <w:adjustRightInd w:val="0"/>
        <w:spacing w:line="480" w:lineRule="auto"/>
        <w:rPr>
          <w:color w:val="000000" w:themeColor="text1"/>
          <w:lang w:val="en-US"/>
          <w:rPrChange w:id="3269" w:author="Kevin Bairos-Novak" w:date="2021-07-21T22:42:00Z">
            <w:rPr>
              <w:lang w:val="en-US"/>
            </w:rPr>
          </w:rPrChange>
        </w:rPr>
        <w:pPrChange w:id="327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71" w:author="Kevin Bairos-Novak" w:date="2021-07-21T22:42:00Z">
            <w:rPr>
              <w:lang w:val="en-US"/>
            </w:rPr>
          </w:rPrChange>
        </w:rPr>
        <w:t>Madin JS, Baird AH, Baskett ML, Connolly SR, Dornelas MA, Madin JS. 2020. Partitioning colony size variation into growth and partial mortality.</w:t>
      </w:r>
    </w:p>
    <w:p w14:paraId="25053D72" w14:textId="77777777" w:rsidR="00137222" w:rsidRPr="009755AE" w:rsidRDefault="00137222" w:rsidP="00137222">
      <w:pPr>
        <w:widowControl w:val="0"/>
        <w:autoSpaceDE w:val="0"/>
        <w:autoSpaceDN w:val="0"/>
        <w:adjustRightInd w:val="0"/>
        <w:spacing w:line="480" w:lineRule="auto"/>
        <w:rPr>
          <w:color w:val="000000" w:themeColor="text1"/>
          <w:lang w:val="en-US"/>
          <w:rPrChange w:id="3272" w:author="Kevin Bairos-Novak" w:date="2021-07-21T22:42:00Z">
            <w:rPr>
              <w:lang w:val="en-US"/>
            </w:rPr>
          </w:rPrChange>
        </w:rPr>
        <w:pPrChange w:id="327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74" w:author="Kevin Bairos-Novak" w:date="2021-07-21T22:42:00Z">
            <w:rPr>
              <w:lang w:val="en-US"/>
            </w:rPr>
          </w:rPrChange>
        </w:rPr>
        <w:t>Madin JS, Baird AH, Dornelas M, Connolly SR. 2014. Mechanical vulnerability explains size-</w:t>
      </w:r>
      <w:r w:rsidRPr="009755AE">
        <w:rPr>
          <w:color w:val="000000" w:themeColor="text1"/>
          <w:lang w:val="en-US"/>
          <w:rPrChange w:id="3275" w:author="Kevin Bairos-Novak" w:date="2021-07-21T22:42:00Z">
            <w:rPr>
              <w:lang w:val="en-US"/>
            </w:rPr>
          </w:rPrChange>
        </w:rPr>
        <w:lastRenderedPageBreak/>
        <w:t>dependent mortality of reef corals. Ecol Lett. 17(8):1008–1015. doi:10.1111/ele.12306.</w:t>
      </w:r>
    </w:p>
    <w:p w14:paraId="551302E6" w14:textId="77777777" w:rsidR="00137222" w:rsidRPr="009755AE" w:rsidRDefault="00137222" w:rsidP="00137222">
      <w:pPr>
        <w:widowControl w:val="0"/>
        <w:autoSpaceDE w:val="0"/>
        <w:autoSpaceDN w:val="0"/>
        <w:adjustRightInd w:val="0"/>
        <w:spacing w:line="480" w:lineRule="auto"/>
        <w:rPr>
          <w:color w:val="000000" w:themeColor="text1"/>
          <w:lang w:val="en-US"/>
          <w:rPrChange w:id="3276" w:author="Kevin Bairos-Novak" w:date="2021-07-21T22:42:00Z">
            <w:rPr>
              <w:lang w:val="en-US"/>
            </w:rPr>
          </w:rPrChange>
        </w:rPr>
        <w:pPrChange w:id="3277"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78" w:author="Kevin Bairos-Novak" w:date="2021-07-21T22:42:00Z">
            <w:rPr>
              <w:lang w:val="en-US"/>
            </w:rPr>
          </w:rPrChange>
        </w:rPr>
        <w:t>Manzello DP, Matz M V., Enochs IC, Valentino L, Carlton RD, Kolodziej G, Serrano X, Towle EK, Jankulak M. 2019. Role of host genetics and heat-tolerant algal symbionts in sustaining populations of the endangered coral Orbicella faveolata in the Florida Keys with ocean warming. Glob Chang Biol.:0–2. doi:10.1111/gcb.14545.</w:t>
      </w:r>
    </w:p>
    <w:p w14:paraId="55630C24" w14:textId="77777777" w:rsidR="00137222" w:rsidRPr="009755AE" w:rsidRDefault="00137222" w:rsidP="00137222">
      <w:pPr>
        <w:widowControl w:val="0"/>
        <w:autoSpaceDE w:val="0"/>
        <w:autoSpaceDN w:val="0"/>
        <w:adjustRightInd w:val="0"/>
        <w:spacing w:line="480" w:lineRule="auto"/>
        <w:rPr>
          <w:color w:val="000000" w:themeColor="text1"/>
          <w:lang w:val="en-US"/>
          <w:rPrChange w:id="3279" w:author="Kevin Bairos-Novak" w:date="2021-07-21T22:42:00Z">
            <w:rPr>
              <w:lang w:val="en-US"/>
            </w:rPr>
          </w:rPrChange>
        </w:rPr>
        <w:pPrChange w:id="328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81" w:author="Kevin Bairos-Novak" w:date="2021-07-21T22:42:00Z">
            <w:rPr>
              <w:lang w:val="en-US"/>
            </w:rPr>
          </w:rPrChange>
        </w:rPr>
        <w:t>Martins F, Kruuk L, Llewelyn J, Moritz C, Phillips B. 2019. Heritability of climate-relevant traits in a rainforest skink. Heredity. 122(1):41–52. doi:10.1038/s41437-018-0085-y. http://dx.doi.org/10.1038/s41437-018-0085-y.</w:t>
      </w:r>
    </w:p>
    <w:p w14:paraId="53D5B212" w14:textId="395C09B1" w:rsidR="00137222" w:rsidRPr="009755AE" w:rsidRDefault="00137222" w:rsidP="00137222">
      <w:pPr>
        <w:widowControl w:val="0"/>
        <w:autoSpaceDE w:val="0"/>
        <w:autoSpaceDN w:val="0"/>
        <w:adjustRightInd w:val="0"/>
        <w:spacing w:line="480" w:lineRule="auto"/>
        <w:rPr>
          <w:color w:val="000000" w:themeColor="text1"/>
          <w:lang w:val="en-US"/>
          <w:rPrChange w:id="3282" w:author="Kevin Bairos-Novak" w:date="2021-07-21T22:42:00Z">
            <w:rPr>
              <w:lang w:val="en-US"/>
            </w:rPr>
          </w:rPrChange>
        </w:rPr>
        <w:pPrChange w:id="328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84" w:author="Kevin Bairos-Novak" w:date="2021-07-21T22:42:00Z">
            <w:rPr>
              <w:lang w:val="en-US"/>
            </w:rPr>
          </w:rPrChange>
        </w:rPr>
        <w:t>Matz M V., Treml E, Haller BC. 2020. Estimating the potential for coral adaptation to global warming across the Indo-West Pacific. Glob Chang Biol. 26:3473–3481. doi:10.</w:t>
      </w:r>
      <w:del w:id="3285" w:author="Kevin Bairos-Novak" w:date="2021-07-21T22:42:00Z">
        <w:r w:rsidR="006D355C" w:rsidRPr="006D355C">
          <w:rPr>
            <w:noProof/>
            <w:lang w:val="en-US"/>
          </w:rPr>
          <w:delText>1111/gcb.15060</w:delText>
        </w:r>
      </w:del>
      <w:ins w:id="3286" w:author="Kevin Bairos-Novak" w:date="2021-07-21T22:42:00Z">
        <w:r w:rsidRPr="009755AE">
          <w:rPr>
            <w:noProof/>
            <w:color w:val="000000" w:themeColor="text1"/>
            <w:lang w:val="en-US"/>
          </w:rPr>
          <w:t>1101/722314</w:t>
        </w:r>
      </w:ins>
      <w:r w:rsidRPr="009755AE">
        <w:rPr>
          <w:color w:val="000000" w:themeColor="text1"/>
          <w:lang w:val="en-US"/>
          <w:rPrChange w:id="3287" w:author="Kevin Bairos-Novak" w:date="2021-07-21T22:42:00Z">
            <w:rPr>
              <w:lang w:val="en-US"/>
            </w:rPr>
          </w:rPrChange>
        </w:rPr>
        <w:t>.</w:t>
      </w:r>
    </w:p>
    <w:p w14:paraId="1AECA2AB" w14:textId="77777777" w:rsidR="006D355C" w:rsidRPr="006D355C" w:rsidRDefault="006D355C" w:rsidP="006D355C">
      <w:pPr>
        <w:widowControl w:val="0"/>
        <w:autoSpaceDE w:val="0"/>
        <w:autoSpaceDN w:val="0"/>
        <w:adjustRightInd w:val="0"/>
        <w:spacing w:line="480" w:lineRule="auto"/>
        <w:ind w:left="709" w:hanging="720"/>
        <w:rPr>
          <w:del w:id="3288" w:author="Kevin Bairos-Novak" w:date="2021-07-21T22:42:00Z"/>
          <w:noProof/>
          <w:lang w:val="en-US"/>
        </w:rPr>
      </w:pPr>
      <w:del w:id="3289" w:author="Kevin Bairos-Novak" w:date="2021-07-21T22:42:00Z">
        <w:r w:rsidRPr="006D355C">
          <w:rPr>
            <w:noProof/>
            <w:lang w:val="en-US"/>
          </w:rPr>
          <w:delText>Matz M V., Treml EA, Aglyamova G V., Bay LK. 2018. Potential and limits for rapid genetic adaptation to warming in a Great Barrier Reef coral. PLoS Genetics. 14(4):1–20. doi:10.1371/journal.pgen.1007220. http://dx.doi.org/10.1371/journal.pgen.1007220.</w:delText>
        </w:r>
      </w:del>
    </w:p>
    <w:p w14:paraId="481D3315" w14:textId="77777777" w:rsidR="00137222" w:rsidRPr="009755AE" w:rsidRDefault="00137222" w:rsidP="00137222">
      <w:pPr>
        <w:widowControl w:val="0"/>
        <w:autoSpaceDE w:val="0"/>
        <w:autoSpaceDN w:val="0"/>
        <w:adjustRightInd w:val="0"/>
        <w:spacing w:line="480" w:lineRule="auto"/>
        <w:rPr>
          <w:color w:val="000000" w:themeColor="text1"/>
          <w:lang w:val="en-US"/>
          <w:rPrChange w:id="3290" w:author="Kevin Bairos-Novak" w:date="2021-07-21T22:42:00Z">
            <w:rPr>
              <w:lang w:val="en-US"/>
            </w:rPr>
          </w:rPrChange>
        </w:rPr>
        <w:pPrChange w:id="3291"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92" w:author="Kevin Bairos-Novak" w:date="2021-07-21T22:42:00Z">
            <w:rPr>
              <w:lang w:val="en-US"/>
            </w:rPr>
          </w:rPrChange>
        </w:rPr>
        <w:t>Maynard JA, Anthony KRN, Marshall PA, Masiri I. 2008. Major bleaching events can lead to increased thermal tolerance in corals. Marine Biology. 155(2):173–182. doi:10.1007/s00227-008-1015-y.</w:t>
      </w:r>
    </w:p>
    <w:p w14:paraId="233D7E9A" w14:textId="77777777" w:rsidR="00137222" w:rsidRPr="009755AE" w:rsidRDefault="00137222" w:rsidP="00137222">
      <w:pPr>
        <w:widowControl w:val="0"/>
        <w:autoSpaceDE w:val="0"/>
        <w:autoSpaceDN w:val="0"/>
        <w:adjustRightInd w:val="0"/>
        <w:spacing w:line="480" w:lineRule="auto"/>
        <w:rPr>
          <w:color w:val="000000" w:themeColor="text1"/>
          <w:lang w:val="en-US"/>
          <w:rPrChange w:id="3293" w:author="Kevin Bairos-Novak" w:date="2021-07-21T22:42:00Z">
            <w:rPr>
              <w:lang w:val="en-US"/>
            </w:rPr>
          </w:rPrChange>
        </w:rPr>
        <w:pPrChange w:id="3294"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95" w:author="Kevin Bairos-Novak" w:date="2021-07-21T22:42:00Z">
            <w:rPr>
              <w:lang w:val="en-US"/>
            </w:rPr>
          </w:rPrChange>
        </w:rPr>
        <w:t>Meyer E, Davies S, Wang S, Willis BL, Abrego D, Juenger TE, Matz M V. 2009. Genetic variation in responses to a settlement cue and elevated temperature in the reef-building coral Acropora millepora. Mar Ecol Prog Ser. 392(Ipcc 2007):81–92. doi:10.3354/meps08208.</w:t>
      </w:r>
    </w:p>
    <w:p w14:paraId="092EA8D9" w14:textId="77777777" w:rsidR="00137222" w:rsidRPr="009755AE" w:rsidRDefault="00137222" w:rsidP="00137222">
      <w:pPr>
        <w:widowControl w:val="0"/>
        <w:autoSpaceDE w:val="0"/>
        <w:autoSpaceDN w:val="0"/>
        <w:adjustRightInd w:val="0"/>
        <w:spacing w:line="480" w:lineRule="auto"/>
        <w:rPr>
          <w:color w:val="000000" w:themeColor="text1"/>
          <w:lang w:val="en-US"/>
          <w:rPrChange w:id="3296" w:author="Kevin Bairos-Novak" w:date="2021-07-21T22:42:00Z">
            <w:rPr>
              <w:lang w:val="en-US"/>
            </w:rPr>
          </w:rPrChange>
        </w:rPr>
        <w:pPrChange w:id="3297"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298" w:author="Kevin Bairos-Novak" w:date="2021-07-21T22:42:00Z">
            <w:rPr>
              <w:lang w:val="en-US"/>
            </w:rPr>
          </w:rPrChange>
        </w:rPr>
        <w:t>Møller AP, Jennions MD. 2001. Testing and adjusting for publication bias. Trends Ecol Evol. 16(10):580–586. doi:10.1016/S0169-5347(01)02235-2.</w:t>
      </w:r>
    </w:p>
    <w:p w14:paraId="5E104A92" w14:textId="77777777" w:rsidR="00137222" w:rsidRPr="009755AE" w:rsidRDefault="00137222" w:rsidP="00137222">
      <w:pPr>
        <w:widowControl w:val="0"/>
        <w:autoSpaceDE w:val="0"/>
        <w:autoSpaceDN w:val="0"/>
        <w:adjustRightInd w:val="0"/>
        <w:spacing w:line="480" w:lineRule="auto"/>
        <w:rPr>
          <w:color w:val="000000" w:themeColor="text1"/>
          <w:lang w:val="en-US"/>
          <w:rPrChange w:id="3299" w:author="Kevin Bairos-Novak" w:date="2021-07-21T22:42:00Z">
            <w:rPr>
              <w:lang w:val="en-US"/>
            </w:rPr>
          </w:rPrChange>
        </w:rPr>
        <w:pPrChange w:id="330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01" w:author="Kevin Bairos-Novak" w:date="2021-07-21T22:42:00Z">
            <w:rPr>
              <w:lang w:val="en-US"/>
            </w:rPr>
          </w:rPrChange>
        </w:rPr>
        <w:t>Morikawa MK, Palumbi SR. 2019. Using naturally occurring climate resilient corals to construct bleaching-resistant nurseries. Proceedings of the National Academy of Sciences of the United States of America. 116(21):10586–10591. doi:10.1073/pnas.1721415116.</w:t>
      </w:r>
    </w:p>
    <w:p w14:paraId="3209B6A8" w14:textId="77777777" w:rsidR="00137222" w:rsidRPr="009755AE" w:rsidRDefault="00137222" w:rsidP="00137222">
      <w:pPr>
        <w:widowControl w:val="0"/>
        <w:autoSpaceDE w:val="0"/>
        <w:autoSpaceDN w:val="0"/>
        <w:adjustRightInd w:val="0"/>
        <w:spacing w:line="480" w:lineRule="auto"/>
        <w:rPr>
          <w:color w:val="000000" w:themeColor="text1"/>
          <w:lang w:val="en-US"/>
          <w:rPrChange w:id="3302" w:author="Kevin Bairos-Novak" w:date="2021-07-21T22:42:00Z">
            <w:rPr>
              <w:lang w:val="en-US"/>
            </w:rPr>
          </w:rPrChange>
        </w:rPr>
        <w:pPrChange w:id="330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04" w:author="Kevin Bairos-Novak" w:date="2021-07-21T22:42:00Z">
            <w:rPr>
              <w:lang w:val="en-US"/>
            </w:rPr>
          </w:rPrChange>
        </w:rPr>
        <w:t>Mousseau TA, Roff DA. 1987. Natural selection and the heritability of fitness components. Heredity. 59(181–197):181–197.</w:t>
      </w:r>
    </w:p>
    <w:p w14:paraId="39B108EC" w14:textId="77777777" w:rsidR="00137222" w:rsidRPr="009755AE" w:rsidRDefault="00137222" w:rsidP="00137222">
      <w:pPr>
        <w:widowControl w:val="0"/>
        <w:autoSpaceDE w:val="0"/>
        <w:autoSpaceDN w:val="0"/>
        <w:adjustRightInd w:val="0"/>
        <w:spacing w:line="480" w:lineRule="auto"/>
        <w:rPr>
          <w:ins w:id="3305" w:author="Kevin Bairos-Novak" w:date="2021-07-21T22:42:00Z"/>
          <w:noProof/>
          <w:color w:val="000000" w:themeColor="text1"/>
          <w:lang w:val="en-US"/>
        </w:rPr>
      </w:pPr>
      <w:ins w:id="3306" w:author="Kevin Bairos-Novak" w:date="2021-07-21T22:42:00Z">
        <w:r w:rsidRPr="009755AE">
          <w:rPr>
            <w:noProof/>
            <w:color w:val="000000" w:themeColor="text1"/>
            <w:lang w:val="en-US"/>
          </w:rPr>
          <w:t>Noble DWA, Mcfarlane SE, Keogh JS, Whiting MJ. 2014. Maternal and additive genetic effects contribute to variation in offspring traits in a lizard. Behav Ecol. 25(3):633–640. doi:10.1093/beheco/aru032.</w:t>
        </w:r>
      </w:ins>
    </w:p>
    <w:p w14:paraId="57B020EC" w14:textId="77777777" w:rsidR="00137222" w:rsidRPr="009755AE" w:rsidRDefault="00137222" w:rsidP="00137222">
      <w:pPr>
        <w:widowControl w:val="0"/>
        <w:autoSpaceDE w:val="0"/>
        <w:autoSpaceDN w:val="0"/>
        <w:adjustRightInd w:val="0"/>
        <w:spacing w:line="480" w:lineRule="auto"/>
        <w:rPr>
          <w:color w:val="000000" w:themeColor="text1"/>
          <w:lang w:val="en-US"/>
          <w:rPrChange w:id="3307" w:author="Kevin Bairos-Novak" w:date="2021-07-21T22:42:00Z">
            <w:rPr>
              <w:lang w:val="en-US"/>
            </w:rPr>
          </w:rPrChange>
        </w:rPr>
        <w:pPrChange w:id="3308" w:author="Kevin Bairos-Novak" w:date="2021-07-21T22:42:00Z">
          <w:pPr>
            <w:widowControl w:val="0"/>
            <w:autoSpaceDE w:val="0"/>
            <w:autoSpaceDN w:val="0"/>
            <w:adjustRightInd w:val="0"/>
            <w:spacing w:line="480" w:lineRule="auto"/>
            <w:ind w:left="709" w:hanging="720"/>
          </w:pPr>
        </w:pPrChange>
      </w:pPr>
      <w:proofErr w:type="spellStart"/>
      <w:r w:rsidRPr="009755AE">
        <w:rPr>
          <w:color w:val="000000" w:themeColor="text1"/>
          <w:lang w:val="en-US"/>
          <w:rPrChange w:id="3309" w:author="Kevin Bairos-Novak" w:date="2021-07-21T22:42:00Z">
            <w:rPr>
              <w:lang w:val="en-US"/>
            </w:rPr>
          </w:rPrChange>
        </w:rPr>
        <w:t>Pandolfi</w:t>
      </w:r>
      <w:proofErr w:type="spellEnd"/>
      <w:r w:rsidRPr="009755AE">
        <w:rPr>
          <w:color w:val="000000" w:themeColor="text1"/>
          <w:lang w:val="en-US"/>
          <w:rPrChange w:id="3310" w:author="Kevin Bairos-Novak" w:date="2021-07-21T22:42:00Z">
            <w:rPr>
              <w:lang w:val="en-US"/>
            </w:rPr>
          </w:rPrChange>
        </w:rPr>
        <w:t xml:space="preserve"> JM, Connolly SR, Marshall DJ, Cohen AL. 2011. Projecting coral reef futures under </w:t>
      </w:r>
      <w:r w:rsidRPr="009755AE">
        <w:rPr>
          <w:color w:val="000000" w:themeColor="text1"/>
          <w:lang w:val="en-US"/>
          <w:rPrChange w:id="3311" w:author="Kevin Bairos-Novak" w:date="2021-07-21T22:42:00Z">
            <w:rPr>
              <w:lang w:val="en-US"/>
            </w:rPr>
          </w:rPrChange>
        </w:rPr>
        <w:lastRenderedPageBreak/>
        <w:t>global warming and ocean acidification. Science. 333(6041):418–422. doi:10.1126/science.1204794.</w:t>
      </w:r>
    </w:p>
    <w:p w14:paraId="1AEBD9C0" w14:textId="77777777" w:rsidR="00137222" w:rsidRPr="009755AE" w:rsidRDefault="00137222" w:rsidP="00137222">
      <w:pPr>
        <w:widowControl w:val="0"/>
        <w:autoSpaceDE w:val="0"/>
        <w:autoSpaceDN w:val="0"/>
        <w:adjustRightInd w:val="0"/>
        <w:spacing w:line="480" w:lineRule="auto"/>
        <w:rPr>
          <w:color w:val="000000" w:themeColor="text1"/>
          <w:lang w:val="en-US"/>
          <w:rPrChange w:id="3312" w:author="Kevin Bairos-Novak" w:date="2021-07-21T22:42:00Z">
            <w:rPr>
              <w:lang w:val="en-US"/>
            </w:rPr>
          </w:rPrChange>
        </w:rPr>
        <w:pPrChange w:id="331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14" w:author="Kevin Bairos-Novak" w:date="2021-07-21T22:42:00Z">
            <w:rPr>
              <w:lang w:val="en-US"/>
            </w:rPr>
          </w:rPrChange>
        </w:rPr>
        <w:t>Polderman TJC, Benyamin B, Leeuw CA De, Sullivan PF, van Bochoven A, Visscher PM, Posthuma D. 2015. Meta-analysis of the heritability of human traits based on fifty years of twin studies. Nature Genetics. 47(7):702–709. doi:10.1038/ng.3285. http://dx.doi.org/10.1038/ng.3285.</w:t>
      </w:r>
    </w:p>
    <w:p w14:paraId="650D5052" w14:textId="77777777" w:rsidR="00137222" w:rsidRPr="009755AE" w:rsidRDefault="00137222" w:rsidP="00137222">
      <w:pPr>
        <w:widowControl w:val="0"/>
        <w:autoSpaceDE w:val="0"/>
        <w:autoSpaceDN w:val="0"/>
        <w:adjustRightInd w:val="0"/>
        <w:spacing w:line="480" w:lineRule="auto"/>
        <w:rPr>
          <w:color w:val="000000" w:themeColor="text1"/>
          <w:lang w:val="en-US"/>
          <w:rPrChange w:id="3315" w:author="Kevin Bairos-Novak" w:date="2021-07-21T22:42:00Z">
            <w:rPr>
              <w:lang w:val="en-US"/>
            </w:rPr>
          </w:rPrChange>
        </w:rPr>
        <w:pPrChange w:id="331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17" w:author="Kevin Bairos-Novak" w:date="2021-07-21T22:42:00Z">
            <w:rPr>
              <w:lang w:val="en-US"/>
            </w:rPr>
          </w:rPrChange>
        </w:rPr>
        <w:t>Pratchett MS, Anderson KD, Hoogenboom MO, Widman E, Baird AH, Pandolfi JM, Edmunds PJ, Lough JM. 2015. Spatial, temporal and taxonomic variation in coral growth-implications for the structure and function of coral reef ecosystems. Oceanography and Marine Biology: An Annual Review. 53:215–295. doi:10.1201/b18733.</w:t>
      </w:r>
    </w:p>
    <w:p w14:paraId="4ACF551F" w14:textId="77777777" w:rsidR="00137222" w:rsidRPr="009755AE" w:rsidRDefault="00137222" w:rsidP="00137222">
      <w:pPr>
        <w:widowControl w:val="0"/>
        <w:autoSpaceDE w:val="0"/>
        <w:autoSpaceDN w:val="0"/>
        <w:adjustRightInd w:val="0"/>
        <w:spacing w:line="480" w:lineRule="auto"/>
        <w:rPr>
          <w:color w:val="000000" w:themeColor="text1"/>
          <w:lang w:val="en-US"/>
          <w:rPrChange w:id="3318" w:author="Kevin Bairos-Novak" w:date="2021-07-21T22:42:00Z">
            <w:rPr>
              <w:lang w:val="en-US"/>
            </w:rPr>
          </w:rPrChange>
        </w:rPr>
        <w:pPrChange w:id="331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20" w:author="Kevin Bairos-Novak" w:date="2021-07-21T22:42:00Z">
            <w:rPr>
              <w:lang w:val="en-US"/>
            </w:rPr>
          </w:rPrChange>
        </w:rPr>
        <w:t>Pratchett MS, Hoey AS, Wilson SK, Messmer V, Graham NAJ. 2011. Changes in biodiversity and functioning of reef fish assemblages following coral bleaching and coral loss. Diversity. 3(3):424–452. doi:10.3390/d3030424.</w:t>
      </w:r>
    </w:p>
    <w:p w14:paraId="0F015F5B" w14:textId="77777777" w:rsidR="00137222" w:rsidRPr="009755AE" w:rsidRDefault="00137222" w:rsidP="00137222">
      <w:pPr>
        <w:widowControl w:val="0"/>
        <w:autoSpaceDE w:val="0"/>
        <w:autoSpaceDN w:val="0"/>
        <w:adjustRightInd w:val="0"/>
        <w:spacing w:line="480" w:lineRule="auto"/>
        <w:rPr>
          <w:color w:val="000000" w:themeColor="text1"/>
          <w:lang w:val="en-US"/>
          <w:rPrChange w:id="3321" w:author="Kevin Bairos-Novak" w:date="2021-07-21T22:42:00Z">
            <w:rPr>
              <w:lang w:val="en-US"/>
            </w:rPr>
          </w:rPrChange>
        </w:rPr>
        <w:pPrChange w:id="332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23" w:author="Kevin Bairos-Novak" w:date="2021-07-21T22:42:00Z">
            <w:rPr>
              <w:lang w:val="en-US"/>
            </w:rPr>
          </w:rPrChange>
        </w:rPr>
        <w:t>Pratchett MS, McWilliam MJ, Riegl B. 2020. Contrasting shifts in coral assemblages with increasing disturbances. Coral Reefs. 39(3):783–793. doi:10.1007/s00338-020-01936-4. https://doi.org/10.1007/s00338-020-01936-4.</w:t>
      </w:r>
    </w:p>
    <w:p w14:paraId="42B3D869" w14:textId="77777777" w:rsidR="00137222" w:rsidRPr="009755AE" w:rsidRDefault="00137222" w:rsidP="00137222">
      <w:pPr>
        <w:widowControl w:val="0"/>
        <w:autoSpaceDE w:val="0"/>
        <w:autoSpaceDN w:val="0"/>
        <w:adjustRightInd w:val="0"/>
        <w:spacing w:line="480" w:lineRule="auto"/>
        <w:rPr>
          <w:color w:val="000000" w:themeColor="text1"/>
          <w:lang w:val="en-US"/>
          <w:rPrChange w:id="3324" w:author="Kevin Bairos-Novak" w:date="2021-07-21T22:42:00Z">
            <w:rPr>
              <w:lang w:val="en-US"/>
            </w:rPr>
          </w:rPrChange>
        </w:rPr>
        <w:pPrChange w:id="332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26" w:author="Kevin Bairos-Novak" w:date="2021-07-21T22:42:00Z">
            <w:rPr>
              <w:lang w:val="en-US"/>
            </w:rPr>
          </w:rPrChange>
        </w:rPr>
        <w:t>Price T, Schluter D. 1991. On the Low Heritability of Life-History Traits. Evolution. 45(4):853. doi:10.2307/2409693.</w:t>
      </w:r>
    </w:p>
    <w:p w14:paraId="08821063" w14:textId="77777777" w:rsidR="00137222" w:rsidRPr="009755AE" w:rsidRDefault="00137222" w:rsidP="00137222">
      <w:pPr>
        <w:widowControl w:val="0"/>
        <w:autoSpaceDE w:val="0"/>
        <w:autoSpaceDN w:val="0"/>
        <w:adjustRightInd w:val="0"/>
        <w:spacing w:line="480" w:lineRule="auto"/>
        <w:rPr>
          <w:ins w:id="3327" w:author="Kevin Bairos-Novak" w:date="2021-07-21T22:42:00Z"/>
          <w:noProof/>
          <w:color w:val="000000" w:themeColor="text1"/>
          <w:lang w:val="en-US"/>
        </w:rPr>
      </w:pPr>
      <w:ins w:id="3328" w:author="Kevin Bairos-Novak" w:date="2021-07-21T22:42:00Z">
        <w:r w:rsidRPr="009755AE">
          <w:rPr>
            <w:noProof/>
            <w:color w:val="000000" w:themeColor="text1"/>
            <w:lang w:val="en-US"/>
          </w:rPr>
          <w:t>Putnam HM, Gates RD. 2015. Preconditioning in the reef-building coral Pocillopora damicornis and the potential for trans-generational acclimatization in coral larvae under future climate change conditions. J Exp Biol. 218(15):2365–2372. doi:10.1242/jeb.123018.</w:t>
        </w:r>
      </w:ins>
    </w:p>
    <w:p w14:paraId="00BB4A16" w14:textId="77777777" w:rsidR="00137222" w:rsidRPr="009755AE" w:rsidRDefault="00137222" w:rsidP="00137222">
      <w:pPr>
        <w:widowControl w:val="0"/>
        <w:autoSpaceDE w:val="0"/>
        <w:autoSpaceDN w:val="0"/>
        <w:adjustRightInd w:val="0"/>
        <w:spacing w:line="480" w:lineRule="auto"/>
        <w:rPr>
          <w:color w:val="000000" w:themeColor="text1"/>
          <w:lang w:val="en-US"/>
          <w:rPrChange w:id="3329" w:author="Kevin Bairos-Novak" w:date="2021-07-21T22:42:00Z">
            <w:rPr>
              <w:lang w:val="en-US"/>
            </w:rPr>
          </w:rPrChange>
        </w:rPr>
        <w:pPrChange w:id="333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31" w:author="Kevin Bairos-Novak" w:date="2021-07-21T22:42:00Z">
            <w:rPr>
              <w:lang w:val="en-US"/>
            </w:rPr>
          </w:rPrChange>
        </w:rPr>
        <w:t>Qu M, Zheng G, Hamdani S, Essemine J, Song Q, Wang H, Chu C, Sirault X, Zhu XG. 2017. Leaf photosynthetic parameters related to biomass accumulation in a global rice diversity survey. Plant Physiology. 175(1):248–258. doi:10.1104/pp.17.00332.</w:t>
      </w:r>
    </w:p>
    <w:p w14:paraId="2C15D03C" w14:textId="77777777" w:rsidR="00137222" w:rsidRPr="009755AE" w:rsidRDefault="00137222" w:rsidP="00137222">
      <w:pPr>
        <w:widowControl w:val="0"/>
        <w:autoSpaceDE w:val="0"/>
        <w:autoSpaceDN w:val="0"/>
        <w:adjustRightInd w:val="0"/>
        <w:spacing w:line="480" w:lineRule="auto"/>
        <w:rPr>
          <w:ins w:id="3332" w:author="Kevin Bairos-Novak" w:date="2021-07-21T22:42:00Z"/>
          <w:noProof/>
          <w:color w:val="000000" w:themeColor="text1"/>
          <w:lang w:val="en-US"/>
        </w:rPr>
      </w:pPr>
      <w:ins w:id="3333" w:author="Kevin Bairos-Novak" w:date="2021-07-21T22:42:00Z">
        <w:r w:rsidRPr="009755AE">
          <w:rPr>
            <w:noProof/>
            <w:color w:val="000000" w:themeColor="text1"/>
            <w:lang w:val="en-US"/>
          </w:rPr>
          <w:t>Quigley KM, Bay LK, Willis BL. 2018a. Leveraging new knowledge of Symbiodinium community regulation in corals for conservation and reef restoration. Mar Ecol Prog Ser. 600:245–253. doi:10.3354/meps12652.</w:t>
        </w:r>
      </w:ins>
    </w:p>
    <w:p w14:paraId="5BE26803" w14:textId="77777777" w:rsidR="00137222" w:rsidRPr="009755AE" w:rsidRDefault="00137222" w:rsidP="00137222">
      <w:pPr>
        <w:widowControl w:val="0"/>
        <w:autoSpaceDE w:val="0"/>
        <w:autoSpaceDN w:val="0"/>
        <w:adjustRightInd w:val="0"/>
        <w:spacing w:line="480" w:lineRule="auto"/>
        <w:rPr>
          <w:color w:val="000000" w:themeColor="text1"/>
          <w:lang w:val="en-US"/>
          <w:rPrChange w:id="3334" w:author="Kevin Bairos-Novak" w:date="2021-07-21T22:42:00Z">
            <w:rPr>
              <w:lang w:val="en-US"/>
            </w:rPr>
          </w:rPrChange>
        </w:rPr>
        <w:pPrChange w:id="333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36" w:author="Kevin Bairos-Novak" w:date="2021-07-21T22:42:00Z">
            <w:rPr>
              <w:lang w:val="en-US"/>
            </w:rPr>
          </w:rPrChange>
        </w:rPr>
        <w:t xml:space="preserve">Quigley KM, Randall CJ, van Oppen MJ, Bay LK. 2020. Assessing the role of historical </w:t>
      </w:r>
      <w:r w:rsidRPr="009755AE">
        <w:rPr>
          <w:color w:val="000000" w:themeColor="text1"/>
          <w:lang w:val="en-US"/>
          <w:rPrChange w:id="3337" w:author="Kevin Bairos-Novak" w:date="2021-07-21T22:42:00Z">
            <w:rPr>
              <w:lang w:val="en-US"/>
            </w:rPr>
          </w:rPrChange>
        </w:rPr>
        <w:lastRenderedPageBreak/>
        <w:t>temperature regime and algal symbionts on the heat tolerance of coral juveniles. J Exp Biol.</w:t>
      </w:r>
    </w:p>
    <w:p w14:paraId="17BD14BF" w14:textId="77777777" w:rsidR="00137222" w:rsidRPr="009755AE" w:rsidRDefault="00137222" w:rsidP="00137222">
      <w:pPr>
        <w:widowControl w:val="0"/>
        <w:autoSpaceDE w:val="0"/>
        <w:autoSpaceDN w:val="0"/>
        <w:adjustRightInd w:val="0"/>
        <w:spacing w:line="480" w:lineRule="auto"/>
        <w:rPr>
          <w:ins w:id="3338" w:author="Kevin Bairos-Novak" w:date="2021-07-21T22:42:00Z"/>
          <w:noProof/>
          <w:color w:val="000000" w:themeColor="text1"/>
          <w:lang w:val="en-US"/>
        </w:rPr>
      </w:pPr>
      <w:ins w:id="3339" w:author="Kevin Bairos-Novak" w:date="2021-07-21T22:42:00Z">
        <w:r w:rsidRPr="009755AE">
          <w:rPr>
            <w:noProof/>
            <w:color w:val="000000" w:themeColor="text1"/>
            <w:lang w:val="en-US"/>
          </w:rPr>
          <w:t>Quigley KM, Warner PA, Bay LK, Willis BL. 2018b. Unexpected mixed-mode transmission and moderate genetic regulation of Symbiodinium communities in a brooding coral. Heredity. 121(6):524–536. doi:10.1038/s41437-018-0059-0. http://dx.doi.org/10.1038/s41437-018-0059-0.</w:t>
        </w:r>
      </w:ins>
    </w:p>
    <w:p w14:paraId="4BD1907E" w14:textId="77777777" w:rsidR="00137222" w:rsidRPr="009755AE" w:rsidRDefault="00137222" w:rsidP="00137222">
      <w:pPr>
        <w:widowControl w:val="0"/>
        <w:autoSpaceDE w:val="0"/>
        <w:autoSpaceDN w:val="0"/>
        <w:adjustRightInd w:val="0"/>
        <w:spacing w:line="480" w:lineRule="auto"/>
        <w:rPr>
          <w:color w:val="000000" w:themeColor="text1"/>
          <w:lang w:val="en-US"/>
          <w:rPrChange w:id="3340" w:author="Kevin Bairos-Novak" w:date="2021-07-21T22:42:00Z">
            <w:rPr>
              <w:lang w:val="en-US"/>
            </w:rPr>
          </w:rPrChange>
        </w:rPr>
        <w:pPrChange w:id="3341"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42" w:author="Kevin Bairos-Novak" w:date="2021-07-21T22:42:00Z">
            <w:rPr>
              <w:lang w:val="en-US"/>
            </w:rPr>
          </w:rPrChange>
        </w:rPr>
        <w:t>Quigley KM, Willis BL, Bay LK. 2017. Heritability of the Symbiodinium community in vertically-and horizontally-transmitting broadcast spawning corals. Sci Rep. 7(1):1–14. doi:10.1038/s41598-017-08179-4.</w:t>
      </w:r>
    </w:p>
    <w:p w14:paraId="41A118F3" w14:textId="77777777" w:rsidR="00137222" w:rsidRPr="009755AE" w:rsidRDefault="00137222" w:rsidP="00137222">
      <w:pPr>
        <w:widowControl w:val="0"/>
        <w:autoSpaceDE w:val="0"/>
        <w:autoSpaceDN w:val="0"/>
        <w:adjustRightInd w:val="0"/>
        <w:spacing w:line="480" w:lineRule="auto"/>
        <w:rPr>
          <w:color w:val="000000" w:themeColor="text1"/>
          <w:lang w:val="en-US"/>
          <w:rPrChange w:id="3343" w:author="Kevin Bairos-Novak" w:date="2021-07-21T22:42:00Z">
            <w:rPr>
              <w:lang w:val="en-US"/>
            </w:rPr>
          </w:rPrChange>
        </w:rPr>
        <w:pPrChange w:id="3344"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45" w:author="Kevin Bairos-Novak" w:date="2021-07-21T22:42:00Z">
            <w:rPr>
              <w:lang w:val="en-US"/>
            </w:rPr>
          </w:rPrChange>
        </w:rPr>
        <w:t>Raudenbush SW. 2009. Analyzing effect sizes: random effects models. In: Cooper H, Hedges L V., Valentine JC, editors. The handbook of research synthesis and meta-analysis. 2nd ed. New York: Russell Sage Foundation. p. 295–315.</w:t>
      </w:r>
    </w:p>
    <w:p w14:paraId="5C4700B0" w14:textId="77777777" w:rsidR="00137222" w:rsidRPr="009755AE" w:rsidRDefault="00137222" w:rsidP="00137222">
      <w:pPr>
        <w:widowControl w:val="0"/>
        <w:autoSpaceDE w:val="0"/>
        <w:autoSpaceDN w:val="0"/>
        <w:adjustRightInd w:val="0"/>
        <w:spacing w:line="480" w:lineRule="auto"/>
        <w:rPr>
          <w:ins w:id="3346" w:author="Kevin Bairos-Novak" w:date="2021-07-21T22:42:00Z"/>
          <w:noProof/>
          <w:color w:val="000000" w:themeColor="text1"/>
          <w:lang w:val="en-US"/>
        </w:rPr>
      </w:pPr>
      <w:ins w:id="3347" w:author="Kevin Bairos-Novak" w:date="2021-07-21T22:42:00Z">
        <w:r w:rsidRPr="009755AE">
          <w:rPr>
            <w:noProof/>
            <w:color w:val="000000" w:themeColor="text1"/>
            <w:lang w:val="en-US"/>
          </w:rPr>
          <w:t>Ritland K. 1996. A Marker-Based Method for Inferences About Quantitative Inheritance in Natural Populations. Evolution. 50(3):1062–1073.</w:t>
        </w:r>
      </w:ins>
    </w:p>
    <w:p w14:paraId="2AF234AF" w14:textId="77777777" w:rsidR="00137222" w:rsidRPr="009755AE" w:rsidRDefault="00137222" w:rsidP="00137222">
      <w:pPr>
        <w:widowControl w:val="0"/>
        <w:autoSpaceDE w:val="0"/>
        <w:autoSpaceDN w:val="0"/>
        <w:adjustRightInd w:val="0"/>
        <w:spacing w:line="480" w:lineRule="auto"/>
        <w:rPr>
          <w:color w:val="000000" w:themeColor="text1"/>
          <w:lang w:val="en-US"/>
          <w:rPrChange w:id="3348" w:author="Kevin Bairos-Novak" w:date="2021-07-21T22:42:00Z">
            <w:rPr>
              <w:lang w:val="en-US"/>
            </w:rPr>
          </w:rPrChange>
        </w:rPr>
        <w:pPrChange w:id="334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50" w:author="Kevin Bairos-Novak" w:date="2021-07-21T22:42:00Z">
            <w:rPr>
              <w:lang w:val="en-US"/>
            </w:rPr>
          </w:rPrChange>
        </w:rPr>
        <w:t>Rosenberg MS. 2005. The file-drawer problem revisited: a general weighted method for calculating fail-safe numbers in meta-analysis. Evolution. 59:464–468.</w:t>
      </w:r>
    </w:p>
    <w:p w14:paraId="28DBE1C3" w14:textId="77777777" w:rsidR="00137222" w:rsidRPr="009755AE" w:rsidRDefault="00137222" w:rsidP="00137222">
      <w:pPr>
        <w:widowControl w:val="0"/>
        <w:autoSpaceDE w:val="0"/>
        <w:autoSpaceDN w:val="0"/>
        <w:adjustRightInd w:val="0"/>
        <w:spacing w:line="480" w:lineRule="auto"/>
        <w:rPr>
          <w:color w:val="000000" w:themeColor="text1"/>
          <w:lang w:val="en-US"/>
          <w:rPrChange w:id="3351" w:author="Kevin Bairos-Novak" w:date="2021-07-21T22:42:00Z">
            <w:rPr>
              <w:lang w:val="en-US"/>
            </w:rPr>
          </w:rPrChange>
        </w:rPr>
        <w:pPrChange w:id="335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53" w:author="Kevin Bairos-Novak" w:date="2021-07-21T22:42:00Z">
            <w:rPr>
              <w:lang w:val="en-US"/>
            </w:rPr>
          </w:rPrChange>
        </w:rPr>
        <w:t>Rosenthal R. 1991. Meta-analytic Procedures for Social Research. Newbury Park, CA: Sage Publications, Inc.</w:t>
      </w:r>
    </w:p>
    <w:p w14:paraId="1670B48F" w14:textId="77777777" w:rsidR="00137222" w:rsidRPr="009755AE" w:rsidRDefault="00137222" w:rsidP="00137222">
      <w:pPr>
        <w:widowControl w:val="0"/>
        <w:autoSpaceDE w:val="0"/>
        <w:autoSpaceDN w:val="0"/>
        <w:adjustRightInd w:val="0"/>
        <w:spacing w:line="480" w:lineRule="auto"/>
        <w:rPr>
          <w:color w:val="000000" w:themeColor="text1"/>
          <w:lang w:val="en-US"/>
          <w:rPrChange w:id="3354" w:author="Kevin Bairos-Novak" w:date="2021-07-21T22:42:00Z">
            <w:rPr>
              <w:lang w:val="fr-FR"/>
            </w:rPr>
          </w:rPrChange>
        </w:rPr>
        <w:pPrChange w:id="335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56" w:author="Kevin Bairos-Novak" w:date="2021-07-21T22:42:00Z">
            <w:rPr>
              <w:lang w:val="en-US"/>
            </w:rPr>
          </w:rPrChange>
        </w:rPr>
        <w:t xml:space="preserve">Rothschild D, Weissbrod O, Barkan E, Kurilshikov A, Korem T, Zeevi D, Costea PI, Godneva A, Kalka IN, Bar N, et al. 2018. Environment dominates over host genetics in shaping human gut microbiota. </w:t>
      </w:r>
      <w:r w:rsidRPr="009755AE">
        <w:rPr>
          <w:color w:val="000000" w:themeColor="text1"/>
          <w:lang w:val="en-US"/>
          <w:rPrChange w:id="3357" w:author="Kevin Bairos-Novak" w:date="2021-07-21T22:42:00Z">
            <w:rPr>
              <w:lang w:val="fr-FR"/>
            </w:rPr>
          </w:rPrChange>
        </w:rPr>
        <w:t>Nature. 555(7695):210–215. doi:10.1038/nature25973. http://dx.doi.org/10.1038/nature25973.</w:t>
      </w:r>
    </w:p>
    <w:p w14:paraId="7CCB86B2" w14:textId="77777777" w:rsidR="00137222" w:rsidRPr="009755AE" w:rsidRDefault="00137222" w:rsidP="00137222">
      <w:pPr>
        <w:widowControl w:val="0"/>
        <w:autoSpaceDE w:val="0"/>
        <w:autoSpaceDN w:val="0"/>
        <w:adjustRightInd w:val="0"/>
        <w:spacing w:line="480" w:lineRule="auto"/>
        <w:rPr>
          <w:color w:val="000000" w:themeColor="text1"/>
          <w:lang w:val="en-US"/>
          <w:rPrChange w:id="3358" w:author="Kevin Bairos-Novak" w:date="2021-07-21T22:42:00Z">
            <w:rPr>
              <w:lang w:val="en-US"/>
            </w:rPr>
          </w:rPrChange>
        </w:rPr>
        <w:pPrChange w:id="335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60" w:author="Kevin Bairos-Novak" w:date="2021-07-21T22:42:00Z">
            <w:rPr>
              <w:lang w:val="fr-FR"/>
            </w:rPr>
          </w:rPrChange>
        </w:rPr>
        <w:t xml:space="preserve">Rowínski PK, Rogell B. 2017. </w:t>
      </w:r>
      <w:r w:rsidRPr="009755AE">
        <w:rPr>
          <w:color w:val="000000" w:themeColor="text1"/>
          <w:lang w:val="en-US"/>
          <w:rPrChange w:id="3361" w:author="Kevin Bairos-Novak" w:date="2021-07-21T22:42:00Z">
            <w:rPr>
              <w:lang w:val="en-US"/>
            </w:rPr>
          </w:rPrChange>
        </w:rPr>
        <w:t>Environmental stress correlates with increases in both genetic and residual variances: a meta-analysis of animal studies. Evolution. 17(5):1339–1351. doi:10.1111/evo.13201.</w:t>
      </w:r>
    </w:p>
    <w:p w14:paraId="26FB5613" w14:textId="77777777" w:rsidR="00137222" w:rsidRPr="009755AE" w:rsidRDefault="00137222" w:rsidP="00137222">
      <w:pPr>
        <w:widowControl w:val="0"/>
        <w:autoSpaceDE w:val="0"/>
        <w:autoSpaceDN w:val="0"/>
        <w:adjustRightInd w:val="0"/>
        <w:spacing w:line="480" w:lineRule="auto"/>
        <w:rPr>
          <w:color w:val="000000" w:themeColor="text1"/>
          <w:lang w:val="en-US"/>
          <w:rPrChange w:id="3362" w:author="Kevin Bairos-Novak" w:date="2021-07-21T22:42:00Z">
            <w:rPr>
              <w:lang w:val="en-US"/>
            </w:rPr>
          </w:rPrChange>
        </w:rPr>
        <w:pPrChange w:id="336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64" w:author="Kevin Bairos-Novak" w:date="2021-07-21T22:42:00Z">
            <w:rPr>
              <w:lang w:val="en-US"/>
            </w:rPr>
          </w:rPrChange>
        </w:rPr>
        <w:t>Sae-Lim P, Mulder H, Gjerde B, Koskinen H, Lillehammer M, Kause A. 2015. Genetics of growth reaction norms in farmed rainbow trout. PLoS One. 10(8):1–17. doi:10.1371/journal.pone.0135133.</w:t>
      </w:r>
    </w:p>
    <w:p w14:paraId="1321D0AD" w14:textId="77777777" w:rsidR="00137222" w:rsidRPr="009755AE" w:rsidRDefault="00137222" w:rsidP="00137222">
      <w:pPr>
        <w:widowControl w:val="0"/>
        <w:autoSpaceDE w:val="0"/>
        <w:autoSpaceDN w:val="0"/>
        <w:adjustRightInd w:val="0"/>
        <w:spacing w:line="480" w:lineRule="auto"/>
        <w:rPr>
          <w:color w:val="000000" w:themeColor="text1"/>
          <w:lang w:val="en-US"/>
          <w:rPrChange w:id="3365" w:author="Kevin Bairos-Novak" w:date="2021-07-21T22:42:00Z">
            <w:rPr>
              <w:lang w:val="en-US"/>
            </w:rPr>
          </w:rPrChange>
        </w:rPr>
        <w:pPrChange w:id="336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67" w:author="Kevin Bairos-Novak" w:date="2021-07-21T22:42:00Z">
            <w:rPr>
              <w:lang w:val="en-US"/>
            </w:rPr>
          </w:rPrChange>
        </w:rPr>
        <w:t xml:space="preserve">Sasaki MC, Dam HG. 2019. Integrating patterns of thermal tolerance and phenotypic plasticity with population genetics to improve understanding of vulnerability to warming in a widespread copepod. </w:t>
      </w:r>
      <w:r w:rsidRPr="009755AE">
        <w:rPr>
          <w:color w:val="000000" w:themeColor="text1"/>
          <w:lang w:val="en-US"/>
          <w:rPrChange w:id="3368" w:author="Kevin Bairos-Novak" w:date="2021-07-21T22:42:00Z">
            <w:rPr>
              <w:lang w:val="en-US"/>
            </w:rPr>
          </w:rPrChange>
        </w:rPr>
        <w:lastRenderedPageBreak/>
        <w:t>(August):4147–4164. doi:10.1111/gcb.14811.</w:t>
      </w:r>
    </w:p>
    <w:p w14:paraId="134F320D" w14:textId="77777777" w:rsidR="00137222" w:rsidRPr="009755AE" w:rsidRDefault="00137222" w:rsidP="00137222">
      <w:pPr>
        <w:widowControl w:val="0"/>
        <w:autoSpaceDE w:val="0"/>
        <w:autoSpaceDN w:val="0"/>
        <w:adjustRightInd w:val="0"/>
        <w:spacing w:line="480" w:lineRule="auto"/>
        <w:rPr>
          <w:color w:val="000000" w:themeColor="text1"/>
          <w:lang w:val="en-US"/>
          <w:rPrChange w:id="3369" w:author="Kevin Bairos-Novak" w:date="2021-07-21T22:42:00Z">
            <w:rPr>
              <w:lang w:val="en-US"/>
            </w:rPr>
          </w:rPrChange>
        </w:rPr>
        <w:pPrChange w:id="337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71" w:author="Kevin Bairos-Novak" w:date="2021-07-21T22:42:00Z">
            <w:rPr>
              <w:lang w:val="en-US"/>
            </w:rPr>
          </w:rPrChange>
        </w:rPr>
        <w:t>Schloss CA, Nuñez TA, Lawler JJ. 2012. Dispersal will limit ability of mammals to track climate change in the Western Hemisphere. Proc Natl Acad Sci. 109(22):8606–8611. doi:10.1073/pnas.1116791109/-/DCSupplemental.www.pnas.org/cgi/doi/10.1073/pnas.1116791109.</w:t>
      </w:r>
    </w:p>
    <w:p w14:paraId="603FCED9" w14:textId="77777777" w:rsidR="00137222" w:rsidRPr="009755AE" w:rsidRDefault="00137222" w:rsidP="00137222">
      <w:pPr>
        <w:widowControl w:val="0"/>
        <w:autoSpaceDE w:val="0"/>
        <w:autoSpaceDN w:val="0"/>
        <w:adjustRightInd w:val="0"/>
        <w:spacing w:line="480" w:lineRule="auto"/>
        <w:rPr>
          <w:color w:val="000000" w:themeColor="text1"/>
          <w:lang w:val="en-US"/>
          <w:rPrChange w:id="3372" w:author="Kevin Bairos-Novak" w:date="2021-07-21T22:42:00Z">
            <w:rPr>
              <w:lang w:val="en-US"/>
            </w:rPr>
          </w:rPrChange>
        </w:rPr>
        <w:pPrChange w:id="337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74" w:author="Kevin Bairos-Novak" w:date="2021-07-21T22:42:00Z">
            <w:rPr>
              <w:lang w:val="en-US"/>
            </w:rPr>
          </w:rPrChange>
        </w:rPr>
        <w:t>Sgrò CM, Hoffmann AA. 2004. Genetic correlations, tradeoffs and environmental variation. Heredity. 93(3):241–248. doi:10.1038/sj.hdy.6800532.</w:t>
      </w:r>
    </w:p>
    <w:p w14:paraId="0AEF4888" w14:textId="77777777" w:rsidR="00137222" w:rsidRPr="009755AE" w:rsidRDefault="00137222" w:rsidP="00137222">
      <w:pPr>
        <w:widowControl w:val="0"/>
        <w:autoSpaceDE w:val="0"/>
        <w:autoSpaceDN w:val="0"/>
        <w:adjustRightInd w:val="0"/>
        <w:spacing w:line="480" w:lineRule="auto"/>
        <w:rPr>
          <w:color w:val="000000" w:themeColor="text1"/>
          <w:lang w:val="en-US"/>
          <w:rPrChange w:id="3375" w:author="Kevin Bairos-Novak" w:date="2021-07-21T22:42:00Z">
            <w:rPr>
              <w:lang w:val="en-US"/>
            </w:rPr>
          </w:rPrChange>
        </w:rPr>
        <w:pPrChange w:id="337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77" w:author="Kevin Bairos-Novak" w:date="2021-07-21T22:42:00Z">
            <w:rPr>
              <w:lang w:val="en-US"/>
            </w:rPr>
          </w:rPrChange>
        </w:rPr>
        <w:t>Sully S, Burkepile DE, Donovan MK, Hodgson G, van Woesik R. 2019. A global analysis of coral bleaching over the past two decades. Nature Communications. 10(1):1–5. doi:10.1038/s41467-019-09238-2. http://dx.doi.org/10.1038/s41467-019-09238-2.</w:t>
      </w:r>
    </w:p>
    <w:p w14:paraId="18BE39E3" w14:textId="77777777" w:rsidR="00137222" w:rsidRPr="009755AE" w:rsidRDefault="00137222" w:rsidP="00137222">
      <w:pPr>
        <w:widowControl w:val="0"/>
        <w:autoSpaceDE w:val="0"/>
        <w:autoSpaceDN w:val="0"/>
        <w:adjustRightInd w:val="0"/>
        <w:spacing w:line="480" w:lineRule="auto"/>
        <w:rPr>
          <w:color w:val="000000" w:themeColor="text1"/>
          <w:lang w:val="en-US"/>
          <w:rPrChange w:id="3378" w:author="Kevin Bairos-Novak" w:date="2021-07-21T22:42:00Z">
            <w:rPr>
              <w:lang w:val="en-US"/>
            </w:rPr>
          </w:rPrChange>
        </w:rPr>
        <w:pPrChange w:id="337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80" w:author="Kevin Bairos-Novak" w:date="2021-07-21T22:42:00Z">
            <w:rPr>
              <w:lang w:val="en-US"/>
            </w:rPr>
          </w:rPrChange>
        </w:rPr>
        <w:t>Teplitsky C, Mills JA, Yarrall JW, Merilä J. 2009. Heritability of fitness components in a wild bird population. Evolution. 63(3):716–726. doi:10.1111/j.1558-5646.2008.00581.x.</w:t>
      </w:r>
    </w:p>
    <w:p w14:paraId="54BF80F2" w14:textId="77777777" w:rsidR="00137222" w:rsidRPr="009755AE" w:rsidRDefault="00137222" w:rsidP="00137222">
      <w:pPr>
        <w:widowControl w:val="0"/>
        <w:autoSpaceDE w:val="0"/>
        <w:autoSpaceDN w:val="0"/>
        <w:adjustRightInd w:val="0"/>
        <w:spacing w:line="480" w:lineRule="auto"/>
        <w:rPr>
          <w:ins w:id="3381" w:author="Kevin Bairos-Novak" w:date="2021-07-21T22:42:00Z"/>
          <w:noProof/>
          <w:color w:val="000000" w:themeColor="text1"/>
          <w:lang w:val="en-US"/>
        </w:rPr>
      </w:pPr>
      <w:ins w:id="3382" w:author="Kevin Bairos-Novak" w:date="2021-07-21T22:42:00Z">
        <w:r w:rsidRPr="009755AE">
          <w:rPr>
            <w:noProof/>
            <w:color w:val="000000" w:themeColor="text1"/>
            <w:lang w:val="en-US"/>
          </w:rPr>
          <w:t>Torda G, Donelson JM, Aranda M, Barshis DJ, Bay L, Berumen ML, Bourne DG, Cantin N, Foret S, Matz M, et al. 2017. Rapid adaptive responses to climate change in corals. Nat Clim Chang. 7(9):627–636. doi:10.1038/nclimate3374. http://dx.doi.org/10.1038/nclimate3374.</w:t>
        </w:r>
      </w:ins>
    </w:p>
    <w:p w14:paraId="51C2A8B1" w14:textId="77777777" w:rsidR="00137222" w:rsidRPr="009755AE" w:rsidRDefault="00137222" w:rsidP="00137222">
      <w:pPr>
        <w:widowControl w:val="0"/>
        <w:autoSpaceDE w:val="0"/>
        <w:autoSpaceDN w:val="0"/>
        <w:adjustRightInd w:val="0"/>
        <w:spacing w:line="480" w:lineRule="auto"/>
        <w:rPr>
          <w:color w:val="000000" w:themeColor="text1"/>
          <w:lang w:val="en-US"/>
          <w:rPrChange w:id="3383" w:author="Kevin Bairos-Novak" w:date="2021-07-21T22:42:00Z">
            <w:rPr>
              <w:lang w:val="en-US"/>
            </w:rPr>
          </w:rPrChange>
        </w:rPr>
        <w:pPrChange w:id="3384" w:author="Kevin Bairos-Novak" w:date="2021-07-21T22:42:00Z">
          <w:pPr>
            <w:widowControl w:val="0"/>
            <w:autoSpaceDE w:val="0"/>
            <w:autoSpaceDN w:val="0"/>
            <w:adjustRightInd w:val="0"/>
            <w:spacing w:line="480" w:lineRule="auto"/>
            <w:ind w:left="709" w:hanging="720"/>
          </w:pPr>
        </w:pPrChange>
      </w:pPr>
      <w:proofErr w:type="spellStart"/>
      <w:r w:rsidRPr="009755AE">
        <w:rPr>
          <w:color w:val="000000" w:themeColor="text1"/>
          <w:lang w:val="en-US"/>
          <w:rPrChange w:id="3385" w:author="Kevin Bairos-Novak" w:date="2021-07-21T22:42:00Z">
            <w:rPr>
              <w:lang w:val="en-US"/>
            </w:rPr>
          </w:rPrChange>
        </w:rPr>
        <w:t>Tuhina</w:t>
      </w:r>
      <w:proofErr w:type="spellEnd"/>
      <w:r w:rsidRPr="009755AE">
        <w:rPr>
          <w:color w:val="000000" w:themeColor="text1"/>
          <w:lang w:val="en-US"/>
          <w:rPrChange w:id="3386" w:author="Kevin Bairos-Novak" w:date="2021-07-21T22:42:00Z">
            <w:rPr>
              <w:lang w:val="en-US"/>
            </w:rPr>
          </w:rPrChange>
        </w:rPr>
        <w:t>-Khatun M, Hanafi MM, Rafii Yusop M, Wong MY, Salleh FM, Ferdous J. 2015. Genetic Variation, Heritability, and Diversity Analysis of Upland Rice (</w:t>
      </w:r>
      <w:r w:rsidRPr="009755AE">
        <w:rPr>
          <w:i/>
          <w:color w:val="000000" w:themeColor="text1"/>
          <w:lang w:val="en-US"/>
          <w:rPrChange w:id="3387" w:author="Kevin Bairos-Novak" w:date="2021-07-21T22:42:00Z">
            <w:rPr>
              <w:lang w:val="en-US"/>
            </w:rPr>
          </w:rPrChange>
        </w:rPr>
        <w:t>Oryza sativa</w:t>
      </w:r>
      <w:r w:rsidRPr="009755AE">
        <w:rPr>
          <w:color w:val="000000" w:themeColor="text1"/>
          <w:lang w:val="en-US"/>
          <w:rPrChange w:id="3388" w:author="Kevin Bairos-Novak" w:date="2021-07-21T22:42:00Z">
            <w:rPr>
              <w:lang w:val="en-US"/>
            </w:rPr>
          </w:rPrChange>
        </w:rPr>
        <w:t xml:space="preserve"> L.) Genotypes Based on Quantitative Traits. BioMed Research International. 2015:1–8. doi:10.1155/2015/290861.</w:t>
      </w:r>
    </w:p>
    <w:p w14:paraId="33CE73E8" w14:textId="77777777" w:rsidR="00137222" w:rsidRPr="009755AE" w:rsidRDefault="00137222" w:rsidP="00137222">
      <w:pPr>
        <w:widowControl w:val="0"/>
        <w:autoSpaceDE w:val="0"/>
        <w:autoSpaceDN w:val="0"/>
        <w:adjustRightInd w:val="0"/>
        <w:spacing w:line="480" w:lineRule="auto"/>
        <w:rPr>
          <w:color w:val="000000" w:themeColor="text1"/>
          <w:lang w:val="en-US"/>
          <w:rPrChange w:id="3389" w:author="Kevin Bairos-Novak" w:date="2021-07-21T22:42:00Z">
            <w:rPr>
              <w:lang w:val="en-US"/>
            </w:rPr>
          </w:rPrChange>
        </w:rPr>
        <w:pPrChange w:id="339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91" w:author="Kevin Bairos-Novak" w:date="2021-07-21T22:42:00Z">
            <w:rPr>
              <w:lang w:val="en-US"/>
            </w:rPr>
          </w:rPrChange>
        </w:rPr>
        <w:t>Vermeij MJA, Sandin SA. 2008. Density-dependent settlement and mortality structure the earliest life phases of a coral population. Ecology. 89(7):1994–2004. doi:10.1890/07-1296.1.</w:t>
      </w:r>
    </w:p>
    <w:p w14:paraId="12414A73" w14:textId="77777777" w:rsidR="00137222" w:rsidRPr="009755AE" w:rsidRDefault="00137222" w:rsidP="00137222">
      <w:pPr>
        <w:widowControl w:val="0"/>
        <w:autoSpaceDE w:val="0"/>
        <w:autoSpaceDN w:val="0"/>
        <w:adjustRightInd w:val="0"/>
        <w:spacing w:line="480" w:lineRule="auto"/>
        <w:rPr>
          <w:color w:val="000000" w:themeColor="text1"/>
          <w:lang w:val="en-US"/>
          <w:rPrChange w:id="3392" w:author="Kevin Bairos-Novak" w:date="2021-07-21T22:42:00Z">
            <w:rPr>
              <w:lang w:val="en-US"/>
            </w:rPr>
          </w:rPrChange>
        </w:rPr>
        <w:pPrChange w:id="3393"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94" w:author="Kevin Bairos-Novak" w:date="2021-07-21T22:42:00Z">
            <w:rPr>
              <w:lang w:val="en-US"/>
            </w:rPr>
          </w:rPrChange>
        </w:rPr>
        <w:t>Viechtbauer W. 2010. Conducting meta-analyses in R with the metafor package. Journal of Statistical Software. 36(3):1–48.</w:t>
      </w:r>
    </w:p>
    <w:p w14:paraId="6DD1D5F9" w14:textId="77777777" w:rsidR="00137222" w:rsidRPr="009755AE" w:rsidRDefault="00137222" w:rsidP="00137222">
      <w:pPr>
        <w:widowControl w:val="0"/>
        <w:autoSpaceDE w:val="0"/>
        <w:autoSpaceDN w:val="0"/>
        <w:adjustRightInd w:val="0"/>
        <w:spacing w:line="480" w:lineRule="auto"/>
        <w:rPr>
          <w:color w:val="000000" w:themeColor="text1"/>
          <w:lang w:val="en-US"/>
          <w:rPrChange w:id="3395" w:author="Kevin Bairos-Novak" w:date="2021-07-21T22:42:00Z">
            <w:rPr>
              <w:lang w:val="en-US"/>
            </w:rPr>
          </w:rPrChange>
        </w:rPr>
        <w:pPrChange w:id="3396"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397" w:author="Kevin Bairos-Novak" w:date="2021-07-21T22:42:00Z">
            <w:rPr>
              <w:lang w:val="en-US"/>
            </w:rPr>
          </w:rPrChange>
        </w:rPr>
        <w:t>Viechtbauer W, López-López JA, Sánchez-Meca J, Marín-Martínez F. 2015. A comparison of procedures to test for moderators in mixed-effects meta-regression models. Psychological Methods. 20:360–374.</w:t>
      </w:r>
    </w:p>
    <w:p w14:paraId="260A9424" w14:textId="77777777" w:rsidR="00137222" w:rsidRPr="009755AE" w:rsidRDefault="00137222" w:rsidP="00137222">
      <w:pPr>
        <w:widowControl w:val="0"/>
        <w:autoSpaceDE w:val="0"/>
        <w:autoSpaceDN w:val="0"/>
        <w:adjustRightInd w:val="0"/>
        <w:spacing w:line="480" w:lineRule="auto"/>
        <w:rPr>
          <w:color w:val="000000" w:themeColor="text1"/>
          <w:lang w:val="en-US"/>
          <w:rPrChange w:id="3398" w:author="Kevin Bairos-Novak" w:date="2021-07-21T22:42:00Z">
            <w:rPr>
              <w:lang w:val="en-US"/>
            </w:rPr>
          </w:rPrChange>
        </w:rPr>
        <w:pPrChange w:id="3399"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00" w:author="Kevin Bairos-Novak" w:date="2021-07-21T22:42:00Z">
            <w:rPr>
              <w:lang w:val="en-US"/>
            </w:rPr>
          </w:rPrChange>
        </w:rPr>
        <w:t>Visscher PM, Hill WG, Wray NR. 2008. Heritability in the genomics area – concepts and misconceptions. Nature Reviews Genetics. 9:255–267. doi:10.1038/nrg2322.</w:t>
      </w:r>
    </w:p>
    <w:p w14:paraId="7EE1E518" w14:textId="77777777" w:rsidR="00137222" w:rsidRPr="009755AE" w:rsidRDefault="00137222" w:rsidP="00137222">
      <w:pPr>
        <w:widowControl w:val="0"/>
        <w:autoSpaceDE w:val="0"/>
        <w:autoSpaceDN w:val="0"/>
        <w:adjustRightInd w:val="0"/>
        <w:spacing w:line="480" w:lineRule="auto"/>
        <w:rPr>
          <w:color w:val="000000" w:themeColor="text1"/>
          <w:lang w:val="en-US"/>
          <w:rPrChange w:id="3401" w:author="Kevin Bairos-Novak" w:date="2021-07-21T22:42:00Z">
            <w:rPr>
              <w:lang w:val="en-US"/>
            </w:rPr>
          </w:rPrChange>
        </w:rPr>
        <w:pPrChange w:id="340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03" w:author="Kevin Bairos-Novak" w:date="2021-07-21T22:42:00Z">
            <w:rPr>
              <w:lang w:val="en-US"/>
            </w:rPr>
          </w:rPrChange>
        </w:rPr>
        <w:lastRenderedPageBreak/>
        <w:t>Visser ME. 2008. Keeping up with a warming world; assessing the rate of adaptation to climate change. Proc R Soc B. 275(1635):649–659. doi:10.1098/rspb.2007.0997.</w:t>
      </w:r>
    </w:p>
    <w:p w14:paraId="3B1EB684" w14:textId="77777777" w:rsidR="00137222" w:rsidRPr="009755AE" w:rsidRDefault="00137222" w:rsidP="00137222">
      <w:pPr>
        <w:widowControl w:val="0"/>
        <w:autoSpaceDE w:val="0"/>
        <w:autoSpaceDN w:val="0"/>
        <w:adjustRightInd w:val="0"/>
        <w:spacing w:line="480" w:lineRule="auto"/>
        <w:rPr>
          <w:color w:val="000000" w:themeColor="text1"/>
          <w:lang w:val="en-US"/>
          <w:rPrChange w:id="3404" w:author="Kevin Bairos-Novak" w:date="2021-07-21T22:42:00Z">
            <w:rPr>
              <w:lang w:val="en-US"/>
            </w:rPr>
          </w:rPrChange>
        </w:rPr>
        <w:pPrChange w:id="340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06" w:author="Kevin Bairos-Novak" w:date="2021-07-21T22:42:00Z">
            <w:rPr>
              <w:lang w:val="en-US"/>
            </w:rPr>
          </w:rPrChange>
        </w:rPr>
        <w:t>Walters RJ, Berger D. 2019. Implications of existing local (mal)adaptations for ecological forecasting under environmental change. Evolutionary Applications. 12(7):1487–1502. doi:10.1111/eva.12840.</w:t>
      </w:r>
    </w:p>
    <w:p w14:paraId="244CB5E7" w14:textId="77777777" w:rsidR="00137222" w:rsidRPr="009755AE" w:rsidRDefault="00137222" w:rsidP="00137222">
      <w:pPr>
        <w:widowControl w:val="0"/>
        <w:autoSpaceDE w:val="0"/>
        <w:autoSpaceDN w:val="0"/>
        <w:adjustRightInd w:val="0"/>
        <w:spacing w:line="480" w:lineRule="auto"/>
        <w:rPr>
          <w:color w:val="000000" w:themeColor="text1"/>
          <w:lang w:val="en-US"/>
          <w:rPrChange w:id="3407" w:author="Kevin Bairos-Novak" w:date="2021-07-21T22:42:00Z">
            <w:rPr>
              <w:lang w:val="en-US"/>
            </w:rPr>
          </w:rPrChange>
        </w:rPr>
        <w:pPrChange w:id="3408"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09" w:author="Kevin Bairos-Novak" w:date="2021-07-21T22:42:00Z">
            <w:rPr>
              <w:lang w:val="en-US"/>
            </w:rPr>
          </w:rPrChange>
        </w:rPr>
        <w:t>Wheelwright NT, Keller LF, Postma E. 2014. The effect of trait type and strength of selection on heritability and evolvability in an island bird population. Evolution. 68:3325–3336.</w:t>
      </w:r>
    </w:p>
    <w:p w14:paraId="2DEB317E" w14:textId="77777777" w:rsidR="00137222" w:rsidRPr="009755AE" w:rsidRDefault="00137222" w:rsidP="00137222">
      <w:pPr>
        <w:widowControl w:val="0"/>
        <w:autoSpaceDE w:val="0"/>
        <w:autoSpaceDN w:val="0"/>
        <w:adjustRightInd w:val="0"/>
        <w:spacing w:line="480" w:lineRule="auto"/>
        <w:rPr>
          <w:ins w:id="3410" w:author="Kevin Bairos-Novak" w:date="2021-07-21T22:42:00Z"/>
          <w:noProof/>
          <w:color w:val="000000" w:themeColor="text1"/>
          <w:lang w:val="en-US"/>
        </w:rPr>
      </w:pPr>
      <w:r w:rsidRPr="009755AE">
        <w:rPr>
          <w:color w:val="000000" w:themeColor="text1"/>
          <w:lang w:val="en-US"/>
          <w:rPrChange w:id="3411" w:author="Kevin Bairos-Novak" w:date="2021-07-21T22:42:00Z">
            <w:rPr>
              <w:lang w:val="en-US"/>
            </w:rPr>
          </w:rPrChange>
        </w:rPr>
        <w:t>Wilson AJ</w:t>
      </w:r>
      <w:ins w:id="3412" w:author="Kevin Bairos-Novak" w:date="2021-07-21T22:42:00Z">
        <w:r w:rsidRPr="009755AE">
          <w:rPr>
            <w:noProof/>
            <w:color w:val="000000" w:themeColor="text1"/>
            <w:lang w:val="en-US"/>
          </w:rPr>
          <w:t>. 2008. Why h2 does not always equal VA/VP? 21:647–650. doi:10.1111/j.1420-9101.2008.01500.x.</w:t>
        </w:r>
      </w:ins>
    </w:p>
    <w:p w14:paraId="32D668B2" w14:textId="03294C06" w:rsidR="00137222" w:rsidRPr="009755AE" w:rsidRDefault="00137222" w:rsidP="00137222">
      <w:pPr>
        <w:widowControl w:val="0"/>
        <w:autoSpaceDE w:val="0"/>
        <w:autoSpaceDN w:val="0"/>
        <w:adjustRightInd w:val="0"/>
        <w:spacing w:line="480" w:lineRule="auto"/>
        <w:rPr>
          <w:color w:val="000000" w:themeColor="text1"/>
          <w:lang w:val="en-US"/>
          <w:rPrChange w:id="3413" w:author="Kevin Bairos-Novak" w:date="2021-07-21T22:42:00Z">
            <w:rPr>
              <w:lang w:val="en-US"/>
            </w:rPr>
          </w:rPrChange>
        </w:rPr>
        <w:pPrChange w:id="3414" w:author="Kevin Bairos-Novak" w:date="2021-07-21T22:42:00Z">
          <w:pPr>
            <w:widowControl w:val="0"/>
            <w:autoSpaceDE w:val="0"/>
            <w:autoSpaceDN w:val="0"/>
            <w:adjustRightInd w:val="0"/>
            <w:spacing w:line="480" w:lineRule="auto"/>
            <w:ind w:left="709" w:hanging="720"/>
          </w:pPr>
        </w:pPrChange>
      </w:pPr>
      <w:ins w:id="3415" w:author="Kevin Bairos-Novak" w:date="2021-07-21T22:42:00Z">
        <w:r w:rsidRPr="009755AE">
          <w:rPr>
            <w:noProof/>
            <w:color w:val="000000" w:themeColor="text1"/>
            <w:lang w:val="en-US"/>
          </w:rPr>
          <w:t>Wilson AJ</w:t>
        </w:r>
      </w:ins>
      <w:r w:rsidRPr="009755AE">
        <w:rPr>
          <w:color w:val="000000" w:themeColor="text1"/>
          <w:lang w:val="en-US"/>
          <w:rPrChange w:id="3416" w:author="Kevin Bairos-Novak" w:date="2021-07-21T22:42:00Z">
            <w:rPr>
              <w:lang w:val="en-US"/>
            </w:rPr>
          </w:rPrChange>
        </w:rPr>
        <w:t xml:space="preserve">, Charmantier A, Hadfield JD. </w:t>
      </w:r>
      <w:del w:id="3417" w:author="Kevin Bairos-Novak" w:date="2021-07-21T22:42:00Z">
        <w:r w:rsidR="006D355C" w:rsidRPr="006D355C">
          <w:rPr>
            <w:noProof/>
            <w:lang w:val="en-US"/>
          </w:rPr>
          <w:delText>2008</w:delText>
        </w:r>
      </w:del>
      <w:ins w:id="3418" w:author="Kevin Bairos-Novak" w:date="2021-07-21T22:42:00Z">
        <w:r w:rsidRPr="009755AE">
          <w:rPr>
            <w:noProof/>
            <w:color w:val="000000" w:themeColor="text1"/>
            <w:lang w:val="en-US"/>
          </w:rPr>
          <w:t>2008a</w:t>
        </w:r>
      </w:ins>
      <w:r w:rsidRPr="009755AE">
        <w:rPr>
          <w:color w:val="000000" w:themeColor="text1"/>
          <w:lang w:val="en-US"/>
          <w:rPrChange w:id="3419" w:author="Kevin Bairos-Novak" w:date="2021-07-21T22:42:00Z">
            <w:rPr>
              <w:lang w:val="en-US"/>
            </w:rPr>
          </w:rPrChange>
        </w:rPr>
        <w:t xml:space="preserve">. Evolutionary genetics of ageing in the </w:t>
      </w:r>
      <w:proofErr w:type="gramStart"/>
      <w:r w:rsidRPr="009755AE">
        <w:rPr>
          <w:color w:val="000000" w:themeColor="text1"/>
          <w:lang w:val="en-US"/>
          <w:rPrChange w:id="3420" w:author="Kevin Bairos-Novak" w:date="2021-07-21T22:42:00Z">
            <w:rPr>
              <w:lang w:val="en-US"/>
            </w:rPr>
          </w:rPrChange>
        </w:rPr>
        <w:t>wild :</w:t>
      </w:r>
      <w:proofErr w:type="gramEnd"/>
      <w:r w:rsidRPr="009755AE">
        <w:rPr>
          <w:color w:val="000000" w:themeColor="text1"/>
          <w:lang w:val="en-US"/>
          <w:rPrChange w:id="3421" w:author="Kevin Bairos-Novak" w:date="2021-07-21T22:42:00Z">
            <w:rPr>
              <w:lang w:val="en-US"/>
            </w:rPr>
          </w:rPrChange>
        </w:rPr>
        <w:t xml:space="preserve"> empirical patterns and future perspectives. Funct Ecol. 22:431–442. doi:10.1111/j.1365-2435.2008.0.</w:t>
      </w:r>
    </w:p>
    <w:p w14:paraId="667B37CC" w14:textId="77777777" w:rsidR="00137222" w:rsidRPr="009755AE" w:rsidRDefault="00137222" w:rsidP="00137222">
      <w:pPr>
        <w:widowControl w:val="0"/>
        <w:autoSpaceDE w:val="0"/>
        <w:autoSpaceDN w:val="0"/>
        <w:adjustRightInd w:val="0"/>
        <w:spacing w:line="480" w:lineRule="auto"/>
        <w:rPr>
          <w:ins w:id="3422" w:author="Kevin Bairos-Novak" w:date="2021-07-21T22:42:00Z"/>
          <w:noProof/>
          <w:color w:val="000000" w:themeColor="text1"/>
          <w:lang w:val="en-US"/>
        </w:rPr>
      </w:pPr>
      <w:ins w:id="3423" w:author="Kevin Bairos-Novak" w:date="2021-07-21T22:42:00Z">
        <w:r w:rsidRPr="009755AE">
          <w:rPr>
            <w:noProof/>
            <w:color w:val="000000" w:themeColor="text1"/>
            <w:lang w:val="en-US"/>
          </w:rPr>
          <w:t>Wilson AJ, Charmantier A, Hadfield JD. 2008b. Evolutionary genetics of ageing in the wild: Empirical patterns and future perspectives. Funct Ecol. 22(3):431–442. doi:10.1111/j.1365-2435.2008.01412.x.</w:t>
        </w:r>
      </w:ins>
    </w:p>
    <w:p w14:paraId="201883B9" w14:textId="77777777" w:rsidR="00137222" w:rsidRPr="009755AE" w:rsidRDefault="00137222" w:rsidP="00137222">
      <w:pPr>
        <w:widowControl w:val="0"/>
        <w:autoSpaceDE w:val="0"/>
        <w:autoSpaceDN w:val="0"/>
        <w:adjustRightInd w:val="0"/>
        <w:spacing w:line="480" w:lineRule="auto"/>
        <w:rPr>
          <w:color w:val="000000" w:themeColor="text1"/>
          <w:lang w:val="en-US"/>
          <w:rPrChange w:id="3424" w:author="Kevin Bairos-Novak" w:date="2021-07-21T22:42:00Z">
            <w:rPr>
              <w:lang w:val="en-US"/>
            </w:rPr>
          </w:rPrChange>
        </w:rPr>
        <w:pPrChange w:id="342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26" w:author="Kevin Bairos-Novak" w:date="2021-07-21T22:42:00Z">
            <w:rPr>
              <w:lang w:val="en-US"/>
            </w:rPr>
          </w:rPrChange>
        </w:rPr>
        <w:t>Wilson AJ, Pemberton JM, Pilkington JG, Coltman DW, Mifsud D V., Clutton-Brock TH, Kruuk LEB. 2006. Environmental coupling of selection and heritability limits evolution. PLoS Biology. 4(7):1270–1275. doi:10.1371/journal.pbio.0040216.</w:t>
      </w:r>
    </w:p>
    <w:p w14:paraId="67821849" w14:textId="77777777" w:rsidR="00137222" w:rsidRPr="009755AE" w:rsidRDefault="00137222" w:rsidP="00137222">
      <w:pPr>
        <w:widowControl w:val="0"/>
        <w:autoSpaceDE w:val="0"/>
        <w:autoSpaceDN w:val="0"/>
        <w:adjustRightInd w:val="0"/>
        <w:spacing w:line="480" w:lineRule="auto"/>
        <w:rPr>
          <w:ins w:id="3427" w:author="Kevin Bairos-Novak" w:date="2021-07-21T22:42:00Z"/>
          <w:noProof/>
          <w:color w:val="000000" w:themeColor="text1"/>
          <w:lang w:val="en-US"/>
        </w:rPr>
      </w:pPr>
      <w:ins w:id="3428" w:author="Kevin Bairos-Novak" w:date="2021-07-21T22:42:00Z">
        <w:r w:rsidRPr="009755AE">
          <w:rPr>
            <w:noProof/>
            <w:color w:val="000000" w:themeColor="text1"/>
            <w:lang w:val="en-US"/>
          </w:rPr>
          <w:t>Wilson AJ, Réale D, Clements MN, Morrissey MM, Postma E, Walling CA, Kruuk LEB, Nussey DH. 2010. An ecologist’s guide to the animal model. J Anim Ecol. 79:13–26. doi:10.1111/j.1365-2656.2009.01639.x.</w:t>
        </w:r>
      </w:ins>
    </w:p>
    <w:p w14:paraId="04EA9EAF" w14:textId="77777777" w:rsidR="00137222" w:rsidRPr="009755AE" w:rsidRDefault="00137222" w:rsidP="00137222">
      <w:pPr>
        <w:widowControl w:val="0"/>
        <w:autoSpaceDE w:val="0"/>
        <w:autoSpaceDN w:val="0"/>
        <w:adjustRightInd w:val="0"/>
        <w:spacing w:line="480" w:lineRule="auto"/>
        <w:rPr>
          <w:color w:val="000000" w:themeColor="text1"/>
          <w:lang w:val="en-US"/>
          <w:rPrChange w:id="3429" w:author="Kevin Bairos-Novak" w:date="2021-07-21T22:42:00Z">
            <w:rPr>
              <w:lang w:val="en-US"/>
            </w:rPr>
          </w:rPrChange>
        </w:rPr>
        <w:pPrChange w:id="3430"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31" w:author="Kevin Bairos-Novak" w:date="2021-07-21T22:42:00Z">
            <w:rPr>
              <w:lang w:val="en-US"/>
            </w:rPr>
          </w:rPrChange>
        </w:rPr>
        <w:t xml:space="preserve">Wright RM, </w:t>
      </w:r>
      <w:proofErr w:type="spellStart"/>
      <w:r w:rsidRPr="009755AE">
        <w:rPr>
          <w:color w:val="000000" w:themeColor="text1"/>
          <w:lang w:val="en-US"/>
          <w:rPrChange w:id="3432" w:author="Kevin Bairos-Novak" w:date="2021-07-21T22:42:00Z">
            <w:rPr>
              <w:lang w:val="en-US"/>
            </w:rPr>
          </w:rPrChange>
        </w:rPr>
        <w:t>Mera</w:t>
      </w:r>
      <w:proofErr w:type="spellEnd"/>
      <w:r w:rsidRPr="009755AE">
        <w:rPr>
          <w:color w:val="000000" w:themeColor="text1"/>
          <w:lang w:val="en-US"/>
          <w:rPrChange w:id="3433" w:author="Kevin Bairos-Novak" w:date="2021-07-21T22:42:00Z">
            <w:rPr>
              <w:lang w:val="en-US"/>
            </w:rPr>
          </w:rPrChange>
        </w:rPr>
        <w:t xml:space="preserve"> H, Kenkel CD, Nayfa M, Bay LK, Matz M V. 2019. Positive genetic associations among fitness traits support evolvability of a reef-building coral under multiple stressors. Glob Chang Biol. 25(10):3294–3304. doi:10.1111/gcb.14764.</w:t>
      </w:r>
    </w:p>
    <w:p w14:paraId="37D66436" w14:textId="77777777" w:rsidR="00137222" w:rsidRPr="009755AE" w:rsidRDefault="00137222" w:rsidP="00137222">
      <w:pPr>
        <w:widowControl w:val="0"/>
        <w:autoSpaceDE w:val="0"/>
        <w:autoSpaceDN w:val="0"/>
        <w:adjustRightInd w:val="0"/>
        <w:spacing w:line="480" w:lineRule="auto"/>
        <w:rPr>
          <w:color w:val="000000" w:themeColor="text1"/>
          <w:lang w:val="en-US"/>
          <w:rPrChange w:id="3434" w:author="Kevin Bairos-Novak" w:date="2021-07-21T22:42:00Z">
            <w:rPr>
              <w:lang w:val="en-US"/>
            </w:rPr>
          </w:rPrChange>
        </w:rPr>
        <w:pPrChange w:id="3435"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36" w:author="Kevin Bairos-Novak" w:date="2021-07-21T22:42:00Z">
            <w:rPr>
              <w:lang w:val="en-US"/>
            </w:rPr>
          </w:rPrChange>
        </w:rPr>
        <w:t>Wulff JL. 2006. Rapid diversity and abundance decline in a Caribbean coral reef sponge community. Biological Conservation. 127(2):167–176. doi:10.1016/j.biocon.2005.08.007.</w:t>
      </w:r>
    </w:p>
    <w:p w14:paraId="36CF2DC8" w14:textId="77777777" w:rsidR="00137222" w:rsidRPr="009755AE" w:rsidRDefault="00137222" w:rsidP="00137222">
      <w:pPr>
        <w:widowControl w:val="0"/>
        <w:autoSpaceDE w:val="0"/>
        <w:autoSpaceDN w:val="0"/>
        <w:adjustRightInd w:val="0"/>
        <w:spacing w:line="480" w:lineRule="auto"/>
        <w:rPr>
          <w:ins w:id="3437" w:author="Kevin Bairos-Novak" w:date="2021-07-21T22:42:00Z"/>
          <w:noProof/>
          <w:color w:val="000000" w:themeColor="text1"/>
          <w:lang w:val="en-US"/>
        </w:rPr>
      </w:pPr>
      <w:ins w:id="3438" w:author="Kevin Bairos-Novak" w:date="2021-07-21T22:42:00Z">
        <w:r w:rsidRPr="009755AE">
          <w:rPr>
            <w:noProof/>
            <w:color w:val="000000" w:themeColor="text1"/>
            <w:lang w:val="en-US"/>
          </w:rPr>
          <w:t xml:space="preserve">Yang S, Liu Y, Jiang N, Chen J, Leach L, Luo Z, Wang M. 2014. Genome-wide eQTLs and </w:t>
        </w:r>
        <w:r w:rsidRPr="009755AE">
          <w:rPr>
            <w:noProof/>
            <w:color w:val="000000" w:themeColor="text1"/>
            <w:lang w:val="en-US"/>
          </w:rPr>
          <w:lastRenderedPageBreak/>
          <w:t>heritability for gene expression traits in unrelated individuals. BMC Genomics. 15(1). doi:10.1186/1471-2164-15-13.</w:t>
        </w:r>
      </w:ins>
    </w:p>
    <w:p w14:paraId="451C140B" w14:textId="77777777" w:rsidR="00137222" w:rsidRPr="009755AE" w:rsidRDefault="00137222" w:rsidP="00137222">
      <w:pPr>
        <w:widowControl w:val="0"/>
        <w:autoSpaceDE w:val="0"/>
        <w:autoSpaceDN w:val="0"/>
        <w:adjustRightInd w:val="0"/>
        <w:spacing w:line="480" w:lineRule="auto"/>
        <w:rPr>
          <w:color w:val="000000" w:themeColor="text1"/>
          <w:lang w:val="en-US"/>
          <w:rPrChange w:id="3439" w:author="Kevin Bairos-Novak" w:date="2021-07-21T22:42:00Z">
            <w:rPr>
              <w:lang w:val="en-US"/>
            </w:rPr>
          </w:rPrChange>
        </w:rPr>
        <w:pPrChange w:id="3440" w:author="Kevin Bairos-Novak" w:date="2021-07-21T22:42:00Z">
          <w:pPr>
            <w:widowControl w:val="0"/>
            <w:autoSpaceDE w:val="0"/>
            <w:autoSpaceDN w:val="0"/>
            <w:adjustRightInd w:val="0"/>
            <w:spacing w:line="480" w:lineRule="auto"/>
            <w:ind w:left="709" w:hanging="720"/>
          </w:pPr>
        </w:pPrChange>
      </w:pPr>
      <w:proofErr w:type="spellStart"/>
      <w:r w:rsidRPr="009755AE">
        <w:rPr>
          <w:color w:val="000000" w:themeColor="text1"/>
          <w:lang w:val="en-US"/>
          <w:rPrChange w:id="3441" w:author="Kevin Bairos-Novak" w:date="2021-07-21T22:42:00Z">
            <w:rPr>
              <w:lang w:val="en-US"/>
            </w:rPr>
          </w:rPrChange>
        </w:rPr>
        <w:t>Yetsko</w:t>
      </w:r>
      <w:proofErr w:type="spellEnd"/>
      <w:r w:rsidRPr="009755AE">
        <w:rPr>
          <w:color w:val="000000" w:themeColor="text1"/>
          <w:lang w:val="en-US"/>
          <w:rPrChange w:id="3442" w:author="Kevin Bairos-Novak" w:date="2021-07-21T22:42:00Z">
            <w:rPr>
              <w:lang w:val="en-US"/>
            </w:rPr>
          </w:rPrChange>
        </w:rPr>
        <w:t xml:space="preserve"> K, Ross M, Bellantuono A, Merselis D, Lanetty MR, Gilg MR. 2020. Genetic differences in thermal tolerance among colonies of threatened coral Acropora cervicornis: Potential for adaptation to increasing temperature. Mar Ecol Prog Ser. 646:45–68. doi:10.3354/meps13407.</w:t>
      </w:r>
    </w:p>
    <w:p w14:paraId="6139C149" w14:textId="0DBCF0EB" w:rsidR="00137222" w:rsidRPr="009755AE" w:rsidRDefault="00137222" w:rsidP="00137222">
      <w:pPr>
        <w:widowControl w:val="0"/>
        <w:autoSpaceDE w:val="0"/>
        <w:autoSpaceDN w:val="0"/>
        <w:adjustRightInd w:val="0"/>
        <w:spacing w:line="480" w:lineRule="auto"/>
        <w:rPr>
          <w:color w:val="000000" w:themeColor="text1"/>
          <w:lang w:val="en-US"/>
          <w:rPrChange w:id="3443" w:author="Kevin Bairos-Novak" w:date="2021-07-21T22:42:00Z">
            <w:rPr>
              <w:lang w:val="en-US"/>
            </w:rPr>
          </w:rPrChange>
        </w:rPr>
        <w:pPrChange w:id="3444"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45" w:author="Kevin Bairos-Novak" w:date="2021-07-21T22:42:00Z">
            <w:rPr>
              <w:lang w:val="en-US"/>
            </w:rPr>
          </w:rPrChange>
        </w:rPr>
        <w:t xml:space="preserve">Zhang Y, Million WC, Ruggeri M, Kenkel CD. 2019. Family matters: Variation in the physiology of brooded Porites astreoides larvae is driven by parent colony effects. Comparative Biochemistry and Physiology </w:t>
      </w:r>
      <w:del w:id="3446" w:author="Kevin Bairos-Novak" w:date="2021-07-21T22:42:00Z">
        <w:r w:rsidR="006D355C" w:rsidRPr="006D355C">
          <w:rPr>
            <w:noProof/>
            <w:lang w:val="en-US"/>
          </w:rPr>
          <w:delText>-</w:delText>
        </w:r>
      </w:del>
      <w:r w:rsidRPr="009755AE">
        <w:rPr>
          <w:color w:val="000000" w:themeColor="text1"/>
          <w:lang w:val="en-US"/>
          <w:rPrChange w:id="3447" w:author="Kevin Bairos-Novak" w:date="2021-07-21T22:42:00Z">
            <w:rPr>
              <w:lang w:val="en-US"/>
            </w:rPr>
          </w:rPrChange>
        </w:rPr>
        <w:t xml:space="preserve">Part </w:t>
      </w:r>
      <w:del w:id="3448" w:author="Kevin Bairos-Novak" w:date="2021-07-21T22:42:00Z">
        <w:r w:rsidR="006D355C" w:rsidRPr="006D355C">
          <w:rPr>
            <w:noProof/>
            <w:lang w:val="en-US"/>
          </w:rPr>
          <w:delText>A </w:delText>
        </w:r>
      </w:del>
      <w:ins w:id="3449" w:author="Kevin Bairos-Novak" w:date="2021-07-21T22:42:00Z">
        <w:r w:rsidRPr="009755AE">
          <w:rPr>
            <w:noProof/>
            <w:color w:val="000000" w:themeColor="text1"/>
            <w:lang w:val="en-US"/>
          </w:rPr>
          <w:t>A</w:t>
        </w:r>
      </w:ins>
      <w:r w:rsidRPr="009755AE">
        <w:rPr>
          <w:color w:val="000000" w:themeColor="text1"/>
          <w:lang w:val="en-US"/>
          <w:rPrChange w:id="3450" w:author="Kevin Bairos-Novak" w:date="2021-07-21T22:42:00Z">
            <w:rPr>
              <w:lang w:val="en-US"/>
            </w:rPr>
          </w:rPrChange>
        </w:rPr>
        <w:t>: Molecular and Integrative Physiology. 238(August):110562. doi:</w:t>
      </w:r>
      <w:del w:id="3451" w:author="Kevin Bairos-Novak" w:date="2021-07-21T22:42:00Z">
        <w:r w:rsidR="006D355C" w:rsidRPr="006D355C">
          <w:rPr>
            <w:noProof/>
            <w:lang w:val="en-US"/>
          </w:rPr>
          <w:delText>10.1016/j.cbpa.2019.110562. https://doi.org/</w:delText>
        </w:r>
      </w:del>
      <w:r w:rsidRPr="009755AE">
        <w:rPr>
          <w:color w:val="000000" w:themeColor="text1"/>
          <w:lang w:val="en-US"/>
          <w:rPrChange w:id="3452" w:author="Kevin Bairos-Novak" w:date="2021-07-21T22:42:00Z">
            <w:rPr>
              <w:lang w:val="en-US"/>
            </w:rPr>
          </w:rPrChange>
        </w:rPr>
        <w:t>10.1016/j.cbpa.2019.110562.</w:t>
      </w:r>
    </w:p>
    <w:p w14:paraId="7FB8FECF" w14:textId="77777777" w:rsidR="00137222" w:rsidRPr="009755AE" w:rsidRDefault="00137222" w:rsidP="00137222">
      <w:pPr>
        <w:widowControl w:val="0"/>
        <w:autoSpaceDE w:val="0"/>
        <w:autoSpaceDN w:val="0"/>
        <w:adjustRightInd w:val="0"/>
        <w:spacing w:line="480" w:lineRule="auto"/>
        <w:rPr>
          <w:ins w:id="3453" w:author="Kevin Bairos-Novak" w:date="2021-07-21T22:42:00Z"/>
          <w:noProof/>
          <w:color w:val="000000" w:themeColor="text1"/>
          <w:lang w:val="en-US"/>
        </w:rPr>
      </w:pPr>
      <w:ins w:id="3454" w:author="Kevin Bairos-Novak" w:date="2021-07-21T22:42:00Z">
        <w:r w:rsidRPr="009755AE">
          <w:rPr>
            <w:noProof/>
            <w:color w:val="000000" w:themeColor="text1"/>
            <w:lang w:val="en-US"/>
          </w:rPr>
          <w:t>Zuk O, Hechter E, Sunyaev SR, Lander ES. 2012. The mystery of missing heritability: Genetic interactions create phantom heritability. Proceedings of the National Academy of Sciences of the United States of America. 109(4):1193–1198. doi:10.1073/pnas.1119675109.</w:t>
        </w:r>
      </w:ins>
    </w:p>
    <w:p w14:paraId="77143D9D" w14:textId="77777777" w:rsidR="00137222" w:rsidRPr="009755AE" w:rsidRDefault="00137222" w:rsidP="00137222">
      <w:pPr>
        <w:widowControl w:val="0"/>
        <w:autoSpaceDE w:val="0"/>
        <w:autoSpaceDN w:val="0"/>
        <w:adjustRightInd w:val="0"/>
        <w:spacing w:line="480" w:lineRule="auto"/>
        <w:rPr>
          <w:color w:val="000000" w:themeColor="text1"/>
          <w:lang w:val="en-US"/>
          <w:rPrChange w:id="3455" w:author="Kevin Bairos-Novak" w:date="2021-07-21T22:42:00Z">
            <w:rPr>
              <w:lang w:val="en-US"/>
            </w:rPr>
          </w:rPrChange>
        </w:rPr>
        <w:pPrChange w:id="3456" w:author="Kevin Bairos-Novak" w:date="2021-07-21T22:42:00Z">
          <w:pPr>
            <w:widowControl w:val="0"/>
            <w:autoSpaceDE w:val="0"/>
            <w:autoSpaceDN w:val="0"/>
            <w:adjustRightInd w:val="0"/>
            <w:spacing w:line="480" w:lineRule="auto"/>
            <w:ind w:left="709" w:hanging="720"/>
          </w:pPr>
        </w:pPrChange>
      </w:pPr>
      <w:proofErr w:type="spellStart"/>
      <w:r w:rsidRPr="009755AE">
        <w:rPr>
          <w:color w:val="000000" w:themeColor="text1"/>
          <w:lang w:val="en-US"/>
          <w:rPrChange w:id="3457" w:author="Kevin Bairos-Novak" w:date="2021-07-21T22:42:00Z">
            <w:rPr>
              <w:lang w:val="en-US"/>
            </w:rPr>
          </w:rPrChange>
        </w:rPr>
        <w:t>Zuur</w:t>
      </w:r>
      <w:proofErr w:type="spellEnd"/>
      <w:r w:rsidRPr="009755AE">
        <w:rPr>
          <w:color w:val="000000" w:themeColor="text1"/>
          <w:lang w:val="en-US"/>
          <w:rPrChange w:id="3458" w:author="Kevin Bairos-Novak" w:date="2021-07-21T22:42:00Z">
            <w:rPr>
              <w:lang w:val="en-US"/>
            </w:rPr>
          </w:rPrChange>
        </w:rPr>
        <w:t xml:space="preserve"> AF, </w:t>
      </w:r>
      <w:proofErr w:type="spellStart"/>
      <w:r w:rsidRPr="009755AE">
        <w:rPr>
          <w:color w:val="000000" w:themeColor="text1"/>
          <w:lang w:val="en-US"/>
          <w:rPrChange w:id="3459" w:author="Kevin Bairos-Novak" w:date="2021-07-21T22:42:00Z">
            <w:rPr>
              <w:lang w:val="en-US"/>
            </w:rPr>
          </w:rPrChange>
        </w:rPr>
        <w:t>Ieno</w:t>
      </w:r>
      <w:proofErr w:type="spellEnd"/>
      <w:r w:rsidRPr="009755AE">
        <w:rPr>
          <w:color w:val="000000" w:themeColor="text1"/>
          <w:lang w:val="en-US"/>
          <w:rPrChange w:id="3460" w:author="Kevin Bairos-Novak" w:date="2021-07-21T22:42:00Z">
            <w:rPr>
              <w:lang w:val="en-US"/>
            </w:rPr>
          </w:rPrChange>
        </w:rPr>
        <w:t xml:space="preserve"> EN, Smith GM. 2007. Analysing Ecological Data. New York: Springer Science + Business Media, LCC.</w:t>
      </w:r>
    </w:p>
    <w:p w14:paraId="5E8C97F6" w14:textId="77777777" w:rsidR="00137222" w:rsidRPr="009755AE" w:rsidRDefault="00137222" w:rsidP="00137222">
      <w:pPr>
        <w:widowControl w:val="0"/>
        <w:autoSpaceDE w:val="0"/>
        <w:autoSpaceDN w:val="0"/>
        <w:adjustRightInd w:val="0"/>
        <w:spacing w:line="480" w:lineRule="auto"/>
        <w:rPr>
          <w:color w:val="000000" w:themeColor="text1"/>
          <w:rPrChange w:id="3461" w:author="Kevin Bairos-Novak" w:date="2021-07-21T22:42:00Z">
            <w:rPr/>
          </w:rPrChange>
        </w:rPr>
        <w:pPrChange w:id="3462" w:author="Kevin Bairos-Novak" w:date="2021-07-21T22:42:00Z">
          <w:pPr>
            <w:widowControl w:val="0"/>
            <w:autoSpaceDE w:val="0"/>
            <w:autoSpaceDN w:val="0"/>
            <w:adjustRightInd w:val="0"/>
            <w:spacing w:line="480" w:lineRule="auto"/>
            <w:ind w:left="709" w:hanging="720"/>
          </w:pPr>
        </w:pPrChange>
      </w:pPr>
      <w:r w:rsidRPr="009755AE">
        <w:rPr>
          <w:color w:val="000000" w:themeColor="text1"/>
          <w:lang w:val="en-US"/>
          <w:rPrChange w:id="3463" w:author="Kevin Bairos-Novak" w:date="2021-07-21T22:42:00Z">
            <w:rPr>
              <w:lang w:val="en-US"/>
            </w:rPr>
          </w:rPrChange>
        </w:rPr>
        <w:t>Zuur AF, Ieno EN, Walker NJ, Saveliev AA, Smith GM. 2009. Mixed Effects Models and Extensions in Ecology with R. New York: Springer Science+Business Media, LLC.</w:t>
      </w:r>
    </w:p>
    <w:p w14:paraId="4A8990DA" w14:textId="47054607" w:rsidR="006E086D" w:rsidRPr="009755AE" w:rsidRDefault="006E086D" w:rsidP="00137222">
      <w:pPr>
        <w:widowControl w:val="0"/>
        <w:autoSpaceDE w:val="0"/>
        <w:autoSpaceDN w:val="0"/>
        <w:adjustRightInd w:val="0"/>
        <w:spacing w:line="480" w:lineRule="auto"/>
        <w:rPr>
          <w:ins w:id="3464" w:author="Kevin Bairos-Novak" w:date="2021-07-21T22:42:00Z"/>
          <w:color w:val="000000" w:themeColor="text1"/>
        </w:rPr>
      </w:pPr>
      <w:r w:rsidRPr="009755AE">
        <w:rPr>
          <w:color w:val="000000" w:themeColor="text1"/>
          <w:rPrChange w:id="3465" w:author="Kevin Bairos-Novak" w:date="2021-07-21T22:42:00Z">
            <w:rPr/>
          </w:rPrChange>
        </w:rPr>
        <w:fldChar w:fldCharType="end"/>
      </w:r>
    </w:p>
    <w:p w14:paraId="2C64E693" w14:textId="1B86C4EA" w:rsidR="00B75508" w:rsidRPr="009755AE" w:rsidRDefault="00B75508" w:rsidP="00B75508">
      <w:pPr>
        <w:widowControl w:val="0"/>
        <w:autoSpaceDE w:val="0"/>
        <w:autoSpaceDN w:val="0"/>
        <w:adjustRightInd w:val="0"/>
        <w:spacing w:line="480" w:lineRule="auto"/>
        <w:rPr>
          <w:ins w:id="3466" w:author="Kevin Bairos-Novak" w:date="2021-07-21T22:42:00Z"/>
          <w:color w:val="000000" w:themeColor="text1"/>
        </w:rPr>
      </w:pPr>
    </w:p>
    <w:p w14:paraId="1C3D0320" w14:textId="6EA42069" w:rsidR="00B75508" w:rsidRPr="009755AE" w:rsidRDefault="00B75508" w:rsidP="00B75508">
      <w:pPr>
        <w:widowControl w:val="0"/>
        <w:autoSpaceDE w:val="0"/>
        <w:autoSpaceDN w:val="0"/>
        <w:adjustRightInd w:val="0"/>
        <w:spacing w:line="480" w:lineRule="auto"/>
        <w:rPr>
          <w:ins w:id="3467" w:author="Kevin Bairos-Novak" w:date="2021-07-21T22:42:00Z"/>
          <w:color w:val="000000" w:themeColor="text1"/>
        </w:rPr>
      </w:pPr>
      <w:ins w:id="3468" w:author="Kevin Bairos-Novak" w:date="2021-07-21T22:42:00Z">
        <w:r w:rsidRPr="009755AE">
          <w:rPr>
            <w:color w:val="000000" w:themeColor="text1"/>
          </w:rPr>
          <w:t>References used for meta-analysis:</w:t>
        </w:r>
      </w:ins>
    </w:p>
    <w:p w14:paraId="1C1067A2" w14:textId="07158A39" w:rsidR="00B75508" w:rsidRPr="009755AE" w:rsidRDefault="00B75508" w:rsidP="00B75508">
      <w:pPr>
        <w:widowControl w:val="0"/>
        <w:autoSpaceDE w:val="0"/>
        <w:autoSpaceDN w:val="0"/>
        <w:adjustRightInd w:val="0"/>
        <w:spacing w:line="480" w:lineRule="auto"/>
        <w:rPr>
          <w:ins w:id="3469" w:author="Kevin Bairos-Novak" w:date="2021-07-21T22:42:00Z"/>
          <w:color w:val="000000" w:themeColor="text1"/>
          <w:lang w:val="fr-FR"/>
        </w:rPr>
      </w:pPr>
      <w:ins w:id="3470" w:author="Kevin Bairos-Novak" w:date="2021-07-21T22:42:00Z">
        <w:r w:rsidRPr="009755AE">
          <w:rPr>
            <w:color w:val="000000" w:themeColor="text1"/>
          </w:rPr>
          <w:fldChar w:fldCharType="begin" w:fldLock="1"/>
        </w:r>
        <w:r w:rsidR="00092876" w:rsidRPr="009755AE">
          <w:rPr>
            <w:color w:val="000000" w:themeColor="text1"/>
          </w:rPr>
          <w:instrText>ADDIN CSL_CITATION {"citationItems":[{"id":"ITEM-1","itemData":{"DOI":"10.1007/s00338-013-1012-6","ISSN":"07224028","abstract":"The branching coral Acropora palmata is a foundation species of Caribbean reefs that has been deci- mated in recent decades by anthropogenic and natural stressors. Declines in population density and genotypic diversity likely reduce successful sexual reproduction in this self-incompatible hermaphrodite and might impede recov- ery. We investigated variation among genotypes in larval development under thermally stressful conditions. Six two- parent crosses and three four-parent batches were reared under three temperatures and sampled over time. Fertiliza- tion rates differed widely with two-parent crosses having lower fertilization rates (5–56 %, mean 22 % ± 22 SD) than batches (from 31 to 87 %, mean 59 % ± 28 SD). Par- entage analysis of larvae in batch cultures showed differ- ences in gamete compatibility among parents, coinciding with significant variation in both sperm morphology and egg size. While all larval batches developed more rapidly at increased water temperatures, rate of progression through developmental stages varied among batches, as did swim- ming speed. Together, these results indicate that loss of genotypic diversity exacerbates already severe limitations in sexual reproductive success of A. palmata. Nevertheless, surviving parental genotypes produce larvae that do vary in their phenotypic response to thermal stress, with implica- tions for adaptation, larval dispersal and population con- nectivity in the face of warming sea surface temperatures.","author":[{"dropping-particle":"","family":"Baums","given":"I. B.","non-dropping-particle":"","parse-names":false,"suffix":""},{"dropping-particle":"","family":"Devlin-Durante","given":"M. K.","non-dropping-particle":"","parse-names":false,"suffix":""},{"dropping-particle":"","family":"Polato","given":"N. R.","non-dropping-particle":"","parse-names":false,"suffix":""},{"dropping-particle":"","family":"Xu","given":"D.","non-dropping-particle":"","parse-names":false,"suffix":""},{"dropping-particle":"","family":"Giri","given":"S.","non-dropping-particle":"","parse-names":false,"suffix":""},{"dropping-particle":"","family":"Altman","given":"N. S.","non-dropping-particle":"","parse-names":false,"suffix":""},{"dropping-particle":"","family":"Ruiz","given":"D.","non-dropping-particle":"","parse-names":false,"suffix":""},{"dropping-particle":"","family":"Parkinson","given":"J. E.","non-dropping-particle":"","parse-names":false,"suffix":""},{"dropping-particle":"","family":"Boulay","given":"J. N.","non-dropping-particle":"","parse-names":false,"suffix":""}],"container-title":"Coral Reefs","id":"ITEM-1","issue":"3","issued":{"date-parts":[["2013"]]},"page":"703-717","title":"Genotypic variation influences reproductive success and thermal stress tolerance in the reef building coral, Acropora palmata","type":"article-journal","volume":"32"},"uris":["http://www.mendeley.com/documents/?uuid=c2587c4c-dbed-4d0c-aa89-56c949fe9db8"]},{"id":"ITEM-2","itemData":{"DOI":"10.1111/j.1558-5646.2011.01389.x","ISBN":"1558-5646","ISSN":"00143820","PMID":"22133216","abstract":"Recent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L.","non-dropping-particle":"","parse-names":false,"suffix":""}],"container-title":"Evolution","id":"ITEM-2","issue":"12","issued":{"date-parts":[["2011"]]},"page":"3428-3447","title":"The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ecomorphs","type":"article-journal","volume":"65"},"uris":["http://www.mendeley.com/documents/?uuid=bf259d4f-eead-4def-b375-011ecff12727"]},{"id":"ITEM-3","itemData":{"DOI":"10.1371/journal.pone.0009751","ISSN":"19326203","PMID":"20305781","abstract":"The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ONE","id":"ITEM-3","issue":"3","issued":{"date-parts":[["2010"]]},"page":"e9751","title":"Estimating the Potential for Adaptation of Corals to Climate Warming","type":"article-journal","volume":"5"},"uris":["http://www.mendeley.com/documents/?uuid=fb4da46b-a305-42d7-8c2a-1702ac5c2ec6"]},{"id":"ITEM-4","itemData":{"DOI":"10.1534/g3.115.020701","ISBN":"2160-1836","ISSN":"2160-1836","PMID":"26438295","abstract":"Increasingly, researchers are interested in estimating the heritability of traits for nonmodel organisms. However, estimating the heritability of these traits presents both experimental and statistical challenges, which typically arise from logistical difficulties associated with rearing large numbers of families independently in the field, a lack of known pedigree, the need to account for group or batch effects, etc. Here we develop both an empirical and computational methodology for estimating the narrow-sense heritability of traits for highly fecund species. Our experimental approach controls for undesirable culturing effects while minimizing culture numbers, increasing feasibility in the field. Our statistical approach accounts for known issues with model-selection by using a permutation test to calculate significance values and includes both fitting and power calculation methods. We further demonstrate that even with moderately high sample-sizes, the p-values derived from asymptotic properties of the likelihood ratio test are overly conservative, thus reducing statistical power. We illustrate our methodology by estimating the narrow-sense heritability for larval settlement, a key life-history trait, in the reef-building coral Orbicella faveolata. The experimental, statistical, and computational methods, along with all of the data from this study, are available in the R package multiDimBio.","author":[{"dropping-particle":"","family":"Davies","given":"Sarah W.","non-dropping-particle":"","parse-names":false,"suffix":""},{"dropping-particle":"V.","family":"Scarpino","given":"Samuel","non-dropping-particle":"","parse-names":false,"suffix":""},{"dropping-particle":"","family":"Pongwarin","given":"Thanapat","non-dropping-particle":"","parse-names":false,"suffix":""},{"dropping-particle":"","family":"Scott","given":"James","non-dropping-particle":"","parse-names":false,"suffix":""},{"dropping-particle":"V.","family":"Matz","given":"Mikhail","non-dropping-particle":"","parse-names":false,"suffix":""}],"container-title":"G3&amp;amp;#58; Genes|Genomes|Genetics","id":"ITEM-4","issue":"12","issued":{"date-parts":[["2015"]]},"page":"2639-2645","title":"Estimating Trait Heritability in Highly Fecund Species","type":"article-journal","volume":"5"},"uris":["http://www.mendeley.com/documents/?uuid=56ee4747-46de-4315-9eca-d04d80d42783"]},{"id":"ITEM-5","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-5","issue":"6242","issued":{"date-parts":[["2015"]]},"page":"2014-2016","title":"Genomic determinants of coral heat tolerance across latitudes","type":"article-journal","volume":"348"},"uris":["http://www.mendeley.com/documents/?uuid=dd2d35db-4a48-4c04-97dd-8a72a8353702"]},{"id":"ITEM-6","itemData":{"DOI":"10.1111/mec.15081","ISSN":"1365294X","abstract":"Reef-building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Ecology","id":"ITEM-6","issue":"9","issued":{"date-parts":[["2019"]]},"page":"2238-2253","title":"Heritable variation in bleaching responses and its functional genomic basis in reef-building corals (Orbicella faveolata)","type":"article-journal","volume":"28"},"uris":["http://www.mendeley.com/documents/?uuid=68ec6102-5cb5-444d-886c-dfd2f31a6745"]},{"id":"ITEM-7","itemData":{"DOI":"10.1101/867754","abstract":"Although reef-building corals are rapidly declining worldwide, responses to bleaching vary both within and among species. Because these inter-individual differences are partly heritable, they should in principle be predictable from genomic data. Towards that goal, we generated a chromosome-scale genome assembly for the coral Acropora millepora . We then obtained whole genome sequences for 237 phenotyped samples collected at 12 reefs distributed along the Great Barrier Reef, among which we inferred very little population structure. Scanning the genome for evidence of local adaptation, we detected signatures of long-term balancing selection in the heat-shock co-chaperone sacsin . We further used 213 of the samples to conduct a genome-wide association study of visual bleaching score, incorporating the polygenic score derived from it into a predictive model for bleaching in the wild. These results set the stage for the use of genomics-based approaches in conservation strategies.","author":[{"dropping-particle":"","family":"Fuller","given":"Zachary L.","non-dropping-particle":"","parse-names":false,"suffix":""},{"dropping-particle":"","family":"Mocellin","given":"Veronique J.L.","non-dropping-particle":"","parse-names":false,"suffix":""},{"dropping-particle":"","family":"Morris","given":"Luke","non-dropping-particle":"","parse-names":false,"suffix":""},{"dropping-particle":"","family":"Cantin","given":"Neal","non-dropping-particle":"","parse-names":false,"suffix":""},{"dropping-particle":"","family":"Shepherd","given":"Jihanne","non-dropping-particle":"","parse-names":false,"suffix":""},{"dropping-particle":"","family":"Sarre","given":"Luke","non-dropping-particle":"","parse-names":false,"suffix":""},{"dropping-particle":"","family":"Peng","given":"Julie","non-dropping-particle":"","parse-names":false,"suffix":""},{"dropping-particle":"","family":"Liao","given":"Yi","non-dropping-particle":"","parse-names":false,"suffix":""},{"dropping-particle":"","family":"Pickrell","given":"Joseph","non-dropping-particle":"","parse-names":false,"suffix":""},{"dropping-particle":"","family":"Andolfatto","given":"Peter","non-dropping-particle":"","parse-names":false,"suffix":""},{"dropping-particle":"","family":"Matz","given":"Mikhail","non-dropping-particle":"","parse-names":false,"suffix":""},{"dropping-particle":"","family":"Bay","given":"Line K.","non-dropping-particle":"","parse-names":false,"suffix":""},{"dropping-particle":"","family":"Przeworski","given":"Molly","non-dropping-particle":"","parse-names":false,"suffix":""}],"container-title":"bioRxiv","id":"ITEM-7","issued":{"date-parts":[["2019"]]},"page":"867754","title":"Population genetics of the coral Acropora millepora: Towards a genomic predictor of bleaching","type":"article-journal"},"uris":["http://www.mendeley.com/documents/?uuid=89f69c67-8075-4fb0-bbb4-1e63c2451ca4"]},{"id":"ITEM-8","itemData":{"author":[{"dropping-particle":"","family":"Jury","given":"Christopher P","non-dropping-particle":"","parse-names":false,"suffix":""},{"dropping-particle":"","family":"Toonen","given":"Robert J","non-dropping-particle":"","parse-names":false,"suffix":""}],"container-title":"Proceedings of the Royal Society B.","id":"ITEM-8","issued":{"date-parts":[["2019"]]},"page":"20190614","title":"Adaptive responses and local stressor mitigation drive coral resilience in warmer, more acidic oceans","type":"article-journal","volume":"286"},"uris":["http://www.mendeley.com/documents/?uuid=67ce09c2-27b8-428f-8cf8-f497f07b102a"]},{"id":"ITEM-9","itemData":{"DOI":"10.1038/hdy.2015.52","ISSN":"13652540","PMID":"26081798","abstract":"A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-9","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astreoides","type":"article-journal","volume":"115"},"uris":["http://www.mendeley.com/documents/?uuid=e124ad54-08f9-4865-96a1-c926eaf8f4d9"]},{"id":"ITEM-10","itemData":{"DOI":"10.1111/mec.14934","ISSN":"1365294X","abstract":"Scleractinian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Ecology","id":"ITEM-10","issue":"24","issued":{"date-parts":[["2018"]]},"page":"5180-5194","title":"Genomic and transcriptomic signals of thermal tolerance in heat-tolerant corals (Platygyra daedalea) of the Arabian/Persian Gulf","type":"article-journal","volume":"27"},"uris":["http://www.mendeley.com/documents/?uuid=71fc488b-1768-4fcd-9d70-cfddf21f98d5"]},{"id":"ITEM-11","itemData":{"DOI":"10.1016/j.jembe.2016.10.005","ISSN":"00220981","abstract":"Although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Ecology","id":"ITEM-11","issued":{"date-parts":[["2017"]]},"page":"87-92","publisher":"Elsevier B.V.","title":"Intraspecific variation in phenotype among nursery-reared staghorn coral &lt;i&gt;Acropora cervicornis&lt;/i&gt; (Lamarck, 1816)","type":"article-journal","volume":"486"},"uris":["http://www.mendeley.com/documents/?uuid=e50b1f51-304b-438d-a162-e70f4e68bfa9"]},{"id":"ITEM-12","itemData":{"DOI":"10.1111/gcb.14545","ISSN":"13652486","abstract":"Identifying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Biology","id":"ITEM-12","issued":{"date-parts":[["2019"]]},"page":"0-2","title":"Role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warming","type":"article-journal"},"uris":["http://www.mendeley.com/documents/?uuid=5b11ae0d-0b5a-4405-a7d6-909848a8e8c3"]},{"id":"ITEM-13","itemData":{"DOI":"10.3354/meps08208","ISBN":"0171-8630","ISSN":"01718630","abstract":"Reef-building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Series","id":"ITEM-13","issue":"Ipcc 2007","issued":{"date-parts":[["2009"]]},"page":"81-92","title":"Genetic variation in responses to a settlement cue and elevated temperature in the reef-building coral Acropora millepora","type":"article-journal","volume":"392"},"uris":["http://www.mendeley.com/documents/?uuid=c3d45041-faa2-4a45-8b79-f5582db88fd9"]},{"id":"ITEM-14","itemData":{"DOI":"10.1038/s41598-017-08179-4","ISSN":"20452322","PMID":"28811517","abstract":"15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Reports","id":"ITEM-14","issue":"1","issued":{"date-parts":[["2017"]]},"page":"1-14","title":"Heritability of the Symbiodinium community in vertically-and horizontally-transmitting broadcast spawning corals","type":"article-journal","volume":"7"},"uris":["http://www.mendeley.com/documents/?uuid=1b4d3f62-f47a-4a11-8008-32744a3d8f6c"]},{"id":"ITEM-15","itemData":{"DOI":"10.1038/s41437-018-0059-0","ISSN":"13652540","abstract":"Determining the extent to which Symbiodinium communities in corals are inherited versus environmentally acquired is fundamental to understanding coral resilience and to predicting coral responses to stressors like warming oceans that disrupt this critical endosymbiosis. We examined the fidelity with which Symbiodinium communities in the brooding coral Seriatopora hystrix are vertically transmitted and the extent to which communities are genetically regulated, by genotyping the symbiont communities within 60 larvae and their parents (9 maternal and 45 paternal colonies) using high-throughput sequencing of the ITS2 locus. Unexpectedly, Symbiodinium communities associated with brooded larvae were distinct from those within parent colonies, including the presence of types not detected in adults. Bayesian heritability (h2) analysis revealed that 33% of variability in larval Symbiodinium communities was genetically controlled. Results highlight flexibility in the establishment of larval symbiont communities and demonstrate that symbiont transmission is not exclusively vertical in brooding corals. Instead, we show that Symbiodinium transmission in S. hystrix involves a mixed-mode strategy, similar to many terrestrial invertebrate symbioses. Also, variation in the abundances of common Symbiodinium types among adult corals suggests that microhabitat differences influence the structure of in hospite Symbiodinium communities. Partial genetic regulation coupled with flexibility in the environmentally acquired component of Symbiodinium communities implies that corals with vertical transmission, like S. hystrix, may be more resilient to environmental change than previously thought.","author":[{"dropping-particle":"","family":"Quigley","given":"Kate M.","non-dropping-particle":"","parse-names":false,"suffix":""},{"dropping-particle":"","family":"Warner","given":"Patricia A.","non-dropping-particle":"","parse-names":false,"suffix":""},{"dropping-particle":"","family":"Bay","given":"Line K.","non-dropping-particle":"","parse-names":false,"suffix":""},{"dropping-particle":"","family":"Willis","given":"Bette L.","non-dropping-particle":"","parse-names":false,"suffix":""}],"container-title":"Heredity","id":"ITEM-15","issue":"6","issued":{"date-parts":[["2018"]]},"page":"524-536","publisher":"Springer US","title":"Unexpected mixed-mode transmission and moderate genetic regulation of Symbiodinium communities in a brooding coral","type":"article-journal","volume":"121"},"uris":["http://www.mendeley.com/documents/?uuid=905def76-6f73-4f6f-ab20-803b0cb22b9e"]},{"id":"ITEM-16","itemData":{"author":[{"dropping-particle":"","family":"Quigley","given":"Kate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Biology","id":"ITEM-16","issued":{"date-parts":[["2020"]]},"title":"Assessing the role of historical temperature regime and algal symbionts on the heat tolerance of coral juveniles","type":"article-journal"},"uris":["http://www.mendeley.com/documents/?uuid=c8ce00ca-f313-4884-8cd7-3c32bcd7f389"]},{"id":"ITEM-17","itemData":{"DOI":"10.1111/gcb.14764","ISSN":"13652486","PMID":"31301206","abstract":"Climate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Biology","id":"ITEM-17","issue":"10","issued":{"date-parts":[["2019"]]},"page":"3294-3304","title":"Positive genetic associations among fitness traits support evolvability of a reef-building coral under multiple stressors","type":"article-journal","volume":"25"},"uris":["http://www.mendeley.com/documents/?uuid=52b0dd8e-d2d8-4cc3-be4c-dfd1f1049dda"]},{"id":"ITEM-18","itemData":{"DOI":"10.3354/meps13407","ISSN":"01718630","abstract":"Climate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Series","id":"ITEM-18","issued":{"date-parts":[["2020"]]},"page":"45-68","title":"Genetic differences in thermal tolerance among colonies of threatened coral Acropora cervicornis: Potential for adaptation to increasing temperature","type":"article-journal","volume":"646"},"uris":["http://www.mendeley.com/documents/?uuid=85c1bc7c-51ec-4594-afac-2a5e385adf38"]},{"id":"ITEM-19","itemData":{"DOI":"10.1016/j.cbpa.2019.110562","ISSN":"15314332","PMID":"31493555","abstract":"The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Physiology","id":"ITEM-19","issue":"August","issued":{"date-parts":[["2019"]]},"page":"110562","publisher":"Elsevier","title":"Family matters: Variation in the physiology of brooded Porites astreoides larvae is driven by parent colony effects","type":"article-journal",</w:instrText>
        </w:r>
        <w:r w:rsidR="00092876" w:rsidRPr="009755AE">
          <w:rPr>
            <w:color w:val="000000" w:themeColor="text1"/>
            <w:lang w:val="fr-FR"/>
          </w:rPr>
          <w:instrText>"volume":"238"},"uris":["http://www.mendeley.com/documents/?uuid=681a2122-cad6-4f01-976f-2da6a3875921"]}],"mendeley":{"formattedCitation":"(Meyer et al. 2009; Császár et al. 2010; Carlon et al. 2011; Baums et al. 2013; Davies et al. 2015; Dixon et al. 2015; Kenkel et al. 2015b; Lohr and Patterson 2017; Quigley et al. 2017; Kirk et al. 2018; Quigley et al. 2018b; Dziedzic et al. 2019; Jury and Toonen 2019; Wright et al. 2019; Zhang et al. 2019; Fuller et al. 2019; Manzello et al. 2019; Yetsko et al. 2020; Quigley et al. 2020)","plainTextFormattedCitation":"(Meyer et al. 2009; Császár et al. 2010; Carlon et al. 2011; Baums et al. 2013; Davies et al. 2015; Dixon et al. 2015; Kenkel et al. 2015b; Lohr and Patterson 2017; Quigley et al. 2017; Kirk et al. 2018; Quigley et al. 2018b; Dziedzic et al. 2019; Jury and Toonen 2019; Wright et al. 2019; Zhang et al. 2019; Fuller et al. 2019; Manzello et al. 2019; Yetsko et al. 2020; Quigley et al. 2020)","previouslyFormattedCitation":"(Meyer et al. 2009; Császár et al. 2010; Carlon et al. 2011; Baums et al. 2013; Davies et al. 2015; Dixon et al. 2015; Kenkel et al. 2015b; Lohr and Patterson 2017; Quigley et al. 2017; Kirk et al. 2018; Quigley et al. 2018b; Dziedzic et al. 2019; Jury and Toonen 2019; Wright et al. 2019; Zhang et al. 2019; Fuller et al. 2019; Manzello et al. 2019; Yetsko et al. 2020; Quigley et al. 2020)"},"properties":{"noteIndex":0},"schema":"https://github.com/citation-style-language/schema/raw/master/csl-citation.json"}</w:instrText>
        </w:r>
        <w:r w:rsidRPr="009755AE">
          <w:rPr>
            <w:color w:val="000000" w:themeColor="text1"/>
          </w:rPr>
          <w:fldChar w:fldCharType="separate"/>
        </w:r>
        <w:r w:rsidR="00092876" w:rsidRPr="009755AE">
          <w:rPr>
            <w:noProof/>
            <w:color w:val="000000" w:themeColor="text1"/>
            <w:lang w:val="fr-FR"/>
          </w:rPr>
          <w:t>(Meyer et al. 2009; Császár et al. 2010; Carlon et al. 2011; Baums et al. 2013; Davies et al. 2015; Dixon et al. 2015; Kenkel et al. 2015b; Lohr and Patterson 2017; Quigley et al. 2017; Kirk et al. 2018; Quigley et al. 2018b; Dziedzic et al. 2019; Jury and Toonen 2019; Wright et al. 2019; Zhang et al. 2019; Fuller et al. 2019; Manzello et al. 2019; Yetsko et al. 2020; Quigley et al. 2020)</w:t>
        </w:r>
        <w:r w:rsidRPr="009755AE">
          <w:rPr>
            <w:color w:val="000000" w:themeColor="text1"/>
          </w:rPr>
          <w:fldChar w:fldCharType="end"/>
        </w:r>
      </w:ins>
    </w:p>
    <w:p w14:paraId="33CF276E" w14:textId="110229DC" w:rsidR="00B75508" w:rsidRPr="009755AE" w:rsidRDefault="00B75508" w:rsidP="00B75508">
      <w:pPr>
        <w:widowControl w:val="0"/>
        <w:autoSpaceDE w:val="0"/>
        <w:autoSpaceDN w:val="0"/>
        <w:adjustRightInd w:val="0"/>
        <w:spacing w:line="480" w:lineRule="auto"/>
        <w:rPr>
          <w:color w:val="000000" w:themeColor="text1"/>
          <w:lang w:val="fr-FR"/>
          <w:rPrChange w:id="3471" w:author="Kevin Bairos-Novak" w:date="2021-07-21T22:42:00Z">
            <w:rPr/>
          </w:rPrChange>
        </w:rPr>
      </w:pPr>
    </w:p>
    <w:sectPr w:rsidR="00B75508" w:rsidRPr="009755AE" w:rsidSect="008B53BE">
      <w:endnotePr>
        <w:numFmt w:val="decimal"/>
      </w:endnotePr>
      <w:pgSz w:w="11907" w:h="16840" w:code="9"/>
      <w:pgMar w:top="1440" w:right="1134" w:bottom="709" w:left="1134" w:header="720" w:footer="720" w:gutter="0"/>
      <w:lnNumType w:countBy="1" w:restart="continuous"/>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C5014" w14:textId="77777777" w:rsidR="00A8666A" w:rsidRDefault="00A8666A">
      <w:r>
        <w:separator/>
      </w:r>
    </w:p>
  </w:endnote>
  <w:endnote w:type="continuationSeparator" w:id="0">
    <w:p w14:paraId="3B7CF57E" w14:textId="77777777" w:rsidR="00A8666A" w:rsidRDefault="00A8666A">
      <w:r>
        <w:continuationSeparator/>
      </w:r>
    </w:p>
  </w:endnote>
  <w:endnote w:type="continuationNotice" w:id="1">
    <w:p w14:paraId="6B25D352" w14:textId="77777777" w:rsidR="00A8666A" w:rsidRDefault="00A86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5912504"/>
      <w:docPartObj>
        <w:docPartGallery w:val="Page Numbers (Bottom of Page)"/>
        <w:docPartUnique/>
      </w:docPartObj>
    </w:sdtPr>
    <w:sdtContent>
      <w:p w14:paraId="4F826305" w14:textId="047969B8" w:rsidR="00762301" w:rsidRDefault="00762301"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96257" w14:textId="77777777" w:rsidR="00762301" w:rsidRDefault="00762301" w:rsidP="00ED4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5585490"/>
      <w:docPartObj>
        <w:docPartGallery w:val="Page Numbers (Bottom of Page)"/>
        <w:docPartUnique/>
      </w:docPartObj>
    </w:sdtPr>
    <w:sdtContent>
      <w:p w14:paraId="282D8877" w14:textId="72C504F5" w:rsidR="00762301" w:rsidRDefault="00762301"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D81C338" w14:textId="77777777" w:rsidR="00762301" w:rsidRDefault="00762301" w:rsidP="00ED4D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9179154"/>
      <w:docPartObj>
        <w:docPartGallery w:val="Page Numbers (Bottom of Page)"/>
        <w:docPartUnique/>
      </w:docPartObj>
    </w:sdtPr>
    <w:sdtContent>
      <w:p w14:paraId="3BD2BDE4" w14:textId="7A7FAE7A" w:rsidR="00762301" w:rsidRDefault="00762301"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14:paraId="4E09A4D1" w14:textId="77777777" w:rsidR="00762301" w:rsidRDefault="00762301" w:rsidP="00ED4DC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4397" w14:textId="77777777" w:rsidR="00762301" w:rsidRDefault="00762301"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CB573" w14:textId="77777777" w:rsidR="00762301" w:rsidRDefault="00762301" w:rsidP="009E0C2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AADA" w14:textId="0454912F" w:rsidR="00762301" w:rsidRDefault="00762301"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002447A3" w14:textId="77777777" w:rsidR="00762301" w:rsidRDefault="00762301"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0104F" w14:textId="77777777" w:rsidR="00A8666A" w:rsidRDefault="00A8666A">
      <w:r>
        <w:separator/>
      </w:r>
    </w:p>
  </w:footnote>
  <w:footnote w:type="continuationSeparator" w:id="0">
    <w:p w14:paraId="0C3E3398" w14:textId="77777777" w:rsidR="00A8666A" w:rsidRDefault="00A8666A">
      <w:r>
        <w:continuationSeparator/>
      </w:r>
    </w:p>
  </w:footnote>
  <w:footnote w:type="continuationNotice" w:id="1">
    <w:p w14:paraId="53139F45" w14:textId="77777777" w:rsidR="00A8666A" w:rsidRDefault="00A86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4A018" w14:textId="77777777" w:rsidR="00F02B58" w:rsidRDefault="00F02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8E6"/>
    <w:multiLevelType w:val="hybridMultilevel"/>
    <w:tmpl w:val="BD34F98C"/>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6B011D"/>
    <w:multiLevelType w:val="hybridMultilevel"/>
    <w:tmpl w:val="22BA7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44A42"/>
    <w:multiLevelType w:val="multilevel"/>
    <w:tmpl w:val="0CC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B023A"/>
    <w:multiLevelType w:val="hybridMultilevel"/>
    <w:tmpl w:val="317CC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182ED8"/>
    <w:multiLevelType w:val="hybridMultilevel"/>
    <w:tmpl w:val="ADB0B53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2861B89"/>
    <w:multiLevelType w:val="hybridMultilevel"/>
    <w:tmpl w:val="18E4248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6452443"/>
    <w:multiLevelType w:val="hybridMultilevel"/>
    <w:tmpl w:val="CC86CD24"/>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airos-Novak">
    <w15:presenceInfo w15:providerId="AD" w15:userId="S::kevin.bairosnovak@my.jcu.edu.au::4e9d57c3-fd26-4e1d-8d82-2e57186076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FR" w:vendorID="64" w:dllVersion="6" w:nlCheck="1" w:checkStyle="0"/>
  <w:activeWritingStyle w:appName="MSWord" w:lang="en-ZA" w:vendorID="64" w:dllVersion="6" w:nlCheck="1" w:checkStyle="1"/>
  <w:activeWritingStyle w:appName="MSWord" w:lang="en-US"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6" w:nlCheck="1" w:checkStyle="1"/>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activeWritingStyle w:appName="MSWord" w:lang="es-PA" w:vendorID="64" w:dllVersion="0"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435"/>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30"/>
    <w:rsid w:val="000013A4"/>
    <w:rsid w:val="00005355"/>
    <w:rsid w:val="00005EFA"/>
    <w:rsid w:val="000062C0"/>
    <w:rsid w:val="000063D7"/>
    <w:rsid w:val="0000645B"/>
    <w:rsid w:val="0000654B"/>
    <w:rsid w:val="000079EA"/>
    <w:rsid w:val="00010D93"/>
    <w:rsid w:val="000110CD"/>
    <w:rsid w:val="00011398"/>
    <w:rsid w:val="00011C23"/>
    <w:rsid w:val="00013C97"/>
    <w:rsid w:val="00013F6F"/>
    <w:rsid w:val="000141B8"/>
    <w:rsid w:val="00015764"/>
    <w:rsid w:val="000157BC"/>
    <w:rsid w:val="00017A86"/>
    <w:rsid w:val="00022677"/>
    <w:rsid w:val="0002397E"/>
    <w:rsid w:val="00024422"/>
    <w:rsid w:val="00024F44"/>
    <w:rsid w:val="000252C6"/>
    <w:rsid w:val="00025CBB"/>
    <w:rsid w:val="000265A8"/>
    <w:rsid w:val="00026AC9"/>
    <w:rsid w:val="0002757C"/>
    <w:rsid w:val="0003128A"/>
    <w:rsid w:val="000321D6"/>
    <w:rsid w:val="00035A39"/>
    <w:rsid w:val="00035F37"/>
    <w:rsid w:val="00036FC5"/>
    <w:rsid w:val="000402F3"/>
    <w:rsid w:val="000409D4"/>
    <w:rsid w:val="00040FBB"/>
    <w:rsid w:val="00041786"/>
    <w:rsid w:val="000422D8"/>
    <w:rsid w:val="0004317E"/>
    <w:rsid w:val="00043717"/>
    <w:rsid w:val="000447A5"/>
    <w:rsid w:val="00045A70"/>
    <w:rsid w:val="00045B8B"/>
    <w:rsid w:val="000465C1"/>
    <w:rsid w:val="0004769F"/>
    <w:rsid w:val="00047EF7"/>
    <w:rsid w:val="00050ADD"/>
    <w:rsid w:val="00050C6B"/>
    <w:rsid w:val="0005103F"/>
    <w:rsid w:val="00051406"/>
    <w:rsid w:val="000516EA"/>
    <w:rsid w:val="000525E9"/>
    <w:rsid w:val="00053AB4"/>
    <w:rsid w:val="000559FE"/>
    <w:rsid w:val="00056173"/>
    <w:rsid w:val="000563A6"/>
    <w:rsid w:val="00056E54"/>
    <w:rsid w:val="00057D4D"/>
    <w:rsid w:val="00060576"/>
    <w:rsid w:val="000607CB"/>
    <w:rsid w:val="00060C61"/>
    <w:rsid w:val="00061534"/>
    <w:rsid w:val="000628F2"/>
    <w:rsid w:val="0006392C"/>
    <w:rsid w:val="00063A6F"/>
    <w:rsid w:val="00064486"/>
    <w:rsid w:val="00064570"/>
    <w:rsid w:val="00065311"/>
    <w:rsid w:val="00066764"/>
    <w:rsid w:val="0006763B"/>
    <w:rsid w:val="00070311"/>
    <w:rsid w:val="0007060B"/>
    <w:rsid w:val="000708C3"/>
    <w:rsid w:val="00072BA0"/>
    <w:rsid w:val="00073D15"/>
    <w:rsid w:val="000743D6"/>
    <w:rsid w:val="000748B5"/>
    <w:rsid w:val="00074983"/>
    <w:rsid w:val="00074A6E"/>
    <w:rsid w:val="00074F44"/>
    <w:rsid w:val="000753D0"/>
    <w:rsid w:val="00075933"/>
    <w:rsid w:val="00075B3E"/>
    <w:rsid w:val="0007620F"/>
    <w:rsid w:val="00077144"/>
    <w:rsid w:val="0008016C"/>
    <w:rsid w:val="000818CC"/>
    <w:rsid w:val="00082407"/>
    <w:rsid w:val="0008345B"/>
    <w:rsid w:val="00083CDC"/>
    <w:rsid w:val="000846BD"/>
    <w:rsid w:val="000853DF"/>
    <w:rsid w:val="00085EE6"/>
    <w:rsid w:val="0008677B"/>
    <w:rsid w:val="00086DB3"/>
    <w:rsid w:val="00092225"/>
    <w:rsid w:val="00092876"/>
    <w:rsid w:val="00093F4D"/>
    <w:rsid w:val="000957BE"/>
    <w:rsid w:val="00097583"/>
    <w:rsid w:val="000A071D"/>
    <w:rsid w:val="000A0CB9"/>
    <w:rsid w:val="000A1257"/>
    <w:rsid w:val="000A13B9"/>
    <w:rsid w:val="000A2573"/>
    <w:rsid w:val="000A2980"/>
    <w:rsid w:val="000A32A9"/>
    <w:rsid w:val="000A35EA"/>
    <w:rsid w:val="000A41B2"/>
    <w:rsid w:val="000A4E15"/>
    <w:rsid w:val="000A58ED"/>
    <w:rsid w:val="000A5FAE"/>
    <w:rsid w:val="000A7856"/>
    <w:rsid w:val="000B325D"/>
    <w:rsid w:val="000B35EC"/>
    <w:rsid w:val="000B4239"/>
    <w:rsid w:val="000B5B4C"/>
    <w:rsid w:val="000B5BFF"/>
    <w:rsid w:val="000C0573"/>
    <w:rsid w:val="000C0773"/>
    <w:rsid w:val="000C1166"/>
    <w:rsid w:val="000C13CC"/>
    <w:rsid w:val="000C2D5C"/>
    <w:rsid w:val="000C4081"/>
    <w:rsid w:val="000C4B2E"/>
    <w:rsid w:val="000C5D30"/>
    <w:rsid w:val="000C671B"/>
    <w:rsid w:val="000C7307"/>
    <w:rsid w:val="000D1578"/>
    <w:rsid w:val="000D24D8"/>
    <w:rsid w:val="000D2856"/>
    <w:rsid w:val="000D48CF"/>
    <w:rsid w:val="000D5072"/>
    <w:rsid w:val="000D5C2C"/>
    <w:rsid w:val="000D6CDA"/>
    <w:rsid w:val="000D6FFF"/>
    <w:rsid w:val="000D77B9"/>
    <w:rsid w:val="000E08B3"/>
    <w:rsid w:val="000E176D"/>
    <w:rsid w:val="000E2158"/>
    <w:rsid w:val="000E2F87"/>
    <w:rsid w:val="000E3199"/>
    <w:rsid w:val="000E3315"/>
    <w:rsid w:val="000E4BB7"/>
    <w:rsid w:val="000E4C0C"/>
    <w:rsid w:val="000E510D"/>
    <w:rsid w:val="000E5527"/>
    <w:rsid w:val="000E6113"/>
    <w:rsid w:val="000E63EB"/>
    <w:rsid w:val="000E679C"/>
    <w:rsid w:val="000E6EF6"/>
    <w:rsid w:val="000E7996"/>
    <w:rsid w:val="000F118C"/>
    <w:rsid w:val="000F1354"/>
    <w:rsid w:val="000F21DC"/>
    <w:rsid w:val="000F594A"/>
    <w:rsid w:val="000F5A72"/>
    <w:rsid w:val="000F60FB"/>
    <w:rsid w:val="00101E95"/>
    <w:rsid w:val="00102583"/>
    <w:rsid w:val="00102BCC"/>
    <w:rsid w:val="00102EA8"/>
    <w:rsid w:val="0010340F"/>
    <w:rsid w:val="0010499D"/>
    <w:rsid w:val="00104C12"/>
    <w:rsid w:val="001071FB"/>
    <w:rsid w:val="00111BD8"/>
    <w:rsid w:val="00112126"/>
    <w:rsid w:val="0011279F"/>
    <w:rsid w:val="0011486D"/>
    <w:rsid w:val="0011552D"/>
    <w:rsid w:val="00116D2D"/>
    <w:rsid w:val="0011717E"/>
    <w:rsid w:val="001176BC"/>
    <w:rsid w:val="00117806"/>
    <w:rsid w:val="0012076E"/>
    <w:rsid w:val="0012084E"/>
    <w:rsid w:val="00120E45"/>
    <w:rsid w:val="00121638"/>
    <w:rsid w:val="00121EA0"/>
    <w:rsid w:val="001221E6"/>
    <w:rsid w:val="00124321"/>
    <w:rsid w:val="00124526"/>
    <w:rsid w:val="0012662B"/>
    <w:rsid w:val="0012667B"/>
    <w:rsid w:val="00127666"/>
    <w:rsid w:val="00127A22"/>
    <w:rsid w:val="00131A55"/>
    <w:rsid w:val="0013234C"/>
    <w:rsid w:val="00132515"/>
    <w:rsid w:val="00132611"/>
    <w:rsid w:val="00132B10"/>
    <w:rsid w:val="0013388C"/>
    <w:rsid w:val="00133D94"/>
    <w:rsid w:val="00134151"/>
    <w:rsid w:val="00134E2F"/>
    <w:rsid w:val="00135018"/>
    <w:rsid w:val="0013529A"/>
    <w:rsid w:val="00135312"/>
    <w:rsid w:val="001359A7"/>
    <w:rsid w:val="00135D2A"/>
    <w:rsid w:val="0013603F"/>
    <w:rsid w:val="0013618D"/>
    <w:rsid w:val="00137222"/>
    <w:rsid w:val="0013748D"/>
    <w:rsid w:val="001406BF"/>
    <w:rsid w:val="00140C5C"/>
    <w:rsid w:val="001422F8"/>
    <w:rsid w:val="001427C2"/>
    <w:rsid w:val="00143421"/>
    <w:rsid w:val="00144684"/>
    <w:rsid w:val="00144C79"/>
    <w:rsid w:val="00147697"/>
    <w:rsid w:val="00147ECB"/>
    <w:rsid w:val="0015453A"/>
    <w:rsid w:val="00154AB3"/>
    <w:rsid w:val="00155CA9"/>
    <w:rsid w:val="00156EBD"/>
    <w:rsid w:val="001577E5"/>
    <w:rsid w:val="00157B64"/>
    <w:rsid w:val="0016081B"/>
    <w:rsid w:val="0016090D"/>
    <w:rsid w:val="00160BBF"/>
    <w:rsid w:val="0016130F"/>
    <w:rsid w:val="0016276E"/>
    <w:rsid w:val="00162F60"/>
    <w:rsid w:val="00163FB5"/>
    <w:rsid w:val="00165AE5"/>
    <w:rsid w:val="00166585"/>
    <w:rsid w:val="00166EFD"/>
    <w:rsid w:val="001678AA"/>
    <w:rsid w:val="00167ED4"/>
    <w:rsid w:val="001702A3"/>
    <w:rsid w:val="001707A8"/>
    <w:rsid w:val="00171DD7"/>
    <w:rsid w:val="001720B5"/>
    <w:rsid w:val="00172A6C"/>
    <w:rsid w:val="0017339A"/>
    <w:rsid w:val="00174130"/>
    <w:rsid w:val="00174830"/>
    <w:rsid w:val="001749B6"/>
    <w:rsid w:val="00174E7F"/>
    <w:rsid w:val="001761C9"/>
    <w:rsid w:val="001762AB"/>
    <w:rsid w:val="0017651A"/>
    <w:rsid w:val="001766E3"/>
    <w:rsid w:val="00181994"/>
    <w:rsid w:val="00182677"/>
    <w:rsid w:val="00182CF9"/>
    <w:rsid w:val="00183DC9"/>
    <w:rsid w:val="00184058"/>
    <w:rsid w:val="00185971"/>
    <w:rsid w:val="0018688B"/>
    <w:rsid w:val="00186FA0"/>
    <w:rsid w:val="00187131"/>
    <w:rsid w:val="00191A9B"/>
    <w:rsid w:val="00191E01"/>
    <w:rsid w:val="001921D8"/>
    <w:rsid w:val="0019263F"/>
    <w:rsid w:val="00192C03"/>
    <w:rsid w:val="00193B85"/>
    <w:rsid w:val="001945EB"/>
    <w:rsid w:val="00194CE1"/>
    <w:rsid w:val="00195104"/>
    <w:rsid w:val="0019539E"/>
    <w:rsid w:val="00195927"/>
    <w:rsid w:val="00196195"/>
    <w:rsid w:val="001967E5"/>
    <w:rsid w:val="0019690D"/>
    <w:rsid w:val="00196A55"/>
    <w:rsid w:val="00196C11"/>
    <w:rsid w:val="001A0429"/>
    <w:rsid w:val="001A230E"/>
    <w:rsid w:val="001A688F"/>
    <w:rsid w:val="001A6FD3"/>
    <w:rsid w:val="001B01E5"/>
    <w:rsid w:val="001B0545"/>
    <w:rsid w:val="001B15F2"/>
    <w:rsid w:val="001B19BE"/>
    <w:rsid w:val="001B1B38"/>
    <w:rsid w:val="001B3053"/>
    <w:rsid w:val="001B36B1"/>
    <w:rsid w:val="001B4C2B"/>
    <w:rsid w:val="001B60C3"/>
    <w:rsid w:val="001B62B7"/>
    <w:rsid w:val="001B6B94"/>
    <w:rsid w:val="001B6F68"/>
    <w:rsid w:val="001B708A"/>
    <w:rsid w:val="001B7581"/>
    <w:rsid w:val="001C1A65"/>
    <w:rsid w:val="001C2E51"/>
    <w:rsid w:val="001C3C7A"/>
    <w:rsid w:val="001C4094"/>
    <w:rsid w:val="001C514F"/>
    <w:rsid w:val="001C685B"/>
    <w:rsid w:val="001C7175"/>
    <w:rsid w:val="001C74DC"/>
    <w:rsid w:val="001C7C5A"/>
    <w:rsid w:val="001D0755"/>
    <w:rsid w:val="001D0F1A"/>
    <w:rsid w:val="001D1C32"/>
    <w:rsid w:val="001D299E"/>
    <w:rsid w:val="001D2A6B"/>
    <w:rsid w:val="001D35CA"/>
    <w:rsid w:val="001D3C50"/>
    <w:rsid w:val="001D4097"/>
    <w:rsid w:val="001D4AF3"/>
    <w:rsid w:val="001D5C64"/>
    <w:rsid w:val="001D73F8"/>
    <w:rsid w:val="001D7787"/>
    <w:rsid w:val="001D77DD"/>
    <w:rsid w:val="001D7A0F"/>
    <w:rsid w:val="001D7CA0"/>
    <w:rsid w:val="001D7F1B"/>
    <w:rsid w:val="001E06C4"/>
    <w:rsid w:val="001E135A"/>
    <w:rsid w:val="001E28A7"/>
    <w:rsid w:val="001E2C00"/>
    <w:rsid w:val="001E2D02"/>
    <w:rsid w:val="001E379C"/>
    <w:rsid w:val="001E597D"/>
    <w:rsid w:val="001E5D74"/>
    <w:rsid w:val="001E7193"/>
    <w:rsid w:val="001F074C"/>
    <w:rsid w:val="001F0F53"/>
    <w:rsid w:val="001F1A8A"/>
    <w:rsid w:val="001F35C5"/>
    <w:rsid w:val="001F36EB"/>
    <w:rsid w:val="001F37DC"/>
    <w:rsid w:val="001F4135"/>
    <w:rsid w:val="001F4B91"/>
    <w:rsid w:val="001F4BCF"/>
    <w:rsid w:val="001F5174"/>
    <w:rsid w:val="001F556E"/>
    <w:rsid w:val="001F7989"/>
    <w:rsid w:val="002013CB"/>
    <w:rsid w:val="0020233C"/>
    <w:rsid w:val="00202C05"/>
    <w:rsid w:val="00202F3C"/>
    <w:rsid w:val="0020466E"/>
    <w:rsid w:val="00204F62"/>
    <w:rsid w:val="00206156"/>
    <w:rsid w:val="00207FAE"/>
    <w:rsid w:val="002138DC"/>
    <w:rsid w:val="00216030"/>
    <w:rsid w:val="00216760"/>
    <w:rsid w:val="00220285"/>
    <w:rsid w:val="00221A48"/>
    <w:rsid w:val="00221FB3"/>
    <w:rsid w:val="00221FEE"/>
    <w:rsid w:val="00223E64"/>
    <w:rsid w:val="00225442"/>
    <w:rsid w:val="0022594F"/>
    <w:rsid w:val="00227EE4"/>
    <w:rsid w:val="00231451"/>
    <w:rsid w:val="00231762"/>
    <w:rsid w:val="00231B51"/>
    <w:rsid w:val="0023340E"/>
    <w:rsid w:val="0023363D"/>
    <w:rsid w:val="00233A40"/>
    <w:rsid w:val="00234BA6"/>
    <w:rsid w:val="0023575E"/>
    <w:rsid w:val="002368F3"/>
    <w:rsid w:val="002408BC"/>
    <w:rsid w:val="00242069"/>
    <w:rsid w:val="0024251C"/>
    <w:rsid w:val="0024368C"/>
    <w:rsid w:val="00243C71"/>
    <w:rsid w:val="00243F3C"/>
    <w:rsid w:val="002446BC"/>
    <w:rsid w:val="002447ED"/>
    <w:rsid w:val="00246FDD"/>
    <w:rsid w:val="002478D0"/>
    <w:rsid w:val="00251046"/>
    <w:rsid w:val="00252E1D"/>
    <w:rsid w:val="00253DE2"/>
    <w:rsid w:val="00254F87"/>
    <w:rsid w:val="00255E47"/>
    <w:rsid w:val="00256214"/>
    <w:rsid w:val="00256B3E"/>
    <w:rsid w:val="00256C29"/>
    <w:rsid w:val="00256CC5"/>
    <w:rsid w:val="0025790F"/>
    <w:rsid w:val="002603AB"/>
    <w:rsid w:val="00260A50"/>
    <w:rsid w:val="00263709"/>
    <w:rsid w:val="00263FBB"/>
    <w:rsid w:val="00264736"/>
    <w:rsid w:val="002651EE"/>
    <w:rsid w:val="00266A3F"/>
    <w:rsid w:val="00266F34"/>
    <w:rsid w:val="00270897"/>
    <w:rsid w:val="002709FD"/>
    <w:rsid w:val="00270A3C"/>
    <w:rsid w:val="00270F97"/>
    <w:rsid w:val="002710C4"/>
    <w:rsid w:val="0027201B"/>
    <w:rsid w:val="00272066"/>
    <w:rsid w:val="002728E3"/>
    <w:rsid w:val="002735C8"/>
    <w:rsid w:val="00273858"/>
    <w:rsid w:val="00273AB9"/>
    <w:rsid w:val="00275894"/>
    <w:rsid w:val="0027597D"/>
    <w:rsid w:val="00277B16"/>
    <w:rsid w:val="00281029"/>
    <w:rsid w:val="0028170F"/>
    <w:rsid w:val="002817FE"/>
    <w:rsid w:val="00281C1B"/>
    <w:rsid w:val="00282B39"/>
    <w:rsid w:val="00283BD0"/>
    <w:rsid w:val="0028454D"/>
    <w:rsid w:val="0029062F"/>
    <w:rsid w:val="00290D0D"/>
    <w:rsid w:val="00291BD6"/>
    <w:rsid w:val="00292494"/>
    <w:rsid w:val="0029328E"/>
    <w:rsid w:val="00294547"/>
    <w:rsid w:val="0029507E"/>
    <w:rsid w:val="002952C5"/>
    <w:rsid w:val="00296529"/>
    <w:rsid w:val="00297D88"/>
    <w:rsid w:val="002A1E8F"/>
    <w:rsid w:val="002A2896"/>
    <w:rsid w:val="002A3289"/>
    <w:rsid w:val="002A3860"/>
    <w:rsid w:val="002A5228"/>
    <w:rsid w:val="002A6394"/>
    <w:rsid w:val="002A6C20"/>
    <w:rsid w:val="002A6D0F"/>
    <w:rsid w:val="002B05A4"/>
    <w:rsid w:val="002B1622"/>
    <w:rsid w:val="002B2932"/>
    <w:rsid w:val="002B4D8D"/>
    <w:rsid w:val="002B4F1B"/>
    <w:rsid w:val="002B57F7"/>
    <w:rsid w:val="002B5992"/>
    <w:rsid w:val="002B6D3F"/>
    <w:rsid w:val="002B7D61"/>
    <w:rsid w:val="002C0037"/>
    <w:rsid w:val="002C0BD9"/>
    <w:rsid w:val="002C1317"/>
    <w:rsid w:val="002C216D"/>
    <w:rsid w:val="002C4080"/>
    <w:rsid w:val="002C5E41"/>
    <w:rsid w:val="002C6DE7"/>
    <w:rsid w:val="002D2269"/>
    <w:rsid w:val="002D5D16"/>
    <w:rsid w:val="002D6498"/>
    <w:rsid w:val="002D6727"/>
    <w:rsid w:val="002D6D06"/>
    <w:rsid w:val="002D7A51"/>
    <w:rsid w:val="002E088B"/>
    <w:rsid w:val="002E0A0F"/>
    <w:rsid w:val="002E14C0"/>
    <w:rsid w:val="002E18F3"/>
    <w:rsid w:val="002E1F13"/>
    <w:rsid w:val="002E3614"/>
    <w:rsid w:val="002E476D"/>
    <w:rsid w:val="002E556A"/>
    <w:rsid w:val="002E608F"/>
    <w:rsid w:val="002E7B3A"/>
    <w:rsid w:val="002F0A0E"/>
    <w:rsid w:val="002F14FC"/>
    <w:rsid w:val="002F1DB2"/>
    <w:rsid w:val="002F31AB"/>
    <w:rsid w:val="002F320F"/>
    <w:rsid w:val="002F3CE9"/>
    <w:rsid w:val="002F3EE1"/>
    <w:rsid w:val="002F400A"/>
    <w:rsid w:val="002F5B91"/>
    <w:rsid w:val="002F61BE"/>
    <w:rsid w:val="00300C95"/>
    <w:rsid w:val="00301652"/>
    <w:rsid w:val="003023D0"/>
    <w:rsid w:val="00304A8B"/>
    <w:rsid w:val="0030598A"/>
    <w:rsid w:val="00306C2F"/>
    <w:rsid w:val="003078BA"/>
    <w:rsid w:val="0031164C"/>
    <w:rsid w:val="00311E0E"/>
    <w:rsid w:val="00312E6E"/>
    <w:rsid w:val="00313720"/>
    <w:rsid w:val="003139BF"/>
    <w:rsid w:val="00314A62"/>
    <w:rsid w:val="00317533"/>
    <w:rsid w:val="0032085B"/>
    <w:rsid w:val="00320FE5"/>
    <w:rsid w:val="00321544"/>
    <w:rsid w:val="00322982"/>
    <w:rsid w:val="003230D0"/>
    <w:rsid w:val="003234B6"/>
    <w:rsid w:val="003238A7"/>
    <w:rsid w:val="00325DE1"/>
    <w:rsid w:val="00330186"/>
    <w:rsid w:val="00330A26"/>
    <w:rsid w:val="00330E30"/>
    <w:rsid w:val="00331C8F"/>
    <w:rsid w:val="00332696"/>
    <w:rsid w:val="00332D28"/>
    <w:rsid w:val="00332DCA"/>
    <w:rsid w:val="003345CD"/>
    <w:rsid w:val="0033570F"/>
    <w:rsid w:val="00335BDA"/>
    <w:rsid w:val="00340BDB"/>
    <w:rsid w:val="00340D82"/>
    <w:rsid w:val="00340FBD"/>
    <w:rsid w:val="00341550"/>
    <w:rsid w:val="00341C78"/>
    <w:rsid w:val="00342813"/>
    <w:rsid w:val="00342829"/>
    <w:rsid w:val="00343275"/>
    <w:rsid w:val="00343860"/>
    <w:rsid w:val="003439EA"/>
    <w:rsid w:val="00343BFC"/>
    <w:rsid w:val="00346353"/>
    <w:rsid w:val="003470B7"/>
    <w:rsid w:val="003470C4"/>
    <w:rsid w:val="00347D07"/>
    <w:rsid w:val="00350A75"/>
    <w:rsid w:val="00351954"/>
    <w:rsid w:val="0035217C"/>
    <w:rsid w:val="00353D78"/>
    <w:rsid w:val="0035425A"/>
    <w:rsid w:val="003543D9"/>
    <w:rsid w:val="00354F06"/>
    <w:rsid w:val="00356F20"/>
    <w:rsid w:val="00361807"/>
    <w:rsid w:val="0036215A"/>
    <w:rsid w:val="0036248A"/>
    <w:rsid w:val="00363277"/>
    <w:rsid w:val="003636D9"/>
    <w:rsid w:val="00364291"/>
    <w:rsid w:val="00364294"/>
    <w:rsid w:val="00364945"/>
    <w:rsid w:val="0036557A"/>
    <w:rsid w:val="003657BE"/>
    <w:rsid w:val="00365C66"/>
    <w:rsid w:val="00366323"/>
    <w:rsid w:val="00367D38"/>
    <w:rsid w:val="00370B6B"/>
    <w:rsid w:val="00370E3E"/>
    <w:rsid w:val="00371BE1"/>
    <w:rsid w:val="00371F1C"/>
    <w:rsid w:val="00373C3B"/>
    <w:rsid w:val="00374B5E"/>
    <w:rsid w:val="00375C9E"/>
    <w:rsid w:val="00376CA8"/>
    <w:rsid w:val="00380821"/>
    <w:rsid w:val="00380A0C"/>
    <w:rsid w:val="00381BC6"/>
    <w:rsid w:val="00387440"/>
    <w:rsid w:val="00390444"/>
    <w:rsid w:val="00390EEC"/>
    <w:rsid w:val="003912C3"/>
    <w:rsid w:val="0039481A"/>
    <w:rsid w:val="003953B7"/>
    <w:rsid w:val="0039571A"/>
    <w:rsid w:val="003968F5"/>
    <w:rsid w:val="003973CA"/>
    <w:rsid w:val="003978E7"/>
    <w:rsid w:val="00397981"/>
    <w:rsid w:val="00397FEA"/>
    <w:rsid w:val="003A0784"/>
    <w:rsid w:val="003A115E"/>
    <w:rsid w:val="003A14DE"/>
    <w:rsid w:val="003A18F3"/>
    <w:rsid w:val="003A24D1"/>
    <w:rsid w:val="003A2CD2"/>
    <w:rsid w:val="003A3859"/>
    <w:rsid w:val="003A413B"/>
    <w:rsid w:val="003A43A8"/>
    <w:rsid w:val="003A4E31"/>
    <w:rsid w:val="003A741D"/>
    <w:rsid w:val="003B0CE1"/>
    <w:rsid w:val="003B3000"/>
    <w:rsid w:val="003B6BE2"/>
    <w:rsid w:val="003B72F3"/>
    <w:rsid w:val="003C025F"/>
    <w:rsid w:val="003C06B5"/>
    <w:rsid w:val="003C08C3"/>
    <w:rsid w:val="003C0E22"/>
    <w:rsid w:val="003C196B"/>
    <w:rsid w:val="003C3229"/>
    <w:rsid w:val="003C366E"/>
    <w:rsid w:val="003C37CA"/>
    <w:rsid w:val="003C3849"/>
    <w:rsid w:val="003C4427"/>
    <w:rsid w:val="003C48AD"/>
    <w:rsid w:val="003C4C75"/>
    <w:rsid w:val="003C4D77"/>
    <w:rsid w:val="003C5266"/>
    <w:rsid w:val="003C70B6"/>
    <w:rsid w:val="003C7E0A"/>
    <w:rsid w:val="003D135C"/>
    <w:rsid w:val="003D2CEA"/>
    <w:rsid w:val="003D3C2C"/>
    <w:rsid w:val="003D46A7"/>
    <w:rsid w:val="003D5AE5"/>
    <w:rsid w:val="003D63D5"/>
    <w:rsid w:val="003D697A"/>
    <w:rsid w:val="003E1D28"/>
    <w:rsid w:val="003E2400"/>
    <w:rsid w:val="003E255C"/>
    <w:rsid w:val="003E3D61"/>
    <w:rsid w:val="003E3E88"/>
    <w:rsid w:val="003E4282"/>
    <w:rsid w:val="003E4FF7"/>
    <w:rsid w:val="003E5CAF"/>
    <w:rsid w:val="003E7DCD"/>
    <w:rsid w:val="003F2CB4"/>
    <w:rsid w:val="003F4C91"/>
    <w:rsid w:val="003F68AE"/>
    <w:rsid w:val="003F6F0E"/>
    <w:rsid w:val="003F7116"/>
    <w:rsid w:val="003F7362"/>
    <w:rsid w:val="00402A0A"/>
    <w:rsid w:val="00403CAB"/>
    <w:rsid w:val="004045D2"/>
    <w:rsid w:val="00404602"/>
    <w:rsid w:val="004069A6"/>
    <w:rsid w:val="00406D66"/>
    <w:rsid w:val="0040700B"/>
    <w:rsid w:val="00407534"/>
    <w:rsid w:val="0040764C"/>
    <w:rsid w:val="00410384"/>
    <w:rsid w:val="004106C3"/>
    <w:rsid w:val="00411BF1"/>
    <w:rsid w:val="00415299"/>
    <w:rsid w:val="00415EE2"/>
    <w:rsid w:val="00416839"/>
    <w:rsid w:val="00417D55"/>
    <w:rsid w:val="00420358"/>
    <w:rsid w:val="0042062D"/>
    <w:rsid w:val="00421AAD"/>
    <w:rsid w:val="00421CAB"/>
    <w:rsid w:val="004221EF"/>
    <w:rsid w:val="00422E33"/>
    <w:rsid w:val="004234C4"/>
    <w:rsid w:val="00424C85"/>
    <w:rsid w:val="0042605D"/>
    <w:rsid w:val="004277C6"/>
    <w:rsid w:val="00427ADC"/>
    <w:rsid w:val="004312CB"/>
    <w:rsid w:val="00436CB7"/>
    <w:rsid w:val="004373EC"/>
    <w:rsid w:val="00437CBE"/>
    <w:rsid w:val="0044024B"/>
    <w:rsid w:val="004411B0"/>
    <w:rsid w:val="004414CD"/>
    <w:rsid w:val="0044159E"/>
    <w:rsid w:val="00443198"/>
    <w:rsid w:val="00443450"/>
    <w:rsid w:val="00443BF6"/>
    <w:rsid w:val="004441F1"/>
    <w:rsid w:val="0044440D"/>
    <w:rsid w:val="00444A9D"/>
    <w:rsid w:val="00445A48"/>
    <w:rsid w:val="0044727D"/>
    <w:rsid w:val="00451815"/>
    <w:rsid w:val="00451A94"/>
    <w:rsid w:val="004528AB"/>
    <w:rsid w:val="00452BA7"/>
    <w:rsid w:val="00452F72"/>
    <w:rsid w:val="00453458"/>
    <w:rsid w:val="0045493D"/>
    <w:rsid w:val="00454D45"/>
    <w:rsid w:val="00455E88"/>
    <w:rsid w:val="0046041A"/>
    <w:rsid w:val="0046120B"/>
    <w:rsid w:val="00462171"/>
    <w:rsid w:val="00463818"/>
    <w:rsid w:val="00463D98"/>
    <w:rsid w:val="00464CCC"/>
    <w:rsid w:val="00465FC2"/>
    <w:rsid w:val="0046611E"/>
    <w:rsid w:val="00466D74"/>
    <w:rsid w:val="004670E3"/>
    <w:rsid w:val="004703C0"/>
    <w:rsid w:val="00471A63"/>
    <w:rsid w:val="0047218B"/>
    <w:rsid w:val="0047275D"/>
    <w:rsid w:val="00474683"/>
    <w:rsid w:val="004757E2"/>
    <w:rsid w:val="00475C6E"/>
    <w:rsid w:val="00477CF4"/>
    <w:rsid w:val="004831AB"/>
    <w:rsid w:val="00483259"/>
    <w:rsid w:val="00483BB9"/>
    <w:rsid w:val="0048501B"/>
    <w:rsid w:val="00485122"/>
    <w:rsid w:val="0048600C"/>
    <w:rsid w:val="004861C3"/>
    <w:rsid w:val="00486DFE"/>
    <w:rsid w:val="00486F7E"/>
    <w:rsid w:val="0048770D"/>
    <w:rsid w:val="0049053B"/>
    <w:rsid w:val="00491685"/>
    <w:rsid w:val="0049174C"/>
    <w:rsid w:val="004917B5"/>
    <w:rsid w:val="00491B8D"/>
    <w:rsid w:val="0049285F"/>
    <w:rsid w:val="00493CC2"/>
    <w:rsid w:val="00494824"/>
    <w:rsid w:val="00494853"/>
    <w:rsid w:val="00494DDD"/>
    <w:rsid w:val="004956AF"/>
    <w:rsid w:val="00495BEC"/>
    <w:rsid w:val="00496369"/>
    <w:rsid w:val="0049763A"/>
    <w:rsid w:val="004A1ED6"/>
    <w:rsid w:val="004A2087"/>
    <w:rsid w:val="004A3862"/>
    <w:rsid w:val="004A4929"/>
    <w:rsid w:val="004A5640"/>
    <w:rsid w:val="004A58EA"/>
    <w:rsid w:val="004A75E7"/>
    <w:rsid w:val="004B1B37"/>
    <w:rsid w:val="004B302C"/>
    <w:rsid w:val="004B3885"/>
    <w:rsid w:val="004B390A"/>
    <w:rsid w:val="004B4D56"/>
    <w:rsid w:val="004C2536"/>
    <w:rsid w:val="004C2BE0"/>
    <w:rsid w:val="004C60B8"/>
    <w:rsid w:val="004C6A22"/>
    <w:rsid w:val="004C7093"/>
    <w:rsid w:val="004D1E55"/>
    <w:rsid w:val="004D280D"/>
    <w:rsid w:val="004D3630"/>
    <w:rsid w:val="004D3ABC"/>
    <w:rsid w:val="004D794C"/>
    <w:rsid w:val="004E1BC2"/>
    <w:rsid w:val="004E1DFB"/>
    <w:rsid w:val="004E40E5"/>
    <w:rsid w:val="004E4650"/>
    <w:rsid w:val="004E5DA6"/>
    <w:rsid w:val="004E7552"/>
    <w:rsid w:val="004F0431"/>
    <w:rsid w:val="004F25C2"/>
    <w:rsid w:val="004F36BE"/>
    <w:rsid w:val="004F5920"/>
    <w:rsid w:val="004F6B06"/>
    <w:rsid w:val="004F7064"/>
    <w:rsid w:val="004F7CFD"/>
    <w:rsid w:val="00501716"/>
    <w:rsid w:val="00501A0E"/>
    <w:rsid w:val="00501CAF"/>
    <w:rsid w:val="005024C0"/>
    <w:rsid w:val="00502A77"/>
    <w:rsid w:val="0050381D"/>
    <w:rsid w:val="005043B2"/>
    <w:rsid w:val="00504800"/>
    <w:rsid w:val="005053E9"/>
    <w:rsid w:val="0050560B"/>
    <w:rsid w:val="00505B3A"/>
    <w:rsid w:val="0050644F"/>
    <w:rsid w:val="00507D7C"/>
    <w:rsid w:val="00507FF7"/>
    <w:rsid w:val="00511EE5"/>
    <w:rsid w:val="00513D5B"/>
    <w:rsid w:val="00514996"/>
    <w:rsid w:val="0051499A"/>
    <w:rsid w:val="00514DEC"/>
    <w:rsid w:val="00515B38"/>
    <w:rsid w:val="00515CAB"/>
    <w:rsid w:val="005206A8"/>
    <w:rsid w:val="0052233D"/>
    <w:rsid w:val="00522D5E"/>
    <w:rsid w:val="00524551"/>
    <w:rsid w:val="00524AD8"/>
    <w:rsid w:val="005258E0"/>
    <w:rsid w:val="00526BE7"/>
    <w:rsid w:val="00527328"/>
    <w:rsid w:val="00530C07"/>
    <w:rsid w:val="00530D34"/>
    <w:rsid w:val="00530E36"/>
    <w:rsid w:val="0053236E"/>
    <w:rsid w:val="005324E3"/>
    <w:rsid w:val="00532766"/>
    <w:rsid w:val="00532D6A"/>
    <w:rsid w:val="00534259"/>
    <w:rsid w:val="00534F52"/>
    <w:rsid w:val="00535555"/>
    <w:rsid w:val="0053558D"/>
    <w:rsid w:val="005357DB"/>
    <w:rsid w:val="00536DC2"/>
    <w:rsid w:val="00537B15"/>
    <w:rsid w:val="0054054B"/>
    <w:rsid w:val="0054201B"/>
    <w:rsid w:val="005421ED"/>
    <w:rsid w:val="005422B8"/>
    <w:rsid w:val="00543199"/>
    <w:rsid w:val="005442E3"/>
    <w:rsid w:val="0054462E"/>
    <w:rsid w:val="005454A4"/>
    <w:rsid w:val="0054776E"/>
    <w:rsid w:val="00550633"/>
    <w:rsid w:val="00552326"/>
    <w:rsid w:val="00552E25"/>
    <w:rsid w:val="005546B4"/>
    <w:rsid w:val="00554C3C"/>
    <w:rsid w:val="00554C6D"/>
    <w:rsid w:val="00555AAE"/>
    <w:rsid w:val="005571F4"/>
    <w:rsid w:val="005617D2"/>
    <w:rsid w:val="005634A3"/>
    <w:rsid w:val="005635BF"/>
    <w:rsid w:val="005645B8"/>
    <w:rsid w:val="00565C64"/>
    <w:rsid w:val="00565CDE"/>
    <w:rsid w:val="00566649"/>
    <w:rsid w:val="005668AF"/>
    <w:rsid w:val="00570EF4"/>
    <w:rsid w:val="00571E3E"/>
    <w:rsid w:val="00571F89"/>
    <w:rsid w:val="005744C4"/>
    <w:rsid w:val="0057465B"/>
    <w:rsid w:val="00575DDA"/>
    <w:rsid w:val="005763A1"/>
    <w:rsid w:val="00576736"/>
    <w:rsid w:val="00577B3E"/>
    <w:rsid w:val="00577D97"/>
    <w:rsid w:val="005814E5"/>
    <w:rsid w:val="00582AA2"/>
    <w:rsid w:val="00582E20"/>
    <w:rsid w:val="0058318C"/>
    <w:rsid w:val="00583D3C"/>
    <w:rsid w:val="0058402D"/>
    <w:rsid w:val="005840CF"/>
    <w:rsid w:val="00584C2D"/>
    <w:rsid w:val="00585513"/>
    <w:rsid w:val="005872F9"/>
    <w:rsid w:val="00590CD0"/>
    <w:rsid w:val="00590E41"/>
    <w:rsid w:val="005927E2"/>
    <w:rsid w:val="005939AE"/>
    <w:rsid w:val="005939E1"/>
    <w:rsid w:val="005954EF"/>
    <w:rsid w:val="0059571B"/>
    <w:rsid w:val="00596B43"/>
    <w:rsid w:val="00597E07"/>
    <w:rsid w:val="00597EDD"/>
    <w:rsid w:val="005A26E5"/>
    <w:rsid w:val="005A35A4"/>
    <w:rsid w:val="005A3BFD"/>
    <w:rsid w:val="005A43C7"/>
    <w:rsid w:val="005A5971"/>
    <w:rsid w:val="005A6697"/>
    <w:rsid w:val="005A68C3"/>
    <w:rsid w:val="005A6941"/>
    <w:rsid w:val="005A6B05"/>
    <w:rsid w:val="005A7DE8"/>
    <w:rsid w:val="005B1667"/>
    <w:rsid w:val="005B3352"/>
    <w:rsid w:val="005B3B44"/>
    <w:rsid w:val="005B56C1"/>
    <w:rsid w:val="005B661A"/>
    <w:rsid w:val="005B6DAC"/>
    <w:rsid w:val="005C09FB"/>
    <w:rsid w:val="005C0C3D"/>
    <w:rsid w:val="005C2C1E"/>
    <w:rsid w:val="005C2C92"/>
    <w:rsid w:val="005C2F0E"/>
    <w:rsid w:val="005C51E5"/>
    <w:rsid w:val="005C63D7"/>
    <w:rsid w:val="005C64C5"/>
    <w:rsid w:val="005C73BB"/>
    <w:rsid w:val="005C7A14"/>
    <w:rsid w:val="005C7E97"/>
    <w:rsid w:val="005D0D4D"/>
    <w:rsid w:val="005D155B"/>
    <w:rsid w:val="005D1BC7"/>
    <w:rsid w:val="005D26C9"/>
    <w:rsid w:val="005D4392"/>
    <w:rsid w:val="005D4B19"/>
    <w:rsid w:val="005D5A21"/>
    <w:rsid w:val="005D5E22"/>
    <w:rsid w:val="005D67B9"/>
    <w:rsid w:val="005D774D"/>
    <w:rsid w:val="005D7CEC"/>
    <w:rsid w:val="005E023C"/>
    <w:rsid w:val="005E1C76"/>
    <w:rsid w:val="005E1D20"/>
    <w:rsid w:val="005E1EC2"/>
    <w:rsid w:val="005E20AA"/>
    <w:rsid w:val="005E2232"/>
    <w:rsid w:val="005E3362"/>
    <w:rsid w:val="005E58FE"/>
    <w:rsid w:val="005E641A"/>
    <w:rsid w:val="005E711B"/>
    <w:rsid w:val="005F1537"/>
    <w:rsid w:val="005F2816"/>
    <w:rsid w:val="005F3016"/>
    <w:rsid w:val="005F50D6"/>
    <w:rsid w:val="005F5EC0"/>
    <w:rsid w:val="005F61EF"/>
    <w:rsid w:val="005F6263"/>
    <w:rsid w:val="005F6CB6"/>
    <w:rsid w:val="005F6E28"/>
    <w:rsid w:val="005F7CC1"/>
    <w:rsid w:val="00600F7C"/>
    <w:rsid w:val="00601C0D"/>
    <w:rsid w:val="00602A28"/>
    <w:rsid w:val="006033B8"/>
    <w:rsid w:val="00603412"/>
    <w:rsid w:val="0060370F"/>
    <w:rsid w:val="0060413E"/>
    <w:rsid w:val="006042EC"/>
    <w:rsid w:val="006044B5"/>
    <w:rsid w:val="006057FE"/>
    <w:rsid w:val="00605C8C"/>
    <w:rsid w:val="00606867"/>
    <w:rsid w:val="00606CC5"/>
    <w:rsid w:val="00607E39"/>
    <w:rsid w:val="00612701"/>
    <w:rsid w:val="00613CA2"/>
    <w:rsid w:val="00614983"/>
    <w:rsid w:val="006150CF"/>
    <w:rsid w:val="00615A6A"/>
    <w:rsid w:val="0061664D"/>
    <w:rsid w:val="0061668F"/>
    <w:rsid w:val="00616A33"/>
    <w:rsid w:val="006172B1"/>
    <w:rsid w:val="00617625"/>
    <w:rsid w:val="006179C3"/>
    <w:rsid w:val="0062020D"/>
    <w:rsid w:val="00620F0D"/>
    <w:rsid w:val="006210B4"/>
    <w:rsid w:val="006220CA"/>
    <w:rsid w:val="006249A4"/>
    <w:rsid w:val="00625B48"/>
    <w:rsid w:val="0062623B"/>
    <w:rsid w:val="006301B5"/>
    <w:rsid w:val="00630328"/>
    <w:rsid w:val="00630C04"/>
    <w:rsid w:val="0063139B"/>
    <w:rsid w:val="00631747"/>
    <w:rsid w:val="00633913"/>
    <w:rsid w:val="0063719A"/>
    <w:rsid w:val="0063765E"/>
    <w:rsid w:val="00637BC1"/>
    <w:rsid w:val="00637EF2"/>
    <w:rsid w:val="00641199"/>
    <w:rsid w:val="00641994"/>
    <w:rsid w:val="00642044"/>
    <w:rsid w:val="0064365F"/>
    <w:rsid w:val="006438C5"/>
    <w:rsid w:val="00647E9E"/>
    <w:rsid w:val="00650791"/>
    <w:rsid w:val="00651CA5"/>
    <w:rsid w:val="0065304C"/>
    <w:rsid w:val="00653735"/>
    <w:rsid w:val="00655E60"/>
    <w:rsid w:val="0065621D"/>
    <w:rsid w:val="0065627F"/>
    <w:rsid w:val="00656289"/>
    <w:rsid w:val="00656D22"/>
    <w:rsid w:val="00660008"/>
    <w:rsid w:val="006603C0"/>
    <w:rsid w:val="00660C68"/>
    <w:rsid w:val="0066121A"/>
    <w:rsid w:val="00667818"/>
    <w:rsid w:val="006703E5"/>
    <w:rsid w:val="00670932"/>
    <w:rsid w:val="00672615"/>
    <w:rsid w:val="00672F33"/>
    <w:rsid w:val="00673558"/>
    <w:rsid w:val="00673DA8"/>
    <w:rsid w:val="006744B4"/>
    <w:rsid w:val="006753BF"/>
    <w:rsid w:val="00680A83"/>
    <w:rsid w:val="00680ADB"/>
    <w:rsid w:val="00680EBB"/>
    <w:rsid w:val="006823C0"/>
    <w:rsid w:val="006838C6"/>
    <w:rsid w:val="00683A4B"/>
    <w:rsid w:val="006859B8"/>
    <w:rsid w:val="0068699B"/>
    <w:rsid w:val="00687BEE"/>
    <w:rsid w:val="00687E28"/>
    <w:rsid w:val="006905F7"/>
    <w:rsid w:val="0069227C"/>
    <w:rsid w:val="0069386A"/>
    <w:rsid w:val="00694993"/>
    <w:rsid w:val="00695B12"/>
    <w:rsid w:val="00695B5C"/>
    <w:rsid w:val="00696C81"/>
    <w:rsid w:val="006978C7"/>
    <w:rsid w:val="006A0ED2"/>
    <w:rsid w:val="006A1BEC"/>
    <w:rsid w:val="006A22DD"/>
    <w:rsid w:val="006A42F0"/>
    <w:rsid w:val="006A4698"/>
    <w:rsid w:val="006A49D8"/>
    <w:rsid w:val="006A5BE8"/>
    <w:rsid w:val="006A7B88"/>
    <w:rsid w:val="006B057F"/>
    <w:rsid w:val="006B17EC"/>
    <w:rsid w:val="006B4840"/>
    <w:rsid w:val="006B4C43"/>
    <w:rsid w:val="006B5910"/>
    <w:rsid w:val="006B5A37"/>
    <w:rsid w:val="006B5F20"/>
    <w:rsid w:val="006B69C1"/>
    <w:rsid w:val="006B735F"/>
    <w:rsid w:val="006B74FD"/>
    <w:rsid w:val="006C0E93"/>
    <w:rsid w:val="006C13A9"/>
    <w:rsid w:val="006C2B94"/>
    <w:rsid w:val="006C385E"/>
    <w:rsid w:val="006C39AD"/>
    <w:rsid w:val="006C425E"/>
    <w:rsid w:val="006C42A0"/>
    <w:rsid w:val="006C54EA"/>
    <w:rsid w:val="006C63F2"/>
    <w:rsid w:val="006C6AB4"/>
    <w:rsid w:val="006C6F80"/>
    <w:rsid w:val="006D04ED"/>
    <w:rsid w:val="006D05A0"/>
    <w:rsid w:val="006D0DB6"/>
    <w:rsid w:val="006D2113"/>
    <w:rsid w:val="006D355C"/>
    <w:rsid w:val="006D415E"/>
    <w:rsid w:val="006D4A79"/>
    <w:rsid w:val="006D6C33"/>
    <w:rsid w:val="006D7B80"/>
    <w:rsid w:val="006E086D"/>
    <w:rsid w:val="006E2356"/>
    <w:rsid w:val="006E2908"/>
    <w:rsid w:val="006E2D16"/>
    <w:rsid w:val="006E4264"/>
    <w:rsid w:val="006E582C"/>
    <w:rsid w:val="006E5B5E"/>
    <w:rsid w:val="006E7BA2"/>
    <w:rsid w:val="006F3CA2"/>
    <w:rsid w:val="006F4E10"/>
    <w:rsid w:val="006F543C"/>
    <w:rsid w:val="006F5A37"/>
    <w:rsid w:val="006F5A4E"/>
    <w:rsid w:val="006F5D2B"/>
    <w:rsid w:val="006F6208"/>
    <w:rsid w:val="00700468"/>
    <w:rsid w:val="00701F50"/>
    <w:rsid w:val="0070232A"/>
    <w:rsid w:val="00702A67"/>
    <w:rsid w:val="00703620"/>
    <w:rsid w:val="0070411C"/>
    <w:rsid w:val="0070528D"/>
    <w:rsid w:val="00705435"/>
    <w:rsid w:val="007056C0"/>
    <w:rsid w:val="00705D01"/>
    <w:rsid w:val="00706464"/>
    <w:rsid w:val="00711A57"/>
    <w:rsid w:val="00711AFA"/>
    <w:rsid w:val="00711C16"/>
    <w:rsid w:val="007129AB"/>
    <w:rsid w:val="00712ECE"/>
    <w:rsid w:val="0071395C"/>
    <w:rsid w:val="00714803"/>
    <w:rsid w:val="00714E71"/>
    <w:rsid w:val="0071518E"/>
    <w:rsid w:val="00715D51"/>
    <w:rsid w:val="007168D2"/>
    <w:rsid w:val="0071733F"/>
    <w:rsid w:val="0071779A"/>
    <w:rsid w:val="007207BB"/>
    <w:rsid w:val="00720D3E"/>
    <w:rsid w:val="0072187A"/>
    <w:rsid w:val="00721952"/>
    <w:rsid w:val="00721BCE"/>
    <w:rsid w:val="00721ECA"/>
    <w:rsid w:val="00723DD5"/>
    <w:rsid w:val="0072512F"/>
    <w:rsid w:val="007268BD"/>
    <w:rsid w:val="0072752F"/>
    <w:rsid w:val="00727B0D"/>
    <w:rsid w:val="00730DAE"/>
    <w:rsid w:val="007313E5"/>
    <w:rsid w:val="00732AF5"/>
    <w:rsid w:val="00733AD1"/>
    <w:rsid w:val="00733FF4"/>
    <w:rsid w:val="0073663D"/>
    <w:rsid w:val="00736989"/>
    <w:rsid w:val="00736BB3"/>
    <w:rsid w:val="00736EEA"/>
    <w:rsid w:val="00737A49"/>
    <w:rsid w:val="007403A8"/>
    <w:rsid w:val="007424BF"/>
    <w:rsid w:val="00743BEF"/>
    <w:rsid w:val="00743CE8"/>
    <w:rsid w:val="00745E79"/>
    <w:rsid w:val="00747054"/>
    <w:rsid w:val="00747271"/>
    <w:rsid w:val="007473E0"/>
    <w:rsid w:val="007475A1"/>
    <w:rsid w:val="0075112B"/>
    <w:rsid w:val="00751660"/>
    <w:rsid w:val="00752DE1"/>
    <w:rsid w:val="00753427"/>
    <w:rsid w:val="007534CC"/>
    <w:rsid w:val="007539B3"/>
    <w:rsid w:val="00753E00"/>
    <w:rsid w:val="00754364"/>
    <w:rsid w:val="0075523C"/>
    <w:rsid w:val="00756AEA"/>
    <w:rsid w:val="00756BD0"/>
    <w:rsid w:val="00757243"/>
    <w:rsid w:val="007577FE"/>
    <w:rsid w:val="0076003B"/>
    <w:rsid w:val="00762301"/>
    <w:rsid w:val="007624A2"/>
    <w:rsid w:val="007634C4"/>
    <w:rsid w:val="007652DD"/>
    <w:rsid w:val="00765723"/>
    <w:rsid w:val="0076582B"/>
    <w:rsid w:val="00765B4C"/>
    <w:rsid w:val="0076769F"/>
    <w:rsid w:val="0077014B"/>
    <w:rsid w:val="00770959"/>
    <w:rsid w:val="00770C9F"/>
    <w:rsid w:val="007714EE"/>
    <w:rsid w:val="00771A21"/>
    <w:rsid w:val="00771E13"/>
    <w:rsid w:val="00771EB9"/>
    <w:rsid w:val="00774AF5"/>
    <w:rsid w:val="007755B6"/>
    <w:rsid w:val="00775E35"/>
    <w:rsid w:val="00776818"/>
    <w:rsid w:val="00776E9E"/>
    <w:rsid w:val="007778EA"/>
    <w:rsid w:val="00780D75"/>
    <w:rsid w:val="00780F00"/>
    <w:rsid w:val="00780FF6"/>
    <w:rsid w:val="007818A2"/>
    <w:rsid w:val="007823C1"/>
    <w:rsid w:val="00782F79"/>
    <w:rsid w:val="00786FE3"/>
    <w:rsid w:val="00787294"/>
    <w:rsid w:val="007872A6"/>
    <w:rsid w:val="00787915"/>
    <w:rsid w:val="00790B2C"/>
    <w:rsid w:val="00792306"/>
    <w:rsid w:val="00793A10"/>
    <w:rsid w:val="00794735"/>
    <w:rsid w:val="007951C1"/>
    <w:rsid w:val="007967CF"/>
    <w:rsid w:val="007968E4"/>
    <w:rsid w:val="00796DF1"/>
    <w:rsid w:val="00796F5E"/>
    <w:rsid w:val="00797478"/>
    <w:rsid w:val="007979A0"/>
    <w:rsid w:val="00797E6C"/>
    <w:rsid w:val="007A1E55"/>
    <w:rsid w:val="007A228F"/>
    <w:rsid w:val="007A3545"/>
    <w:rsid w:val="007A4101"/>
    <w:rsid w:val="007A589D"/>
    <w:rsid w:val="007A5BFD"/>
    <w:rsid w:val="007A6726"/>
    <w:rsid w:val="007A6FC2"/>
    <w:rsid w:val="007B02B0"/>
    <w:rsid w:val="007B0864"/>
    <w:rsid w:val="007B090C"/>
    <w:rsid w:val="007B1507"/>
    <w:rsid w:val="007B29F6"/>
    <w:rsid w:val="007B4F70"/>
    <w:rsid w:val="007B6C18"/>
    <w:rsid w:val="007B7622"/>
    <w:rsid w:val="007B7EF9"/>
    <w:rsid w:val="007B7F69"/>
    <w:rsid w:val="007C1166"/>
    <w:rsid w:val="007C13CB"/>
    <w:rsid w:val="007C2317"/>
    <w:rsid w:val="007C30A2"/>
    <w:rsid w:val="007C30DB"/>
    <w:rsid w:val="007C4256"/>
    <w:rsid w:val="007C6C3E"/>
    <w:rsid w:val="007C7158"/>
    <w:rsid w:val="007C7B96"/>
    <w:rsid w:val="007D0A9B"/>
    <w:rsid w:val="007D2EE0"/>
    <w:rsid w:val="007D3851"/>
    <w:rsid w:val="007D395F"/>
    <w:rsid w:val="007D3EB4"/>
    <w:rsid w:val="007D3F11"/>
    <w:rsid w:val="007D4223"/>
    <w:rsid w:val="007D5395"/>
    <w:rsid w:val="007D74CC"/>
    <w:rsid w:val="007E1955"/>
    <w:rsid w:val="007E1DD7"/>
    <w:rsid w:val="007E22E4"/>
    <w:rsid w:val="007E2F2D"/>
    <w:rsid w:val="007E63EB"/>
    <w:rsid w:val="007E7367"/>
    <w:rsid w:val="007E745B"/>
    <w:rsid w:val="007E787C"/>
    <w:rsid w:val="007E7D84"/>
    <w:rsid w:val="007F03F7"/>
    <w:rsid w:val="007F099F"/>
    <w:rsid w:val="007F1386"/>
    <w:rsid w:val="007F1BA9"/>
    <w:rsid w:val="007F23D4"/>
    <w:rsid w:val="007F34B1"/>
    <w:rsid w:val="007F3B6F"/>
    <w:rsid w:val="007F69FE"/>
    <w:rsid w:val="007F6D2A"/>
    <w:rsid w:val="007F7EAB"/>
    <w:rsid w:val="0080066A"/>
    <w:rsid w:val="00800869"/>
    <w:rsid w:val="00801375"/>
    <w:rsid w:val="0080159C"/>
    <w:rsid w:val="00801AD1"/>
    <w:rsid w:val="0080498B"/>
    <w:rsid w:val="00806022"/>
    <w:rsid w:val="0080631F"/>
    <w:rsid w:val="00806CE6"/>
    <w:rsid w:val="00807679"/>
    <w:rsid w:val="00807C79"/>
    <w:rsid w:val="00807CB2"/>
    <w:rsid w:val="0081086E"/>
    <w:rsid w:val="00811941"/>
    <w:rsid w:val="0081263A"/>
    <w:rsid w:val="008135F5"/>
    <w:rsid w:val="00813758"/>
    <w:rsid w:val="00813F69"/>
    <w:rsid w:val="00813F73"/>
    <w:rsid w:val="008146C0"/>
    <w:rsid w:val="00814F95"/>
    <w:rsid w:val="0081715E"/>
    <w:rsid w:val="0082109D"/>
    <w:rsid w:val="00822284"/>
    <w:rsid w:val="008227E3"/>
    <w:rsid w:val="00824D1F"/>
    <w:rsid w:val="00825AF7"/>
    <w:rsid w:val="00825F81"/>
    <w:rsid w:val="0082735A"/>
    <w:rsid w:val="008279B3"/>
    <w:rsid w:val="00830881"/>
    <w:rsid w:val="00830E04"/>
    <w:rsid w:val="00831BCA"/>
    <w:rsid w:val="0083332C"/>
    <w:rsid w:val="00834151"/>
    <w:rsid w:val="00836A31"/>
    <w:rsid w:val="00836F09"/>
    <w:rsid w:val="00840789"/>
    <w:rsid w:val="008413A6"/>
    <w:rsid w:val="00842249"/>
    <w:rsid w:val="00842F1B"/>
    <w:rsid w:val="00843529"/>
    <w:rsid w:val="00844165"/>
    <w:rsid w:val="008445A6"/>
    <w:rsid w:val="0084500F"/>
    <w:rsid w:val="008452E8"/>
    <w:rsid w:val="00845509"/>
    <w:rsid w:val="00845BBF"/>
    <w:rsid w:val="00846314"/>
    <w:rsid w:val="00846CC4"/>
    <w:rsid w:val="00846E42"/>
    <w:rsid w:val="00847F59"/>
    <w:rsid w:val="008519AC"/>
    <w:rsid w:val="00852034"/>
    <w:rsid w:val="008520AE"/>
    <w:rsid w:val="00852504"/>
    <w:rsid w:val="0085288C"/>
    <w:rsid w:val="00853738"/>
    <w:rsid w:val="00853CD2"/>
    <w:rsid w:val="008542F4"/>
    <w:rsid w:val="00854CEF"/>
    <w:rsid w:val="00854DDA"/>
    <w:rsid w:val="00855451"/>
    <w:rsid w:val="008558B0"/>
    <w:rsid w:val="0085703C"/>
    <w:rsid w:val="008601AC"/>
    <w:rsid w:val="0086024E"/>
    <w:rsid w:val="00860546"/>
    <w:rsid w:val="0086190E"/>
    <w:rsid w:val="0086392D"/>
    <w:rsid w:val="00863972"/>
    <w:rsid w:val="00863E0D"/>
    <w:rsid w:val="008643A9"/>
    <w:rsid w:val="008643AA"/>
    <w:rsid w:val="00864548"/>
    <w:rsid w:val="00864AE4"/>
    <w:rsid w:val="00864CDE"/>
    <w:rsid w:val="00867305"/>
    <w:rsid w:val="008678E0"/>
    <w:rsid w:val="00867AA6"/>
    <w:rsid w:val="00867ADD"/>
    <w:rsid w:val="0087003E"/>
    <w:rsid w:val="0087025B"/>
    <w:rsid w:val="00870DA4"/>
    <w:rsid w:val="008723E6"/>
    <w:rsid w:val="00872ABB"/>
    <w:rsid w:val="00872B63"/>
    <w:rsid w:val="00872CC2"/>
    <w:rsid w:val="008732DA"/>
    <w:rsid w:val="00873E38"/>
    <w:rsid w:val="00876935"/>
    <w:rsid w:val="00876DB9"/>
    <w:rsid w:val="0088108E"/>
    <w:rsid w:val="00881B2B"/>
    <w:rsid w:val="0088259C"/>
    <w:rsid w:val="00882D10"/>
    <w:rsid w:val="00883FEE"/>
    <w:rsid w:val="00885AC6"/>
    <w:rsid w:val="008868A1"/>
    <w:rsid w:val="00891ED4"/>
    <w:rsid w:val="00891F56"/>
    <w:rsid w:val="0089261E"/>
    <w:rsid w:val="00892640"/>
    <w:rsid w:val="008941A2"/>
    <w:rsid w:val="008943E2"/>
    <w:rsid w:val="00894BD5"/>
    <w:rsid w:val="00896CCA"/>
    <w:rsid w:val="00896CD7"/>
    <w:rsid w:val="00897DB7"/>
    <w:rsid w:val="00897F45"/>
    <w:rsid w:val="008A2EE3"/>
    <w:rsid w:val="008A443D"/>
    <w:rsid w:val="008A48E7"/>
    <w:rsid w:val="008A50FA"/>
    <w:rsid w:val="008A5DF1"/>
    <w:rsid w:val="008A6AF2"/>
    <w:rsid w:val="008A7A73"/>
    <w:rsid w:val="008A7DC0"/>
    <w:rsid w:val="008B02FC"/>
    <w:rsid w:val="008B0C2D"/>
    <w:rsid w:val="008B12B2"/>
    <w:rsid w:val="008B1E79"/>
    <w:rsid w:val="008B2A75"/>
    <w:rsid w:val="008B3C19"/>
    <w:rsid w:val="008B4038"/>
    <w:rsid w:val="008B41B6"/>
    <w:rsid w:val="008B43AE"/>
    <w:rsid w:val="008B4B3C"/>
    <w:rsid w:val="008B52AB"/>
    <w:rsid w:val="008B53BE"/>
    <w:rsid w:val="008B56D5"/>
    <w:rsid w:val="008B60DB"/>
    <w:rsid w:val="008B6A6C"/>
    <w:rsid w:val="008B709C"/>
    <w:rsid w:val="008B795A"/>
    <w:rsid w:val="008C0E4C"/>
    <w:rsid w:val="008C1056"/>
    <w:rsid w:val="008C2470"/>
    <w:rsid w:val="008C257F"/>
    <w:rsid w:val="008C6032"/>
    <w:rsid w:val="008C6273"/>
    <w:rsid w:val="008D07CF"/>
    <w:rsid w:val="008D14BF"/>
    <w:rsid w:val="008D19BC"/>
    <w:rsid w:val="008D26C0"/>
    <w:rsid w:val="008D32D3"/>
    <w:rsid w:val="008D34F0"/>
    <w:rsid w:val="008D4243"/>
    <w:rsid w:val="008D4A30"/>
    <w:rsid w:val="008D4D17"/>
    <w:rsid w:val="008D609C"/>
    <w:rsid w:val="008D7055"/>
    <w:rsid w:val="008D7632"/>
    <w:rsid w:val="008E03F7"/>
    <w:rsid w:val="008E063F"/>
    <w:rsid w:val="008E120C"/>
    <w:rsid w:val="008E3EE6"/>
    <w:rsid w:val="008E49EC"/>
    <w:rsid w:val="008E4D26"/>
    <w:rsid w:val="008E526A"/>
    <w:rsid w:val="008E6EFF"/>
    <w:rsid w:val="008E6FFA"/>
    <w:rsid w:val="008F1991"/>
    <w:rsid w:val="008F2365"/>
    <w:rsid w:val="008F3705"/>
    <w:rsid w:val="008F4882"/>
    <w:rsid w:val="008F577E"/>
    <w:rsid w:val="008F6402"/>
    <w:rsid w:val="008F7071"/>
    <w:rsid w:val="008F7ABC"/>
    <w:rsid w:val="008F7BE9"/>
    <w:rsid w:val="00901630"/>
    <w:rsid w:val="009028A9"/>
    <w:rsid w:val="00902DC9"/>
    <w:rsid w:val="00903807"/>
    <w:rsid w:val="00904EF7"/>
    <w:rsid w:val="0090736A"/>
    <w:rsid w:val="009075D2"/>
    <w:rsid w:val="00910480"/>
    <w:rsid w:val="00910972"/>
    <w:rsid w:val="00910B5B"/>
    <w:rsid w:val="00911589"/>
    <w:rsid w:val="0091223E"/>
    <w:rsid w:val="009125F4"/>
    <w:rsid w:val="00913072"/>
    <w:rsid w:val="00913453"/>
    <w:rsid w:val="00913C17"/>
    <w:rsid w:val="00915177"/>
    <w:rsid w:val="009157ED"/>
    <w:rsid w:val="00915DE9"/>
    <w:rsid w:val="00916724"/>
    <w:rsid w:val="00921A5E"/>
    <w:rsid w:val="00922DF9"/>
    <w:rsid w:val="009246D4"/>
    <w:rsid w:val="00924B5D"/>
    <w:rsid w:val="0092539C"/>
    <w:rsid w:val="00926358"/>
    <w:rsid w:val="0092723C"/>
    <w:rsid w:val="00931E6C"/>
    <w:rsid w:val="0093309C"/>
    <w:rsid w:val="00933402"/>
    <w:rsid w:val="00935034"/>
    <w:rsid w:val="00937E4A"/>
    <w:rsid w:val="00940C2A"/>
    <w:rsid w:val="00941A6A"/>
    <w:rsid w:val="00941BF3"/>
    <w:rsid w:val="00942184"/>
    <w:rsid w:val="00943EC0"/>
    <w:rsid w:val="0094421F"/>
    <w:rsid w:val="00944BB3"/>
    <w:rsid w:val="00946039"/>
    <w:rsid w:val="00946728"/>
    <w:rsid w:val="00950135"/>
    <w:rsid w:val="0095208C"/>
    <w:rsid w:val="00952641"/>
    <w:rsid w:val="00952EA1"/>
    <w:rsid w:val="00954047"/>
    <w:rsid w:val="00955F06"/>
    <w:rsid w:val="0095764E"/>
    <w:rsid w:val="00960AAF"/>
    <w:rsid w:val="00962290"/>
    <w:rsid w:val="00962F8A"/>
    <w:rsid w:val="009635D0"/>
    <w:rsid w:val="009642DF"/>
    <w:rsid w:val="00964D43"/>
    <w:rsid w:val="00966A31"/>
    <w:rsid w:val="00966B1D"/>
    <w:rsid w:val="009702E8"/>
    <w:rsid w:val="00972046"/>
    <w:rsid w:val="00972D05"/>
    <w:rsid w:val="00973CCF"/>
    <w:rsid w:val="00973D7B"/>
    <w:rsid w:val="00974A62"/>
    <w:rsid w:val="00974B1C"/>
    <w:rsid w:val="009755AE"/>
    <w:rsid w:val="0097586E"/>
    <w:rsid w:val="00977F43"/>
    <w:rsid w:val="00980050"/>
    <w:rsid w:val="00980454"/>
    <w:rsid w:val="00981926"/>
    <w:rsid w:val="009835E0"/>
    <w:rsid w:val="00983831"/>
    <w:rsid w:val="00983ACA"/>
    <w:rsid w:val="00983F6E"/>
    <w:rsid w:val="00984391"/>
    <w:rsid w:val="00984498"/>
    <w:rsid w:val="00984D71"/>
    <w:rsid w:val="00985189"/>
    <w:rsid w:val="009853F2"/>
    <w:rsid w:val="00985D4F"/>
    <w:rsid w:val="0098669A"/>
    <w:rsid w:val="00990071"/>
    <w:rsid w:val="00991C77"/>
    <w:rsid w:val="00991FA3"/>
    <w:rsid w:val="00992776"/>
    <w:rsid w:val="009930F3"/>
    <w:rsid w:val="0099419F"/>
    <w:rsid w:val="00994DC1"/>
    <w:rsid w:val="009954BC"/>
    <w:rsid w:val="0099550B"/>
    <w:rsid w:val="009958F8"/>
    <w:rsid w:val="0099653C"/>
    <w:rsid w:val="00996F98"/>
    <w:rsid w:val="009A006C"/>
    <w:rsid w:val="009A10A5"/>
    <w:rsid w:val="009A1F82"/>
    <w:rsid w:val="009A2465"/>
    <w:rsid w:val="009A2906"/>
    <w:rsid w:val="009A3D4A"/>
    <w:rsid w:val="009A492C"/>
    <w:rsid w:val="009A4E6B"/>
    <w:rsid w:val="009A6649"/>
    <w:rsid w:val="009A68C1"/>
    <w:rsid w:val="009B023C"/>
    <w:rsid w:val="009B2A22"/>
    <w:rsid w:val="009B35FC"/>
    <w:rsid w:val="009B38BD"/>
    <w:rsid w:val="009B38EA"/>
    <w:rsid w:val="009B683F"/>
    <w:rsid w:val="009B6B6D"/>
    <w:rsid w:val="009B7356"/>
    <w:rsid w:val="009C0002"/>
    <w:rsid w:val="009C00C7"/>
    <w:rsid w:val="009C1ADA"/>
    <w:rsid w:val="009C1B4D"/>
    <w:rsid w:val="009C1CA5"/>
    <w:rsid w:val="009C2B3A"/>
    <w:rsid w:val="009C67AE"/>
    <w:rsid w:val="009C6878"/>
    <w:rsid w:val="009C6A6E"/>
    <w:rsid w:val="009C7163"/>
    <w:rsid w:val="009C7A67"/>
    <w:rsid w:val="009C7DBF"/>
    <w:rsid w:val="009D0E20"/>
    <w:rsid w:val="009D13D4"/>
    <w:rsid w:val="009D1DA7"/>
    <w:rsid w:val="009D262D"/>
    <w:rsid w:val="009D5E41"/>
    <w:rsid w:val="009D6DF0"/>
    <w:rsid w:val="009D6F33"/>
    <w:rsid w:val="009D7398"/>
    <w:rsid w:val="009E0577"/>
    <w:rsid w:val="009E0607"/>
    <w:rsid w:val="009E0C2B"/>
    <w:rsid w:val="009E14C0"/>
    <w:rsid w:val="009E1663"/>
    <w:rsid w:val="009E1934"/>
    <w:rsid w:val="009E1DE1"/>
    <w:rsid w:val="009E1EB3"/>
    <w:rsid w:val="009E31CE"/>
    <w:rsid w:val="009E6E2A"/>
    <w:rsid w:val="009E7061"/>
    <w:rsid w:val="009E7290"/>
    <w:rsid w:val="009E7ED2"/>
    <w:rsid w:val="009F137C"/>
    <w:rsid w:val="009F138D"/>
    <w:rsid w:val="009F1A66"/>
    <w:rsid w:val="009F1D81"/>
    <w:rsid w:val="009F1EA8"/>
    <w:rsid w:val="009F21F6"/>
    <w:rsid w:val="009F37D8"/>
    <w:rsid w:val="009F4DCF"/>
    <w:rsid w:val="009F5B15"/>
    <w:rsid w:val="009F5B8D"/>
    <w:rsid w:val="009F5E5A"/>
    <w:rsid w:val="009F6FEE"/>
    <w:rsid w:val="00A00276"/>
    <w:rsid w:val="00A008E0"/>
    <w:rsid w:val="00A00E12"/>
    <w:rsid w:val="00A01443"/>
    <w:rsid w:val="00A02AA7"/>
    <w:rsid w:val="00A04B9C"/>
    <w:rsid w:val="00A052FC"/>
    <w:rsid w:val="00A05E5F"/>
    <w:rsid w:val="00A10727"/>
    <w:rsid w:val="00A110DE"/>
    <w:rsid w:val="00A1223B"/>
    <w:rsid w:val="00A1256E"/>
    <w:rsid w:val="00A1338B"/>
    <w:rsid w:val="00A142A5"/>
    <w:rsid w:val="00A14C59"/>
    <w:rsid w:val="00A16070"/>
    <w:rsid w:val="00A162B1"/>
    <w:rsid w:val="00A163AE"/>
    <w:rsid w:val="00A168E9"/>
    <w:rsid w:val="00A17B67"/>
    <w:rsid w:val="00A24EC0"/>
    <w:rsid w:val="00A27176"/>
    <w:rsid w:val="00A27C77"/>
    <w:rsid w:val="00A31B95"/>
    <w:rsid w:val="00A321F8"/>
    <w:rsid w:val="00A337E1"/>
    <w:rsid w:val="00A33DB3"/>
    <w:rsid w:val="00A347F9"/>
    <w:rsid w:val="00A3483C"/>
    <w:rsid w:val="00A34FF3"/>
    <w:rsid w:val="00A35D5E"/>
    <w:rsid w:val="00A36AC0"/>
    <w:rsid w:val="00A373CB"/>
    <w:rsid w:val="00A37DE5"/>
    <w:rsid w:val="00A40409"/>
    <w:rsid w:val="00A4107C"/>
    <w:rsid w:val="00A41D42"/>
    <w:rsid w:val="00A4290B"/>
    <w:rsid w:val="00A42A64"/>
    <w:rsid w:val="00A432C7"/>
    <w:rsid w:val="00A44CC7"/>
    <w:rsid w:val="00A45B16"/>
    <w:rsid w:val="00A45D0D"/>
    <w:rsid w:val="00A47731"/>
    <w:rsid w:val="00A47E2B"/>
    <w:rsid w:val="00A50A2A"/>
    <w:rsid w:val="00A51559"/>
    <w:rsid w:val="00A51A6E"/>
    <w:rsid w:val="00A51D65"/>
    <w:rsid w:val="00A52DDE"/>
    <w:rsid w:val="00A53650"/>
    <w:rsid w:val="00A53A30"/>
    <w:rsid w:val="00A54CFF"/>
    <w:rsid w:val="00A55086"/>
    <w:rsid w:val="00A55BFA"/>
    <w:rsid w:val="00A56067"/>
    <w:rsid w:val="00A56644"/>
    <w:rsid w:val="00A60313"/>
    <w:rsid w:val="00A61506"/>
    <w:rsid w:val="00A63D7A"/>
    <w:rsid w:val="00A64706"/>
    <w:rsid w:val="00A70620"/>
    <w:rsid w:val="00A70C35"/>
    <w:rsid w:val="00A72A47"/>
    <w:rsid w:val="00A72E14"/>
    <w:rsid w:val="00A72E35"/>
    <w:rsid w:val="00A731ED"/>
    <w:rsid w:val="00A73AEC"/>
    <w:rsid w:val="00A742F9"/>
    <w:rsid w:val="00A74F31"/>
    <w:rsid w:val="00A75A76"/>
    <w:rsid w:val="00A75E4C"/>
    <w:rsid w:val="00A77F98"/>
    <w:rsid w:val="00A81226"/>
    <w:rsid w:val="00A81463"/>
    <w:rsid w:val="00A81E3C"/>
    <w:rsid w:val="00A8453C"/>
    <w:rsid w:val="00A85CEC"/>
    <w:rsid w:val="00A8666A"/>
    <w:rsid w:val="00A868F7"/>
    <w:rsid w:val="00A905E4"/>
    <w:rsid w:val="00A90C72"/>
    <w:rsid w:val="00A91240"/>
    <w:rsid w:val="00A92E0A"/>
    <w:rsid w:val="00A94026"/>
    <w:rsid w:val="00A947BE"/>
    <w:rsid w:val="00A957D1"/>
    <w:rsid w:val="00A95ABA"/>
    <w:rsid w:val="00A966E4"/>
    <w:rsid w:val="00A96D76"/>
    <w:rsid w:val="00AA0DB4"/>
    <w:rsid w:val="00AA17F7"/>
    <w:rsid w:val="00AA2039"/>
    <w:rsid w:val="00AA4D19"/>
    <w:rsid w:val="00AA5747"/>
    <w:rsid w:val="00AA5BFE"/>
    <w:rsid w:val="00AA67FA"/>
    <w:rsid w:val="00AA7A34"/>
    <w:rsid w:val="00AB00C6"/>
    <w:rsid w:val="00AB0EAC"/>
    <w:rsid w:val="00AB235C"/>
    <w:rsid w:val="00AB240B"/>
    <w:rsid w:val="00AB3B1F"/>
    <w:rsid w:val="00AB3EBE"/>
    <w:rsid w:val="00AB491F"/>
    <w:rsid w:val="00AB554B"/>
    <w:rsid w:val="00AB64D5"/>
    <w:rsid w:val="00AB6ADC"/>
    <w:rsid w:val="00AB6BCB"/>
    <w:rsid w:val="00AB70A3"/>
    <w:rsid w:val="00AB73DB"/>
    <w:rsid w:val="00AC0365"/>
    <w:rsid w:val="00AC0485"/>
    <w:rsid w:val="00AC0924"/>
    <w:rsid w:val="00AC24D5"/>
    <w:rsid w:val="00AC2D4F"/>
    <w:rsid w:val="00AC4899"/>
    <w:rsid w:val="00AC4DA6"/>
    <w:rsid w:val="00AC6138"/>
    <w:rsid w:val="00AC6D13"/>
    <w:rsid w:val="00AD1AF8"/>
    <w:rsid w:val="00AD2F8B"/>
    <w:rsid w:val="00AD374F"/>
    <w:rsid w:val="00AD441E"/>
    <w:rsid w:val="00AD4831"/>
    <w:rsid w:val="00AD5383"/>
    <w:rsid w:val="00AD55F3"/>
    <w:rsid w:val="00AD5792"/>
    <w:rsid w:val="00AD7F76"/>
    <w:rsid w:val="00AE0589"/>
    <w:rsid w:val="00AE1199"/>
    <w:rsid w:val="00AE3D29"/>
    <w:rsid w:val="00AE3DDC"/>
    <w:rsid w:val="00AE4785"/>
    <w:rsid w:val="00AE4C21"/>
    <w:rsid w:val="00AE5762"/>
    <w:rsid w:val="00AE5BFA"/>
    <w:rsid w:val="00AE6349"/>
    <w:rsid w:val="00AE6BF7"/>
    <w:rsid w:val="00AE6E1D"/>
    <w:rsid w:val="00AE6F1D"/>
    <w:rsid w:val="00AE7EB7"/>
    <w:rsid w:val="00AF048C"/>
    <w:rsid w:val="00AF25D1"/>
    <w:rsid w:val="00AF2869"/>
    <w:rsid w:val="00AF2BD8"/>
    <w:rsid w:val="00AF3D31"/>
    <w:rsid w:val="00AF57F8"/>
    <w:rsid w:val="00AF64BB"/>
    <w:rsid w:val="00AF65DA"/>
    <w:rsid w:val="00AF6F5A"/>
    <w:rsid w:val="00AF757E"/>
    <w:rsid w:val="00AF7A5D"/>
    <w:rsid w:val="00B02C2C"/>
    <w:rsid w:val="00B03107"/>
    <w:rsid w:val="00B0488A"/>
    <w:rsid w:val="00B07090"/>
    <w:rsid w:val="00B07B20"/>
    <w:rsid w:val="00B115AF"/>
    <w:rsid w:val="00B12491"/>
    <w:rsid w:val="00B12B13"/>
    <w:rsid w:val="00B12C85"/>
    <w:rsid w:val="00B13258"/>
    <w:rsid w:val="00B13A0E"/>
    <w:rsid w:val="00B143C0"/>
    <w:rsid w:val="00B14862"/>
    <w:rsid w:val="00B152BE"/>
    <w:rsid w:val="00B1545E"/>
    <w:rsid w:val="00B161D2"/>
    <w:rsid w:val="00B1684D"/>
    <w:rsid w:val="00B1790D"/>
    <w:rsid w:val="00B179AB"/>
    <w:rsid w:val="00B17FAC"/>
    <w:rsid w:val="00B20522"/>
    <w:rsid w:val="00B2165C"/>
    <w:rsid w:val="00B2186E"/>
    <w:rsid w:val="00B2192C"/>
    <w:rsid w:val="00B228EA"/>
    <w:rsid w:val="00B232CB"/>
    <w:rsid w:val="00B235D0"/>
    <w:rsid w:val="00B24618"/>
    <w:rsid w:val="00B24894"/>
    <w:rsid w:val="00B26457"/>
    <w:rsid w:val="00B26FDF"/>
    <w:rsid w:val="00B27C31"/>
    <w:rsid w:val="00B30573"/>
    <w:rsid w:val="00B31C4F"/>
    <w:rsid w:val="00B32A4A"/>
    <w:rsid w:val="00B331B4"/>
    <w:rsid w:val="00B33B5C"/>
    <w:rsid w:val="00B357E7"/>
    <w:rsid w:val="00B364C7"/>
    <w:rsid w:val="00B36C24"/>
    <w:rsid w:val="00B37E34"/>
    <w:rsid w:val="00B41C32"/>
    <w:rsid w:val="00B4305E"/>
    <w:rsid w:val="00B433AD"/>
    <w:rsid w:val="00B4666E"/>
    <w:rsid w:val="00B475A6"/>
    <w:rsid w:val="00B502EF"/>
    <w:rsid w:val="00B5083A"/>
    <w:rsid w:val="00B512A6"/>
    <w:rsid w:val="00B525D0"/>
    <w:rsid w:val="00B526A1"/>
    <w:rsid w:val="00B5327A"/>
    <w:rsid w:val="00B5338C"/>
    <w:rsid w:val="00B53461"/>
    <w:rsid w:val="00B5368D"/>
    <w:rsid w:val="00B53C05"/>
    <w:rsid w:val="00B54A73"/>
    <w:rsid w:val="00B551D1"/>
    <w:rsid w:val="00B55BAA"/>
    <w:rsid w:val="00B55D8F"/>
    <w:rsid w:val="00B56135"/>
    <w:rsid w:val="00B57708"/>
    <w:rsid w:val="00B57CC1"/>
    <w:rsid w:val="00B57EAD"/>
    <w:rsid w:val="00B608A8"/>
    <w:rsid w:val="00B62548"/>
    <w:rsid w:val="00B62FA5"/>
    <w:rsid w:val="00B64BD9"/>
    <w:rsid w:val="00B66DDF"/>
    <w:rsid w:val="00B67D38"/>
    <w:rsid w:val="00B7105D"/>
    <w:rsid w:val="00B73FD0"/>
    <w:rsid w:val="00B75508"/>
    <w:rsid w:val="00B75841"/>
    <w:rsid w:val="00B76220"/>
    <w:rsid w:val="00B76C7E"/>
    <w:rsid w:val="00B77453"/>
    <w:rsid w:val="00B779A5"/>
    <w:rsid w:val="00B818F3"/>
    <w:rsid w:val="00B8256D"/>
    <w:rsid w:val="00B84821"/>
    <w:rsid w:val="00B84B99"/>
    <w:rsid w:val="00B8675E"/>
    <w:rsid w:val="00B86ADB"/>
    <w:rsid w:val="00B915AA"/>
    <w:rsid w:val="00B923D1"/>
    <w:rsid w:val="00B92625"/>
    <w:rsid w:val="00B92840"/>
    <w:rsid w:val="00B93AB0"/>
    <w:rsid w:val="00B93EA5"/>
    <w:rsid w:val="00B93F03"/>
    <w:rsid w:val="00B93F08"/>
    <w:rsid w:val="00B93F33"/>
    <w:rsid w:val="00B9486C"/>
    <w:rsid w:val="00B94A58"/>
    <w:rsid w:val="00B95F80"/>
    <w:rsid w:val="00B972F3"/>
    <w:rsid w:val="00BA0A09"/>
    <w:rsid w:val="00BA105F"/>
    <w:rsid w:val="00BA12A5"/>
    <w:rsid w:val="00BA2D5F"/>
    <w:rsid w:val="00BA4F20"/>
    <w:rsid w:val="00BA51DE"/>
    <w:rsid w:val="00BA5CF4"/>
    <w:rsid w:val="00BA5F9C"/>
    <w:rsid w:val="00BA658D"/>
    <w:rsid w:val="00BA66FD"/>
    <w:rsid w:val="00BA761D"/>
    <w:rsid w:val="00BA7C7B"/>
    <w:rsid w:val="00BB0800"/>
    <w:rsid w:val="00BB1470"/>
    <w:rsid w:val="00BB25FD"/>
    <w:rsid w:val="00BB26F3"/>
    <w:rsid w:val="00BB2F55"/>
    <w:rsid w:val="00BB3FF5"/>
    <w:rsid w:val="00BB5815"/>
    <w:rsid w:val="00BB5BBA"/>
    <w:rsid w:val="00BB641D"/>
    <w:rsid w:val="00BB6ED7"/>
    <w:rsid w:val="00BC0A2E"/>
    <w:rsid w:val="00BC2C1D"/>
    <w:rsid w:val="00BC3666"/>
    <w:rsid w:val="00BC4450"/>
    <w:rsid w:val="00BC4890"/>
    <w:rsid w:val="00BC4C2F"/>
    <w:rsid w:val="00BC5DD7"/>
    <w:rsid w:val="00BC6383"/>
    <w:rsid w:val="00BC63E0"/>
    <w:rsid w:val="00BC7798"/>
    <w:rsid w:val="00BD0DA5"/>
    <w:rsid w:val="00BD2684"/>
    <w:rsid w:val="00BD3221"/>
    <w:rsid w:val="00BD397D"/>
    <w:rsid w:val="00BD485B"/>
    <w:rsid w:val="00BD4EB5"/>
    <w:rsid w:val="00BD4FF3"/>
    <w:rsid w:val="00BD66EF"/>
    <w:rsid w:val="00BE1965"/>
    <w:rsid w:val="00BE1E54"/>
    <w:rsid w:val="00BE5002"/>
    <w:rsid w:val="00BE5569"/>
    <w:rsid w:val="00BF2714"/>
    <w:rsid w:val="00BF2909"/>
    <w:rsid w:val="00BF2AC6"/>
    <w:rsid w:val="00BF5702"/>
    <w:rsid w:val="00BF586D"/>
    <w:rsid w:val="00BF60B0"/>
    <w:rsid w:val="00BF6AAF"/>
    <w:rsid w:val="00BF76CD"/>
    <w:rsid w:val="00BF7D27"/>
    <w:rsid w:val="00C00675"/>
    <w:rsid w:val="00C00920"/>
    <w:rsid w:val="00C0183C"/>
    <w:rsid w:val="00C0198B"/>
    <w:rsid w:val="00C02155"/>
    <w:rsid w:val="00C0281C"/>
    <w:rsid w:val="00C0421C"/>
    <w:rsid w:val="00C05A9A"/>
    <w:rsid w:val="00C07AA2"/>
    <w:rsid w:val="00C11B88"/>
    <w:rsid w:val="00C1375E"/>
    <w:rsid w:val="00C15AEF"/>
    <w:rsid w:val="00C162DF"/>
    <w:rsid w:val="00C16A9E"/>
    <w:rsid w:val="00C204DB"/>
    <w:rsid w:val="00C21224"/>
    <w:rsid w:val="00C23949"/>
    <w:rsid w:val="00C2674F"/>
    <w:rsid w:val="00C279E7"/>
    <w:rsid w:val="00C27BF0"/>
    <w:rsid w:val="00C30F2C"/>
    <w:rsid w:val="00C311AC"/>
    <w:rsid w:val="00C33904"/>
    <w:rsid w:val="00C33F67"/>
    <w:rsid w:val="00C362D6"/>
    <w:rsid w:val="00C37531"/>
    <w:rsid w:val="00C41581"/>
    <w:rsid w:val="00C415B0"/>
    <w:rsid w:val="00C42E15"/>
    <w:rsid w:val="00C434A6"/>
    <w:rsid w:val="00C43752"/>
    <w:rsid w:val="00C47642"/>
    <w:rsid w:val="00C4799E"/>
    <w:rsid w:val="00C527D8"/>
    <w:rsid w:val="00C5297A"/>
    <w:rsid w:val="00C53B92"/>
    <w:rsid w:val="00C53D1C"/>
    <w:rsid w:val="00C55343"/>
    <w:rsid w:val="00C56DD1"/>
    <w:rsid w:val="00C56F49"/>
    <w:rsid w:val="00C60764"/>
    <w:rsid w:val="00C61C4C"/>
    <w:rsid w:val="00C63CA6"/>
    <w:rsid w:val="00C6418D"/>
    <w:rsid w:val="00C652F7"/>
    <w:rsid w:val="00C6637D"/>
    <w:rsid w:val="00C663B9"/>
    <w:rsid w:val="00C66D24"/>
    <w:rsid w:val="00C67CD5"/>
    <w:rsid w:val="00C67F5F"/>
    <w:rsid w:val="00C7021B"/>
    <w:rsid w:val="00C71C23"/>
    <w:rsid w:val="00C761A1"/>
    <w:rsid w:val="00C7670B"/>
    <w:rsid w:val="00C77E10"/>
    <w:rsid w:val="00C80119"/>
    <w:rsid w:val="00C80410"/>
    <w:rsid w:val="00C810A4"/>
    <w:rsid w:val="00C81761"/>
    <w:rsid w:val="00C823C8"/>
    <w:rsid w:val="00C827BD"/>
    <w:rsid w:val="00C83767"/>
    <w:rsid w:val="00C83859"/>
    <w:rsid w:val="00C83F7E"/>
    <w:rsid w:val="00C84143"/>
    <w:rsid w:val="00C842EE"/>
    <w:rsid w:val="00C85611"/>
    <w:rsid w:val="00C85956"/>
    <w:rsid w:val="00C87B64"/>
    <w:rsid w:val="00C90C87"/>
    <w:rsid w:val="00C91353"/>
    <w:rsid w:val="00C91BF2"/>
    <w:rsid w:val="00C93B02"/>
    <w:rsid w:val="00C95552"/>
    <w:rsid w:val="00C95618"/>
    <w:rsid w:val="00C96BF8"/>
    <w:rsid w:val="00C97762"/>
    <w:rsid w:val="00CA060F"/>
    <w:rsid w:val="00CA1F97"/>
    <w:rsid w:val="00CA228C"/>
    <w:rsid w:val="00CA356E"/>
    <w:rsid w:val="00CA443F"/>
    <w:rsid w:val="00CA5898"/>
    <w:rsid w:val="00CA5B0D"/>
    <w:rsid w:val="00CA6780"/>
    <w:rsid w:val="00CA6A6C"/>
    <w:rsid w:val="00CA6E05"/>
    <w:rsid w:val="00CA7973"/>
    <w:rsid w:val="00CB00B9"/>
    <w:rsid w:val="00CB0694"/>
    <w:rsid w:val="00CB0D3C"/>
    <w:rsid w:val="00CB3F6A"/>
    <w:rsid w:val="00CB4576"/>
    <w:rsid w:val="00CB5D8C"/>
    <w:rsid w:val="00CB685B"/>
    <w:rsid w:val="00CB6B12"/>
    <w:rsid w:val="00CC0484"/>
    <w:rsid w:val="00CC0754"/>
    <w:rsid w:val="00CC193E"/>
    <w:rsid w:val="00CC1B12"/>
    <w:rsid w:val="00CC2048"/>
    <w:rsid w:val="00CC2CC1"/>
    <w:rsid w:val="00CC3747"/>
    <w:rsid w:val="00CC3E67"/>
    <w:rsid w:val="00CC3FB1"/>
    <w:rsid w:val="00CC521F"/>
    <w:rsid w:val="00CC610D"/>
    <w:rsid w:val="00CC640F"/>
    <w:rsid w:val="00CC6CCF"/>
    <w:rsid w:val="00CC7518"/>
    <w:rsid w:val="00CC7BCF"/>
    <w:rsid w:val="00CD0091"/>
    <w:rsid w:val="00CD021D"/>
    <w:rsid w:val="00CD1DF7"/>
    <w:rsid w:val="00CD31C4"/>
    <w:rsid w:val="00CD57D4"/>
    <w:rsid w:val="00CD5913"/>
    <w:rsid w:val="00CD6B22"/>
    <w:rsid w:val="00CE2221"/>
    <w:rsid w:val="00CE2473"/>
    <w:rsid w:val="00CE2D7A"/>
    <w:rsid w:val="00CE47F0"/>
    <w:rsid w:val="00CE4D03"/>
    <w:rsid w:val="00CE576D"/>
    <w:rsid w:val="00CE592B"/>
    <w:rsid w:val="00CE5AD1"/>
    <w:rsid w:val="00CE6C43"/>
    <w:rsid w:val="00CF37E8"/>
    <w:rsid w:val="00CF4726"/>
    <w:rsid w:val="00CF4D49"/>
    <w:rsid w:val="00CF4FDA"/>
    <w:rsid w:val="00CF5182"/>
    <w:rsid w:val="00CF5278"/>
    <w:rsid w:val="00CF6980"/>
    <w:rsid w:val="00CF7B8F"/>
    <w:rsid w:val="00D002D1"/>
    <w:rsid w:val="00D012A3"/>
    <w:rsid w:val="00D019CB"/>
    <w:rsid w:val="00D0206F"/>
    <w:rsid w:val="00D05A29"/>
    <w:rsid w:val="00D11806"/>
    <w:rsid w:val="00D12843"/>
    <w:rsid w:val="00D13617"/>
    <w:rsid w:val="00D15218"/>
    <w:rsid w:val="00D1609D"/>
    <w:rsid w:val="00D16575"/>
    <w:rsid w:val="00D17ADD"/>
    <w:rsid w:val="00D17C8B"/>
    <w:rsid w:val="00D201F3"/>
    <w:rsid w:val="00D2126C"/>
    <w:rsid w:val="00D21F86"/>
    <w:rsid w:val="00D22964"/>
    <w:rsid w:val="00D23988"/>
    <w:rsid w:val="00D23D15"/>
    <w:rsid w:val="00D23D48"/>
    <w:rsid w:val="00D27A10"/>
    <w:rsid w:val="00D27EB7"/>
    <w:rsid w:val="00D30D48"/>
    <w:rsid w:val="00D3251F"/>
    <w:rsid w:val="00D32B68"/>
    <w:rsid w:val="00D32EFC"/>
    <w:rsid w:val="00D32F06"/>
    <w:rsid w:val="00D32FFA"/>
    <w:rsid w:val="00D33267"/>
    <w:rsid w:val="00D355E6"/>
    <w:rsid w:val="00D35AF1"/>
    <w:rsid w:val="00D35B5A"/>
    <w:rsid w:val="00D35EA4"/>
    <w:rsid w:val="00D368D1"/>
    <w:rsid w:val="00D403D8"/>
    <w:rsid w:val="00D432D7"/>
    <w:rsid w:val="00D43BC5"/>
    <w:rsid w:val="00D44C9A"/>
    <w:rsid w:val="00D4555D"/>
    <w:rsid w:val="00D456D7"/>
    <w:rsid w:val="00D459EE"/>
    <w:rsid w:val="00D47799"/>
    <w:rsid w:val="00D479D6"/>
    <w:rsid w:val="00D47A96"/>
    <w:rsid w:val="00D50005"/>
    <w:rsid w:val="00D516C1"/>
    <w:rsid w:val="00D522FC"/>
    <w:rsid w:val="00D52927"/>
    <w:rsid w:val="00D5331B"/>
    <w:rsid w:val="00D5408D"/>
    <w:rsid w:val="00D54738"/>
    <w:rsid w:val="00D555DF"/>
    <w:rsid w:val="00D57E14"/>
    <w:rsid w:val="00D603A0"/>
    <w:rsid w:val="00D60E64"/>
    <w:rsid w:val="00D61DFA"/>
    <w:rsid w:val="00D62AD3"/>
    <w:rsid w:val="00D6321A"/>
    <w:rsid w:val="00D64E2D"/>
    <w:rsid w:val="00D6673D"/>
    <w:rsid w:val="00D71040"/>
    <w:rsid w:val="00D72971"/>
    <w:rsid w:val="00D74301"/>
    <w:rsid w:val="00D7460F"/>
    <w:rsid w:val="00D74A02"/>
    <w:rsid w:val="00D75142"/>
    <w:rsid w:val="00D76245"/>
    <w:rsid w:val="00D77555"/>
    <w:rsid w:val="00D77FB9"/>
    <w:rsid w:val="00D8017D"/>
    <w:rsid w:val="00D825FC"/>
    <w:rsid w:val="00D83602"/>
    <w:rsid w:val="00D83BEF"/>
    <w:rsid w:val="00D840F4"/>
    <w:rsid w:val="00D843DF"/>
    <w:rsid w:val="00D8597F"/>
    <w:rsid w:val="00D86277"/>
    <w:rsid w:val="00D86949"/>
    <w:rsid w:val="00D9135B"/>
    <w:rsid w:val="00D91DED"/>
    <w:rsid w:val="00D93F03"/>
    <w:rsid w:val="00D948A6"/>
    <w:rsid w:val="00D954C4"/>
    <w:rsid w:val="00D9557C"/>
    <w:rsid w:val="00D955BA"/>
    <w:rsid w:val="00D9608A"/>
    <w:rsid w:val="00D96910"/>
    <w:rsid w:val="00D97001"/>
    <w:rsid w:val="00D97203"/>
    <w:rsid w:val="00D9762D"/>
    <w:rsid w:val="00D97E31"/>
    <w:rsid w:val="00DA0069"/>
    <w:rsid w:val="00DA06C8"/>
    <w:rsid w:val="00DA234D"/>
    <w:rsid w:val="00DA2799"/>
    <w:rsid w:val="00DA2EBC"/>
    <w:rsid w:val="00DA498F"/>
    <w:rsid w:val="00DA5CE8"/>
    <w:rsid w:val="00DA6763"/>
    <w:rsid w:val="00DA69F9"/>
    <w:rsid w:val="00DA6D5E"/>
    <w:rsid w:val="00DA6DF3"/>
    <w:rsid w:val="00DA7CCB"/>
    <w:rsid w:val="00DA7D23"/>
    <w:rsid w:val="00DB24D1"/>
    <w:rsid w:val="00DB51BC"/>
    <w:rsid w:val="00DB5277"/>
    <w:rsid w:val="00DB62C1"/>
    <w:rsid w:val="00DB6551"/>
    <w:rsid w:val="00DB6B18"/>
    <w:rsid w:val="00DB764A"/>
    <w:rsid w:val="00DB7BF1"/>
    <w:rsid w:val="00DB7F3F"/>
    <w:rsid w:val="00DC0A75"/>
    <w:rsid w:val="00DC1F58"/>
    <w:rsid w:val="00DC21A2"/>
    <w:rsid w:val="00DC4921"/>
    <w:rsid w:val="00DC50EC"/>
    <w:rsid w:val="00DC515E"/>
    <w:rsid w:val="00DC6FB5"/>
    <w:rsid w:val="00DC74A8"/>
    <w:rsid w:val="00DC75E1"/>
    <w:rsid w:val="00DD27C0"/>
    <w:rsid w:val="00DD2807"/>
    <w:rsid w:val="00DD3D61"/>
    <w:rsid w:val="00DD42D6"/>
    <w:rsid w:val="00DD4305"/>
    <w:rsid w:val="00DD474A"/>
    <w:rsid w:val="00DD48C3"/>
    <w:rsid w:val="00DD4A72"/>
    <w:rsid w:val="00DD5069"/>
    <w:rsid w:val="00DD557E"/>
    <w:rsid w:val="00DD5669"/>
    <w:rsid w:val="00DD598C"/>
    <w:rsid w:val="00DD7096"/>
    <w:rsid w:val="00DE005F"/>
    <w:rsid w:val="00DE010E"/>
    <w:rsid w:val="00DE11CC"/>
    <w:rsid w:val="00DE21FA"/>
    <w:rsid w:val="00DE3857"/>
    <w:rsid w:val="00DE45AE"/>
    <w:rsid w:val="00DE51DA"/>
    <w:rsid w:val="00DE5FD7"/>
    <w:rsid w:val="00DE6231"/>
    <w:rsid w:val="00DE6AA2"/>
    <w:rsid w:val="00DE6AAE"/>
    <w:rsid w:val="00DE7DF2"/>
    <w:rsid w:val="00DF0898"/>
    <w:rsid w:val="00DF110D"/>
    <w:rsid w:val="00DF27E9"/>
    <w:rsid w:val="00DF3C98"/>
    <w:rsid w:val="00DF6679"/>
    <w:rsid w:val="00DF7062"/>
    <w:rsid w:val="00DF795D"/>
    <w:rsid w:val="00E002CB"/>
    <w:rsid w:val="00E027DA"/>
    <w:rsid w:val="00E03CC5"/>
    <w:rsid w:val="00E04440"/>
    <w:rsid w:val="00E0581B"/>
    <w:rsid w:val="00E06000"/>
    <w:rsid w:val="00E063CF"/>
    <w:rsid w:val="00E0772A"/>
    <w:rsid w:val="00E07A98"/>
    <w:rsid w:val="00E07C79"/>
    <w:rsid w:val="00E105A3"/>
    <w:rsid w:val="00E10E0B"/>
    <w:rsid w:val="00E10F1C"/>
    <w:rsid w:val="00E12040"/>
    <w:rsid w:val="00E1251C"/>
    <w:rsid w:val="00E137D1"/>
    <w:rsid w:val="00E13AED"/>
    <w:rsid w:val="00E14A58"/>
    <w:rsid w:val="00E154C8"/>
    <w:rsid w:val="00E15679"/>
    <w:rsid w:val="00E17C4C"/>
    <w:rsid w:val="00E2058B"/>
    <w:rsid w:val="00E20610"/>
    <w:rsid w:val="00E20CCF"/>
    <w:rsid w:val="00E21E17"/>
    <w:rsid w:val="00E220CF"/>
    <w:rsid w:val="00E2338B"/>
    <w:rsid w:val="00E24C11"/>
    <w:rsid w:val="00E25606"/>
    <w:rsid w:val="00E2597F"/>
    <w:rsid w:val="00E2655F"/>
    <w:rsid w:val="00E269EE"/>
    <w:rsid w:val="00E26C12"/>
    <w:rsid w:val="00E27458"/>
    <w:rsid w:val="00E274C1"/>
    <w:rsid w:val="00E2793C"/>
    <w:rsid w:val="00E303B3"/>
    <w:rsid w:val="00E32B57"/>
    <w:rsid w:val="00E331C0"/>
    <w:rsid w:val="00E33208"/>
    <w:rsid w:val="00E33D30"/>
    <w:rsid w:val="00E35B8D"/>
    <w:rsid w:val="00E35EFB"/>
    <w:rsid w:val="00E37D7C"/>
    <w:rsid w:val="00E4151C"/>
    <w:rsid w:val="00E41E4C"/>
    <w:rsid w:val="00E41FD7"/>
    <w:rsid w:val="00E42941"/>
    <w:rsid w:val="00E44E6D"/>
    <w:rsid w:val="00E45141"/>
    <w:rsid w:val="00E457F4"/>
    <w:rsid w:val="00E45C53"/>
    <w:rsid w:val="00E45FD9"/>
    <w:rsid w:val="00E5026B"/>
    <w:rsid w:val="00E50BAA"/>
    <w:rsid w:val="00E50E42"/>
    <w:rsid w:val="00E530AD"/>
    <w:rsid w:val="00E5477B"/>
    <w:rsid w:val="00E549D6"/>
    <w:rsid w:val="00E55C37"/>
    <w:rsid w:val="00E56B25"/>
    <w:rsid w:val="00E56FBC"/>
    <w:rsid w:val="00E57758"/>
    <w:rsid w:val="00E57E44"/>
    <w:rsid w:val="00E6026F"/>
    <w:rsid w:val="00E6181C"/>
    <w:rsid w:val="00E6235F"/>
    <w:rsid w:val="00E62BB7"/>
    <w:rsid w:val="00E6312D"/>
    <w:rsid w:val="00E63F6E"/>
    <w:rsid w:val="00E63F8E"/>
    <w:rsid w:val="00E66807"/>
    <w:rsid w:val="00E67260"/>
    <w:rsid w:val="00E67BBF"/>
    <w:rsid w:val="00E706AD"/>
    <w:rsid w:val="00E7293F"/>
    <w:rsid w:val="00E732F7"/>
    <w:rsid w:val="00E73A8D"/>
    <w:rsid w:val="00E75030"/>
    <w:rsid w:val="00E75563"/>
    <w:rsid w:val="00E8011A"/>
    <w:rsid w:val="00E8034E"/>
    <w:rsid w:val="00E80A0F"/>
    <w:rsid w:val="00E834BA"/>
    <w:rsid w:val="00E84960"/>
    <w:rsid w:val="00E84AF0"/>
    <w:rsid w:val="00E85130"/>
    <w:rsid w:val="00E85F8B"/>
    <w:rsid w:val="00E85FBC"/>
    <w:rsid w:val="00E86276"/>
    <w:rsid w:val="00E86FB9"/>
    <w:rsid w:val="00E87BD7"/>
    <w:rsid w:val="00E909AD"/>
    <w:rsid w:val="00E90E00"/>
    <w:rsid w:val="00E91C5C"/>
    <w:rsid w:val="00E930F0"/>
    <w:rsid w:val="00E935DA"/>
    <w:rsid w:val="00E93A52"/>
    <w:rsid w:val="00E93B6A"/>
    <w:rsid w:val="00E9435D"/>
    <w:rsid w:val="00E95314"/>
    <w:rsid w:val="00E958C8"/>
    <w:rsid w:val="00E96781"/>
    <w:rsid w:val="00EA019F"/>
    <w:rsid w:val="00EA2490"/>
    <w:rsid w:val="00EA249D"/>
    <w:rsid w:val="00EA2D78"/>
    <w:rsid w:val="00EA3612"/>
    <w:rsid w:val="00EA42EF"/>
    <w:rsid w:val="00EA440C"/>
    <w:rsid w:val="00EA4F25"/>
    <w:rsid w:val="00EA5733"/>
    <w:rsid w:val="00EA62EC"/>
    <w:rsid w:val="00EB1060"/>
    <w:rsid w:val="00EB3108"/>
    <w:rsid w:val="00EB3A96"/>
    <w:rsid w:val="00EB49A8"/>
    <w:rsid w:val="00EB4DC6"/>
    <w:rsid w:val="00EB6301"/>
    <w:rsid w:val="00EC03B1"/>
    <w:rsid w:val="00EC1FE2"/>
    <w:rsid w:val="00EC2177"/>
    <w:rsid w:val="00EC47B4"/>
    <w:rsid w:val="00EC4F35"/>
    <w:rsid w:val="00EC69B3"/>
    <w:rsid w:val="00EC6CA8"/>
    <w:rsid w:val="00EC704F"/>
    <w:rsid w:val="00EC7198"/>
    <w:rsid w:val="00EC7471"/>
    <w:rsid w:val="00EC751E"/>
    <w:rsid w:val="00ED0433"/>
    <w:rsid w:val="00ED2289"/>
    <w:rsid w:val="00ED2338"/>
    <w:rsid w:val="00ED234F"/>
    <w:rsid w:val="00ED26E6"/>
    <w:rsid w:val="00ED2994"/>
    <w:rsid w:val="00ED2E1B"/>
    <w:rsid w:val="00ED366E"/>
    <w:rsid w:val="00ED39C1"/>
    <w:rsid w:val="00ED4DCF"/>
    <w:rsid w:val="00ED572D"/>
    <w:rsid w:val="00ED57FC"/>
    <w:rsid w:val="00ED5862"/>
    <w:rsid w:val="00ED638C"/>
    <w:rsid w:val="00ED73DB"/>
    <w:rsid w:val="00ED7E1A"/>
    <w:rsid w:val="00EE003B"/>
    <w:rsid w:val="00EE0492"/>
    <w:rsid w:val="00EE06FC"/>
    <w:rsid w:val="00EE0BD6"/>
    <w:rsid w:val="00EE0D8A"/>
    <w:rsid w:val="00EE1B4E"/>
    <w:rsid w:val="00EE2C5C"/>
    <w:rsid w:val="00EE2E2B"/>
    <w:rsid w:val="00EE31CF"/>
    <w:rsid w:val="00EE31F9"/>
    <w:rsid w:val="00EE54F8"/>
    <w:rsid w:val="00EE56F9"/>
    <w:rsid w:val="00EE644E"/>
    <w:rsid w:val="00EF0D6E"/>
    <w:rsid w:val="00EF3C30"/>
    <w:rsid w:val="00EF5996"/>
    <w:rsid w:val="00EF5EA9"/>
    <w:rsid w:val="00EF6ED7"/>
    <w:rsid w:val="00EF709D"/>
    <w:rsid w:val="00F0136F"/>
    <w:rsid w:val="00F02B58"/>
    <w:rsid w:val="00F03486"/>
    <w:rsid w:val="00F04580"/>
    <w:rsid w:val="00F04D52"/>
    <w:rsid w:val="00F05A98"/>
    <w:rsid w:val="00F05E9E"/>
    <w:rsid w:val="00F061A4"/>
    <w:rsid w:val="00F065C4"/>
    <w:rsid w:val="00F1029D"/>
    <w:rsid w:val="00F1130E"/>
    <w:rsid w:val="00F1156B"/>
    <w:rsid w:val="00F1214B"/>
    <w:rsid w:val="00F14ABE"/>
    <w:rsid w:val="00F212CF"/>
    <w:rsid w:val="00F22201"/>
    <w:rsid w:val="00F23D28"/>
    <w:rsid w:val="00F24503"/>
    <w:rsid w:val="00F24CF1"/>
    <w:rsid w:val="00F27178"/>
    <w:rsid w:val="00F27426"/>
    <w:rsid w:val="00F3075B"/>
    <w:rsid w:val="00F31331"/>
    <w:rsid w:val="00F320DE"/>
    <w:rsid w:val="00F337BF"/>
    <w:rsid w:val="00F36548"/>
    <w:rsid w:val="00F37A5B"/>
    <w:rsid w:val="00F37BE7"/>
    <w:rsid w:val="00F419EA"/>
    <w:rsid w:val="00F42CB1"/>
    <w:rsid w:val="00F43054"/>
    <w:rsid w:val="00F43449"/>
    <w:rsid w:val="00F4492B"/>
    <w:rsid w:val="00F4608C"/>
    <w:rsid w:val="00F46778"/>
    <w:rsid w:val="00F47589"/>
    <w:rsid w:val="00F50C18"/>
    <w:rsid w:val="00F51C94"/>
    <w:rsid w:val="00F5239C"/>
    <w:rsid w:val="00F535E1"/>
    <w:rsid w:val="00F5449D"/>
    <w:rsid w:val="00F5525E"/>
    <w:rsid w:val="00F55CFE"/>
    <w:rsid w:val="00F55D2A"/>
    <w:rsid w:val="00F56C4C"/>
    <w:rsid w:val="00F57439"/>
    <w:rsid w:val="00F60CA1"/>
    <w:rsid w:val="00F61C05"/>
    <w:rsid w:val="00F6296B"/>
    <w:rsid w:val="00F6310D"/>
    <w:rsid w:val="00F634EE"/>
    <w:rsid w:val="00F659F3"/>
    <w:rsid w:val="00F675F2"/>
    <w:rsid w:val="00F70D1A"/>
    <w:rsid w:val="00F72377"/>
    <w:rsid w:val="00F73025"/>
    <w:rsid w:val="00F73963"/>
    <w:rsid w:val="00F74605"/>
    <w:rsid w:val="00F74F7B"/>
    <w:rsid w:val="00F753BA"/>
    <w:rsid w:val="00F77096"/>
    <w:rsid w:val="00F770CD"/>
    <w:rsid w:val="00F7730B"/>
    <w:rsid w:val="00F77EE5"/>
    <w:rsid w:val="00F8182F"/>
    <w:rsid w:val="00F81EB9"/>
    <w:rsid w:val="00F82DE6"/>
    <w:rsid w:val="00F853CF"/>
    <w:rsid w:val="00F90987"/>
    <w:rsid w:val="00F91F08"/>
    <w:rsid w:val="00F920C4"/>
    <w:rsid w:val="00F9227B"/>
    <w:rsid w:val="00F926DF"/>
    <w:rsid w:val="00F93A9B"/>
    <w:rsid w:val="00F948BF"/>
    <w:rsid w:val="00F95E6F"/>
    <w:rsid w:val="00F95FA0"/>
    <w:rsid w:val="00F9762B"/>
    <w:rsid w:val="00FA05A8"/>
    <w:rsid w:val="00FA0C07"/>
    <w:rsid w:val="00FA131A"/>
    <w:rsid w:val="00FA2114"/>
    <w:rsid w:val="00FA5F2D"/>
    <w:rsid w:val="00FA6641"/>
    <w:rsid w:val="00FB0A6C"/>
    <w:rsid w:val="00FB137A"/>
    <w:rsid w:val="00FB45B3"/>
    <w:rsid w:val="00FB5A41"/>
    <w:rsid w:val="00FB5EFF"/>
    <w:rsid w:val="00FB6818"/>
    <w:rsid w:val="00FB6B9E"/>
    <w:rsid w:val="00FB6C91"/>
    <w:rsid w:val="00FB6D12"/>
    <w:rsid w:val="00FB7B7E"/>
    <w:rsid w:val="00FC0FC5"/>
    <w:rsid w:val="00FC13FE"/>
    <w:rsid w:val="00FC17E4"/>
    <w:rsid w:val="00FC2437"/>
    <w:rsid w:val="00FC2990"/>
    <w:rsid w:val="00FC3290"/>
    <w:rsid w:val="00FC445D"/>
    <w:rsid w:val="00FC4B29"/>
    <w:rsid w:val="00FC4C62"/>
    <w:rsid w:val="00FC51BA"/>
    <w:rsid w:val="00FC5660"/>
    <w:rsid w:val="00FC66FB"/>
    <w:rsid w:val="00FC6C6E"/>
    <w:rsid w:val="00FC6D79"/>
    <w:rsid w:val="00FC7BD7"/>
    <w:rsid w:val="00FD0320"/>
    <w:rsid w:val="00FD0A32"/>
    <w:rsid w:val="00FD0ED2"/>
    <w:rsid w:val="00FD3E8C"/>
    <w:rsid w:val="00FD4091"/>
    <w:rsid w:val="00FD46DA"/>
    <w:rsid w:val="00FD5F1D"/>
    <w:rsid w:val="00FD73C9"/>
    <w:rsid w:val="00FD75CB"/>
    <w:rsid w:val="00FD7B2E"/>
    <w:rsid w:val="00FE03A0"/>
    <w:rsid w:val="00FE0A30"/>
    <w:rsid w:val="00FE10E9"/>
    <w:rsid w:val="00FE1DCA"/>
    <w:rsid w:val="00FE2799"/>
    <w:rsid w:val="00FE27D0"/>
    <w:rsid w:val="00FE2AC5"/>
    <w:rsid w:val="00FE32CF"/>
    <w:rsid w:val="00FE7142"/>
    <w:rsid w:val="00FF0C0E"/>
    <w:rsid w:val="00FF1201"/>
    <w:rsid w:val="00FF1356"/>
    <w:rsid w:val="00FF35BF"/>
    <w:rsid w:val="00FF3AF5"/>
    <w:rsid w:val="00FF40F8"/>
    <w:rsid w:val="00FF4CF2"/>
    <w:rsid w:val="00FF54C4"/>
    <w:rsid w:val="00FF682C"/>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DC1FA4"/>
  <w15:chartTrackingRefBased/>
  <w15:docId w15:val="{52FC590A-28E4-F84B-AAF3-70729684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6760"/>
    <w:rPr>
      <w:sz w:val="24"/>
      <w:szCs w:val="24"/>
    </w:rPr>
  </w:style>
  <w:style w:type="paragraph" w:styleId="Heading1">
    <w:name w:val="heading 1"/>
    <w:basedOn w:val="Normal"/>
    <w:next w:val="Normal"/>
    <w:qFormat/>
    <w:rsid w:val="00BB6119"/>
    <w:pPr>
      <w:keepNext/>
      <w:spacing w:before="240" w:after="120"/>
      <w:jc w:val="center"/>
      <w:outlineLvl w:val="0"/>
    </w:pPr>
    <w:rPr>
      <w:rFonts w:ascii="Arial" w:hAnsi="Arial"/>
      <w:b/>
      <w:bCs/>
      <w:caps/>
      <w:kern w:val="32"/>
      <w:sz w:val="32"/>
      <w:szCs w:val="32"/>
    </w:rPr>
  </w:style>
  <w:style w:type="paragraph" w:styleId="Heading2">
    <w:name w:val="heading 2"/>
    <w:basedOn w:val="Normal"/>
    <w:next w:val="Normal"/>
    <w:qFormat/>
    <w:rsid w:val="003E1A31"/>
    <w:pPr>
      <w:keepNext/>
      <w:spacing w:before="240" w:after="60"/>
      <w:outlineLvl w:val="1"/>
    </w:pPr>
    <w:rPr>
      <w:b/>
      <w:bCs/>
      <w:iCs/>
      <w:sz w:val="28"/>
    </w:rPr>
  </w:style>
  <w:style w:type="paragraph" w:styleId="Heading3">
    <w:name w:val="heading 3"/>
    <w:basedOn w:val="Normal"/>
    <w:next w:val="Normal"/>
    <w:qFormat/>
    <w:rsid w:val="003E1A31"/>
    <w:pPr>
      <w:keepNext/>
      <w:spacing w:before="12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01630"/>
    <w:rPr>
      <w:sz w:val="20"/>
      <w:szCs w:val="20"/>
    </w:rPr>
  </w:style>
  <w:style w:type="character" w:styleId="FootnoteReference">
    <w:name w:val="footnote reference"/>
    <w:semiHidden/>
    <w:rsid w:val="00901630"/>
    <w:rPr>
      <w:vertAlign w:val="superscript"/>
    </w:rPr>
  </w:style>
  <w:style w:type="paragraph" w:customStyle="1" w:styleId="ProposalTitle">
    <w:name w:val="Proposal Title"/>
    <w:basedOn w:val="Normal"/>
    <w:next w:val="Heading1"/>
    <w:rsid w:val="00907E82"/>
    <w:pPr>
      <w:spacing w:after="360"/>
      <w:contextualSpacing/>
      <w:jc w:val="center"/>
    </w:pPr>
    <w:rPr>
      <w:b/>
      <w:caps/>
      <w:sz w:val="32"/>
      <w:szCs w:val="32"/>
    </w:rPr>
  </w:style>
  <w:style w:type="paragraph" w:styleId="TOC1">
    <w:name w:val="toc 1"/>
    <w:basedOn w:val="Normal"/>
    <w:next w:val="Normal"/>
    <w:autoRedefine/>
    <w:uiPriority w:val="39"/>
    <w:rsid w:val="00966A31"/>
    <w:pPr>
      <w:tabs>
        <w:tab w:val="right" w:leader="dot" w:pos="9010"/>
      </w:tabs>
      <w:spacing w:before="120" w:after="120"/>
    </w:pPr>
    <w:rPr>
      <w:b/>
      <w:bCs/>
      <w:iCs/>
      <w:caps/>
      <w:sz w:val="20"/>
      <w:szCs w:val="20"/>
    </w:rPr>
  </w:style>
  <w:style w:type="paragraph" w:styleId="TOC2">
    <w:name w:val="toc 2"/>
    <w:basedOn w:val="Normal"/>
    <w:next w:val="Normal"/>
    <w:autoRedefine/>
    <w:uiPriority w:val="39"/>
    <w:rsid w:val="00913CBE"/>
    <w:pPr>
      <w:ind w:left="220"/>
    </w:pPr>
    <w:rPr>
      <w:iCs/>
      <w:smallCaps/>
      <w:sz w:val="20"/>
      <w:szCs w:val="20"/>
    </w:rPr>
  </w:style>
  <w:style w:type="paragraph" w:styleId="TOC3">
    <w:name w:val="toc 3"/>
    <w:basedOn w:val="Normal"/>
    <w:next w:val="Normal"/>
    <w:autoRedefine/>
    <w:uiPriority w:val="39"/>
    <w:rsid w:val="00913CBE"/>
    <w:pPr>
      <w:ind w:left="440"/>
    </w:pPr>
    <w:rPr>
      <w:i/>
      <w:sz w:val="20"/>
      <w:szCs w:val="20"/>
    </w:rPr>
  </w:style>
  <w:style w:type="paragraph" w:styleId="TOC4">
    <w:name w:val="toc 4"/>
    <w:basedOn w:val="Normal"/>
    <w:next w:val="Normal"/>
    <w:autoRedefine/>
    <w:semiHidden/>
    <w:rsid w:val="00913CBE"/>
    <w:pPr>
      <w:ind w:left="660"/>
    </w:pPr>
    <w:rPr>
      <w:iCs/>
      <w:sz w:val="18"/>
      <w:szCs w:val="18"/>
    </w:rPr>
  </w:style>
  <w:style w:type="paragraph" w:styleId="TOC5">
    <w:name w:val="toc 5"/>
    <w:basedOn w:val="Normal"/>
    <w:next w:val="Normal"/>
    <w:autoRedefine/>
    <w:semiHidden/>
    <w:rsid w:val="00913CBE"/>
    <w:pPr>
      <w:ind w:left="880"/>
    </w:pPr>
    <w:rPr>
      <w:iCs/>
      <w:sz w:val="18"/>
      <w:szCs w:val="18"/>
    </w:rPr>
  </w:style>
  <w:style w:type="paragraph" w:styleId="TOC6">
    <w:name w:val="toc 6"/>
    <w:basedOn w:val="Normal"/>
    <w:next w:val="Normal"/>
    <w:autoRedefine/>
    <w:semiHidden/>
    <w:rsid w:val="00913CBE"/>
    <w:pPr>
      <w:ind w:left="1100"/>
    </w:pPr>
    <w:rPr>
      <w:iCs/>
      <w:sz w:val="18"/>
      <w:szCs w:val="18"/>
    </w:rPr>
  </w:style>
  <w:style w:type="paragraph" w:styleId="TOC7">
    <w:name w:val="toc 7"/>
    <w:basedOn w:val="Normal"/>
    <w:next w:val="Normal"/>
    <w:autoRedefine/>
    <w:semiHidden/>
    <w:rsid w:val="00913CBE"/>
    <w:pPr>
      <w:ind w:left="1320"/>
    </w:pPr>
    <w:rPr>
      <w:iCs/>
      <w:sz w:val="18"/>
      <w:szCs w:val="18"/>
    </w:rPr>
  </w:style>
  <w:style w:type="paragraph" w:styleId="TOC8">
    <w:name w:val="toc 8"/>
    <w:basedOn w:val="Normal"/>
    <w:next w:val="Normal"/>
    <w:autoRedefine/>
    <w:semiHidden/>
    <w:rsid w:val="00913CBE"/>
    <w:pPr>
      <w:ind w:left="1540"/>
    </w:pPr>
    <w:rPr>
      <w:iCs/>
      <w:sz w:val="18"/>
      <w:szCs w:val="18"/>
    </w:rPr>
  </w:style>
  <w:style w:type="paragraph" w:styleId="TOC9">
    <w:name w:val="toc 9"/>
    <w:basedOn w:val="Normal"/>
    <w:next w:val="Normal"/>
    <w:autoRedefine/>
    <w:semiHidden/>
    <w:rsid w:val="00913CBE"/>
    <w:pPr>
      <w:ind w:left="1760"/>
    </w:pPr>
    <w:rPr>
      <w:iCs/>
      <w:sz w:val="18"/>
      <w:szCs w:val="18"/>
    </w:rPr>
  </w:style>
  <w:style w:type="paragraph" w:styleId="Footer">
    <w:name w:val="footer"/>
    <w:basedOn w:val="Normal"/>
    <w:rsid w:val="00A32F4A"/>
    <w:pPr>
      <w:tabs>
        <w:tab w:val="center" w:pos="4320"/>
        <w:tab w:val="right" w:pos="8640"/>
      </w:tabs>
    </w:pPr>
  </w:style>
  <w:style w:type="character" w:styleId="PageNumber">
    <w:name w:val="page number"/>
    <w:basedOn w:val="DefaultParagraphFont"/>
    <w:rsid w:val="00A32F4A"/>
  </w:style>
  <w:style w:type="paragraph" w:styleId="NormalWeb">
    <w:name w:val="Normal (Web)"/>
    <w:basedOn w:val="Normal"/>
    <w:uiPriority w:val="99"/>
    <w:rsid w:val="00FD10BA"/>
    <w:pPr>
      <w:spacing w:before="100" w:beforeAutospacing="1" w:after="100" w:afterAutospacing="1"/>
    </w:pPr>
    <w:rPr>
      <w:iCs/>
      <w:lang w:val="en-US"/>
    </w:rPr>
  </w:style>
  <w:style w:type="character" w:styleId="Hyperlink">
    <w:name w:val="Hyperlink"/>
    <w:rsid w:val="00FD10BA"/>
    <w:rPr>
      <w:color w:val="0000FF"/>
      <w:u w:val="single"/>
    </w:rPr>
  </w:style>
  <w:style w:type="character" w:styleId="FollowedHyperlink">
    <w:name w:val="FollowedHyperlink"/>
    <w:rsid w:val="009646BB"/>
    <w:rPr>
      <w:color w:val="800080"/>
      <w:u w:val="single"/>
    </w:rPr>
  </w:style>
  <w:style w:type="paragraph" w:styleId="EndnoteText">
    <w:name w:val="endnote text"/>
    <w:basedOn w:val="Normal"/>
    <w:semiHidden/>
    <w:rsid w:val="003B33A7"/>
    <w:rPr>
      <w:sz w:val="20"/>
      <w:szCs w:val="20"/>
    </w:rPr>
  </w:style>
  <w:style w:type="character" w:styleId="EndnoteReference">
    <w:name w:val="endnote reference"/>
    <w:semiHidden/>
    <w:rsid w:val="003B33A7"/>
    <w:rPr>
      <w:vertAlign w:val="superscript"/>
    </w:rPr>
  </w:style>
  <w:style w:type="table" w:styleId="TableGrid">
    <w:name w:val="Table Grid"/>
    <w:basedOn w:val="TableNormal"/>
    <w:uiPriority w:val="39"/>
    <w:rsid w:val="00E2745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A96"/>
    <w:pPr>
      <w:spacing w:after="160" w:line="259" w:lineRule="auto"/>
      <w:ind w:left="720"/>
      <w:contextualSpacing/>
    </w:pPr>
    <w:rPr>
      <w:rFonts w:ascii="Calibri" w:eastAsia="Calibri" w:hAnsi="Calibri"/>
      <w:iCs/>
      <w:szCs w:val="22"/>
      <w:lang w:val="en-AU"/>
    </w:rPr>
  </w:style>
  <w:style w:type="paragraph" w:styleId="Header">
    <w:name w:val="header"/>
    <w:basedOn w:val="Normal"/>
    <w:link w:val="HeaderChar"/>
    <w:rsid w:val="00421AAD"/>
    <w:pPr>
      <w:tabs>
        <w:tab w:val="center" w:pos="4513"/>
        <w:tab w:val="right" w:pos="9026"/>
      </w:tabs>
    </w:pPr>
  </w:style>
  <w:style w:type="character" w:customStyle="1" w:styleId="HeaderChar">
    <w:name w:val="Header Char"/>
    <w:link w:val="Header"/>
    <w:rsid w:val="00421AAD"/>
    <w:rPr>
      <w:rFonts w:ascii="Arial" w:hAnsi="Arial" w:cs="Arial"/>
      <w:iCs/>
      <w:sz w:val="22"/>
      <w:szCs w:val="28"/>
      <w:lang w:val="en-ZA" w:eastAsia="en-US"/>
    </w:rPr>
  </w:style>
  <w:style w:type="paragraph" w:styleId="BalloonText">
    <w:name w:val="Balloon Text"/>
    <w:basedOn w:val="Normal"/>
    <w:link w:val="BalloonTextChar"/>
    <w:rsid w:val="001F1A8A"/>
    <w:rPr>
      <w:rFonts w:ascii="Segoe UI" w:hAnsi="Segoe UI" w:cs="Segoe UI"/>
      <w:sz w:val="18"/>
      <w:szCs w:val="18"/>
    </w:rPr>
  </w:style>
  <w:style w:type="character" w:customStyle="1" w:styleId="BalloonTextChar">
    <w:name w:val="Balloon Text Char"/>
    <w:link w:val="BalloonText"/>
    <w:rsid w:val="001F1A8A"/>
    <w:rPr>
      <w:rFonts w:ascii="Segoe UI" w:hAnsi="Segoe UI" w:cs="Segoe UI"/>
      <w:iCs/>
      <w:sz w:val="18"/>
      <w:szCs w:val="18"/>
      <w:lang w:val="en-ZA" w:eastAsia="en-US"/>
    </w:rPr>
  </w:style>
  <w:style w:type="character" w:styleId="CommentReference">
    <w:name w:val="annotation reference"/>
    <w:uiPriority w:val="99"/>
    <w:rsid w:val="00A92E0A"/>
    <w:rPr>
      <w:sz w:val="16"/>
      <w:szCs w:val="16"/>
    </w:rPr>
  </w:style>
  <w:style w:type="paragraph" w:styleId="CommentText">
    <w:name w:val="annotation text"/>
    <w:basedOn w:val="Normal"/>
    <w:link w:val="CommentTextChar"/>
    <w:uiPriority w:val="99"/>
    <w:rsid w:val="00A92E0A"/>
    <w:rPr>
      <w:sz w:val="20"/>
      <w:szCs w:val="20"/>
    </w:rPr>
  </w:style>
  <w:style w:type="character" w:customStyle="1" w:styleId="CommentTextChar">
    <w:name w:val="Comment Text Char"/>
    <w:link w:val="CommentText"/>
    <w:uiPriority w:val="99"/>
    <w:rsid w:val="00A92E0A"/>
    <w:rPr>
      <w:rFonts w:ascii="Arial" w:hAnsi="Arial" w:cs="Arial"/>
      <w:iCs/>
      <w:lang w:val="en-ZA" w:eastAsia="en-US"/>
    </w:rPr>
  </w:style>
  <w:style w:type="paragraph" w:styleId="CommentSubject">
    <w:name w:val="annotation subject"/>
    <w:basedOn w:val="CommentText"/>
    <w:next w:val="CommentText"/>
    <w:link w:val="CommentSubjectChar"/>
    <w:rsid w:val="00A92E0A"/>
    <w:rPr>
      <w:b/>
      <w:bCs/>
    </w:rPr>
  </w:style>
  <w:style w:type="character" w:customStyle="1" w:styleId="CommentSubjectChar">
    <w:name w:val="Comment Subject Char"/>
    <w:link w:val="CommentSubject"/>
    <w:rsid w:val="00A92E0A"/>
    <w:rPr>
      <w:rFonts w:ascii="Arial" w:hAnsi="Arial" w:cs="Arial"/>
      <w:b/>
      <w:bCs/>
      <w:iCs/>
      <w:lang w:val="en-ZA" w:eastAsia="en-US"/>
    </w:rPr>
  </w:style>
  <w:style w:type="character" w:customStyle="1" w:styleId="mi">
    <w:name w:val="mi"/>
    <w:rsid w:val="000141B8"/>
  </w:style>
  <w:style w:type="character" w:customStyle="1" w:styleId="mo">
    <w:name w:val="mo"/>
    <w:rsid w:val="000141B8"/>
  </w:style>
  <w:style w:type="character" w:customStyle="1" w:styleId="mn">
    <w:name w:val="mn"/>
    <w:rsid w:val="000141B8"/>
  </w:style>
  <w:style w:type="character" w:customStyle="1" w:styleId="mjxassistivemathml">
    <w:name w:val="mjx_assistive_mathml"/>
    <w:rsid w:val="000141B8"/>
  </w:style>
  <w:style w:type="character" w:styleId="Emphasis">
    <w:name w:val="Emphasis"/>
    <w:qFormat/>
    <w:rsid w:val="00BC4890"/>
    <w:rPr>
      <w:i/>
      <w:iCs/>
    </w:rPr>
  </w:style>
  <w:style w:type="character" w:styleId="Strong">
    <w:name w:val="Strong"/>
    <w:uiPriority w:val="22"/>
    <w:qFormat/>
    <w:rsid w:val="00B915AA"/>
    <w:rPr>
      <w:b/>
      <w:bCs/>
    </w:rPr>
  </w:style>
  <w:style w:type="paragraph" w:styleId="Revision">
    <w:name w:val="Revision"/>
    <w:hidden/>
    <w:uiPriority w:val="71"/>
    <w:rsid w:val="00FC2990"/>
    <w:rPr>
      <w:sz w:val="24"/>
      <w:szCs w:val="24"/>
    </w:rPr>
  </w:style>
  <w:style w:type="character" w:styleId="PlaceholderText">
    <w:name w:val="Placeholder Text"/>
    <w:basedOn w:val="DefaultParagraphFont"/>
    <w:uiPriority w:val="99"/>
    <w:unhideWhenUsed/>
    <w:rsid w:val="005442E3"/>
    <w:rPr>
      <w:color w:val="808080"/>
    </w:rPr>
  </w:style>
  <w:style w:type="table" w:styleId="PlainTable3">
    <w:name w:val="Plain Table 3"/>
    <w:basedOn w:val="TableNormal"/>
    <w:uiPriority w:val="19"/>
    <w:qFormat/>
    <w:rsid w:val="009A3D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9A3D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99"/>
    <w:qFormat/>
    <w:rsid w:val="00B2186E"/>
    <w:rPr>
      <w:sz w:val="24"/>
      <w:szCs w:val="24"/>
    </w:rPr>
  </w:style>
  <w:style w:type="character" w:customStyle="1" w:styleId="UnresolvedMention1">
    <w:name w:val="Unresolved Mention1"/>
    <w:basedOn w:val="DefaultParagraphFont"/>
    <w:uiPriority w:val="99"/>
    <w:semiHidden/>
    <w:unhideWhenUsed/>
    <w:rsid w:val="00486DFE"/>
    <w:rPr>
      <w:color w:val="605E5C"/>
      <w:shd w:val="clear" w:color="auto" w:fill="E1DFDD"/>
    </w:rPr>
  </w:style>
  <w:style w:type="character" w:styleId="LineNumber">
    <w:name w:val="line number"/>
    <w:basedOn w:val="DefaultParagraphFont"/>
    <w:rsid w:val="00FC6D79"/>
  </w:style>
  <w:style w:type="character" w:styleId="UnresolvedMention">
    <w:name w:val="Unresolved Mention"/>
    <w:basedOn w:val="DefaultParagraphFont"/>
    <w:uiPriority w:val="99"/>
    <w:semiHidden/>
    <w:unhideWhenUsed/>
    <w:rsid w:val="00BD3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8850">
      <w:bodyDiv w:val="1"/>
      <w:marLeft w:val="0"/>
      <w:marRight w:val="0"/>
      <w:marTop w:val="0"/>
      <w:marBottom w:val="0"/>
      <w:divBdr>
        <w:top w:val="none" w:sz="0" w:space="0" w:color="auto"/>
        <w:left w:val="none" w:sz="0" w:space="0" w:color="auto"/>
        <w:bottom w:val="none" w:sz="0" w:space="0" w:color="auto"/>
        <w:right w:val="none" w:sz="0" w:space="0" w:color="auto"/>
      </w:divBdr>
      <w:divsChild>
        <w:div w:id="464010541">
          <w:marLeft w:val="0"/>
          <w:marRight w:val="0"/>
          <w:marTop w:val="0"/>
          <w:marBottom w:val="0"/>
          <w:divBdr>
            <w:top w:val="none" w:sz="0" w:space="0" w:color="auto"/>
            <w:left w:val="none" w:sz="0" w:space="0" w:color="auto"/>
            <w:bottom w:val="none" w:sz="0" w:space="0" w:color="auto"/>
            <w:right w:val="none" w:sz="0" w:space="0" w:color="auto"/>
          </w:divBdr>
          <w:divsChild>
            <w:div w:id="437457822">
              <w:marLeft w:val="0"/>
              <w:marRight w:val="0"/>
              <w:marTop w:val="0"/>
              <w:marBottom w:val="0"/>
              <w:divBdr>
                <w:top w:val="none" w:sz="0" w:space="0" w:color="auto"/>
                <w:left w:val="none" w:sz="0" w:space="0" w:color="auto"/>
                <w:bottom w:val="none" w:sz="0" w:space="0" w:color="auto"/>
                <w:right w:val="none" w:sz="0" w:space="0" w:color="auto"/>
              </w:divBdr>
              <w:divsChild>
                <w:div w:id="10619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9762">
      <w:bodyDiv w:val="1"/>
      <w:marLeft w:val="0"/>
      <w:marRight w:val="0"/>
      <w:marTop w:val="0"/>
      <w:marBottom w:val="0"/>
      <w:divBdr>
        <w:top w:val="none" w:sz="0" w:space="0" w:color="auto"/>
        <w:left w:val="none" w:sz="0" w:space="0" w:color="auto"/>
        <w:bottom w:val="none" w:sz="0" w:space="0" w:color="auto"/>
        <w:right w:val="none" w:sz="0" w:space="0" w:color="auto"/>
      </w:divBdr>
      <w:divsChild>
        <w:div w:id="1477380837">
          <w:marLeft w:val="0"/>
          <w:marRight w:val="0"/>
          <w:marTop w:val="0"/>
          <w:marBottom w:val="0"/>
          <w:divBdr>
            <w:top w:val="none" w:sz="0" w:space="0" w:color="auto"/>
            <w:left w:val="none" w:sz="0" w:space="0" w:color="auto"/>
            <w:bottom w:val="none" w:sz="0" w:space="0" w:color="auto"/>
            <w:right w:val="none" w:sz="0" w:space="0" w:color="auto"/>
          </w:divBdr>
          <w:divsChild>
            <w:div w:id="233902430">
              <w:marLeft w:val="0"/>
              <w:marRight w:val="0"/>
              <w:marTop w:val="0"/>
              <w:marBottom w:val="0"/>
              <w:divBdr>
                <w:top w:val="none" w:sz="0" w:space="0" w:color="auto"/>
                <w:left w:val="none" w:sz="0" w:space="0" w:color="auto"/>
                <w:bottom w:val="none" w:sz="0" w:space="0" w:color="auto"/>
                <w:right w:val="none" w:sz="0" w:space="0" w:color="auto"/>
              </w:divBdr>
              <w:divsChild>
                <w:div w:id="1159924590">
                  <w:marLeft w:val="0"/>
                  <w:marRight w:val="0"/>
                  <w:marTop w:val="0"/>
                  <w:marBottom w:val="0"/>
                  <w:divBdr>
                    <w:top w:val="none" w:sz="0" w:space="0" w:color="auto"/>
                    <w:left w:val="none" w:sz="0" w:space="0" w:color="auto"/>
                    <w:bottom w:val="none" w:sz="0" w:space="0" w:color="auto"/>
                    <w:right w:val="none" w:sz="0" w:space="0" w:color="auto"/>
                  </w:divBdr>
                  <w:divsChild>
                    <w:div w:id="866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3387">
      <w:bodyDiv w:val="1"/>
      <w:marLeft w:val="0"/>
      <w:marRight w:val="0"/>
      <w:marTop w:val="0"/>
      <w:marBottom w:val="0"/>
      <w:divBdr>
        <w:top w:val="none" w:sz="0" w:space="0" w:color="auto"/>
        <w:left w:val="none" w:sz="0" w:space="0" w:color="auto"/>
        <w:bottom w:val="none" w:sz="0" w:space="0" w:color="auto"/>
        <w:right w:val="none" w:sz="0" w:space="0" w:color="auto"/>
      </w:divBdr>
    </w:div>
    <w:div w:id="185099298">
      <w:bodyDiv w:val="1"/>
      <w:marLeft w:val="0"/>
      <w:marRight w:val="0"/>
      <w:marTop w:val="0"/>
      <w:marBottom w:val="0"/>
      <w:divBdr>
        <w:top w:val="none" w:sz="0" w:space="0" w:color="auto"/>
        <w:left w:val="none" w:sz="0" w:space="0" w:color="auto"/>
        <w:bottom w:val="none" w:sz="0" w:space="0" w:color="auto"/>
        <w:right w:val="none" w:sz="0" w:space="0" w:color="auto"/>
      </w:divBdr>
      <w:divsChild>
        <w:div w:id="2058581574">
          <w:marLeft w:val="0"/>
          <w:marRight w:val="0"/>
          <w:marTop w:val="0"/>
          <w:marBottom w:val="0"/>
          <w:divBdr>
            <w:top w:val="none" w:sz="0" w:space="0" w:color="auto"/>
            <w:left w:val="none" w:sz="0" w:space="0" w:color="auto"/>
            <w:bottom w:val="none" w:sz="0" w:space="0" w:color="auto"/>
            <w:right w:val="none" w:sz="0" w:space="0" w:color="auto"/>
          </w:divBdr>
          <w:divsChild>
            <w:div w:id="303388681">
              <w:marLeft w:val="0"/>
              <w:marRight w:val="0"/>
              <w:marTop w:val="0"/>
              <w:marBottom w:val="0"/>
              <w:divBdr>
                <w:top w:val="none" w:sz="0" w:space="0" w:color="auto"/>
                <w:left w:val="none" w:sz="0" w:space="0" w:color="auto"/>
                <w:bottom w:val="none" w:sz="0" w:space="0" w:color="auto"/>
                <w:right w:val="none" w:sz="0" w:space="0" w:color="auto"/>
              </w:divBdr>
              <w:divsChild>
                <w:div w:id="1836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0379">
      <w:bodyDiv w:val="1"/>
      <w:marLeft w:val="0"/>
      <w:marRight w:val="0"/>
      <w:marTop w:val="0"/>
      <w:marBottom w:val="0"/>
      <w:divBdr>
        <w:top w:val="none" w:sz="0" w:space="0" w:color="auto"/>
        <w:left w:val="none" w:sz="0" w:space="0" w:color="auto"/>
        <w:bottom w:val="none" w:sz="0" w:space="0" w:color="auto"/>
        <w:right w:val="none" w:sz="0" w:space="0" w:color="auto"/>
      </w:divBdr>
      <w:divsChild>
        <w:div w:id="1814178252">
          <w:marLeft w:val="0"/>
          <w:marRight w:val="0"/>
          <w:marTop w:val="0"/>
          <w:marBottom w:val="0"/>
          <w:divBdr>
            <w:top w:val="none" w:sz="0" w:space="0" w:color="auto"/>
            <w:left w:val="none" w:sz="0" w:space="0" w:color="auto"/>
            <w:bottom w:val="none" w:sz="0" w:space="0" w:color="auto"/>
            <w:right w:val="none" w:sz="0" w:space="0" w:color="auto"/>
          </w:divBdr>
          <w:divsChild>
            <w:div w:id="902523003">
              <w:marLeft w:val="0"/>
              <w:marRight w:val="0"/>
              <w:marTop w:val="0"/>
              <w:marBottom w:val="0"/>
              <w:divBdr>
                <w:top w:val="none" w:sz="0" w:space="0" w:color="auto"/>
                <w:left w:val="none" w:sz="0" w:space="0" w:color="auto"/>
                <w:bottom w:val="none" w:sz="0" w:space="0" w:color="auto"/>
                <w:right w:val="none" w:sz="0" w:space="0" w:color="auto"/>
              </w:divBdr>
              <w:divsChild>
                <w:div w:id="1209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7023">
      <w:bodyDiv w:val="1"/>
      <w:marLeft w:val="0"/>
      <w:marRight w:val="0"/>
      <w:marTop w:val="0"/>
      <w:marBottom w:val="0"/>
      <w:divBdr>
        <w:top w:val="none" w:sz="0" w:space="0" w:color="auto"/>
        <w:left w:val="none" w:sz="0" w:space="0" w:color="auto"/>
        <w:bottom w:val="none" w:sz="0" w:space="0" w:color="auto"/>
        <w:right w:val="none" w:sz="0" w:space="0" w:color="auto"/>
      </w:divBdr>
    </w:div>
    <w:div w:id="293601948">
      <w:bodyDiv w:val="1"/>
      <w:marLeft w:val="0"/>
      <w:marRight w:val="0"/>
      <w:marTop w:val="0"/>
      <w:marBottom w:val="0"/>
      <w:divBdr>
        <w:top w:val="none" w:sz="0" w:space="0" w:color="auto"/>
        <w:left w:val="none" w:sz="0" w:space="0" w:color="auto"/>
        <w:bottom w:val="none" w:sz="0" w:space="0" w:color="auto"/>
        <w:right w:val="none" w:sz="0" w:space="0" w:color="auto"/>
      </w:divBdr>
      <w:divsChild>
        <w:div w:id="760299001">
          <w:marLeft w:val="0"/>
          <w:marRight w:val="0"/>
          <w:marTop w:val="0"/>
          <w:marBottom w:val="0"/>
          <w:divBdr>
            <w:top w:val="none" w:sz="0" w:space="0" w:color="auto"/>
            <w:left w:val="none" w:sz="0" w:space="0" w:color="auto"/>
            <w:bottom w:val="none" w:sz="0" w:space="0" w:color="auto"/>
            <w:right w:val="none" w:sz="0" w:space="0" w:color="auto"/>
          </w:divBdr>
          <w:divsChild>
            <w:div w:id="966352156">
              <w:marLeft w:val="0"/>
              <w:marRight w:val="0"/>
              <w:marTop w:val="0"/>
              <w:marBottom w:val="0"/>
              <w:divBdr>
                <w:top w:val="none" w:sz="0" w:space="0" w:color="auto"/>
                <w:left w:val="none" w:sz="0" w:space="0" w:color="auto"/>
                <w:bottom w:val="none" w:sz="0" w:space="0" w:color="auto"/>
                <w:right w:val="none" w:sz="0" w:space="0" w:color="auto"/>
              </w:divBdr>
              <w:divsChild>
                <w:div w:id="3477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4186">
      <w:bodyDiv w:val="1"/>
      <w:marLeft w:val="0"/>
      <w:marRight w:val="0"/>
      <w:marTop w:val="0"/>
      <w:marBottom w:val="0"/>
      <w:divBdr>
        <w:top w:val="none" w:sz="0" w:space="0" w:color="auto"/>
        <w:left w:val="none" w:sz="0" w:space="0" w:color="auto"/>
        <w:bottom w:val="none" w:sz="0" w:space="0" w:color="auto"/>
        <w:right w:val="none" w:sz="0" w:space="0" w:color="auto"/>
      </w:divBdr>
      <w:divsChild>
        <w:div w:id="69541340">
          <w:marLeft w:val="0"/>
          <w:marRight w:val="0"/>
          <w:marTop w:val="0"/>
          <w:marBottom w:val="0"/>
          <w:divBdr>
            <w:top w:val="none" w:sz="0" w:space="0" w:color="auto"/>
            <w:left w:val="none" w:sz="0" w:space="0" w:color="auto"/>
            <w:bottom w:val="none" w:sz="0" w:space="0" w:color="auto"/>
            <w:right w:val="none" w:sz="0" w:space="0" w:color="auto"/>
          </w:divBdr>
          <w:divsChild>
            <w:div w:id="918295854">
              <w:marLeft w:val="0"/>
              <w:marRight w:val="0"/>
              <w:marTop w:val="0"/>
              <w:marBottom w:val="0"/>
              <w:divBdr>
                <w:top w:val="none" w:sz="0" w:space="0" w:color="auto"/>
                <w:left w:val="none" w:sz="0" w:space="0" w:color="auto"/>
                <w:bottom w:val="none" w:sz="0" w:space="0" w:color="auto"/>
                <w:right w:val="none" w:sz="0" w:space="0" w:color="auto"/>
              </w:divBdr>
              <w:divsChild>
                <w:div w:id="1223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35136">
      <w:bodyDiv w:val="1"/>
      <w:marLeft w:val="0"/>
      <w:marRight w:val="0"/>
      <w:marTop w:val="0"/>
      <w:marBottom w:val="0"/>
      <w:divBdr>
        <w:top w:val="none" w:sz="0" w:space="0" w:color="auto"/>
        <w:left w:val="none" w:sz="0" w:space="0" w:color="auto"/>
        <w:bottom w:val="none" w:sz="0" w:space="0" w:color="auto"/>
        <w:right w:val="none" w:sz="0" w:space="0" w:color="auto"/>
      </w:divBdr>
      <w:divsChild>
        <w:div w:id="705059573">
          <w:marLeft w:val="0"/>
          <w:marRight w:val="0"/>
          <w:marTop w:val="0"/>
          <w:marBottom w:val="0"/>
          <w:divBdr>
            <w:top w:val="none" w:sz="0" w:space="0" w:color="auto"/>
            <w:left w:val="none" w:sz="0" w:space="0" w:color="auto"/>
            <w:bottom w:val="none" w:sz="0" w:space="0" w:color="auto"/>
            <w:right w:val="none" w:sz="0" w:space="0" w:color="auto"/>
          </w:divBdr>
          <w:divsChild>
            <w:div w:id="1595817829">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1607">
      <w:bodyDiv w:val="1"/>
      <w:marLeft w:val="0"/>
      <w:marRight w:val="0"/>
      <w:marTop w:val="0"/>
      <w:marBottom w:val="0"/>
      <w:divBdr>
        <w:top w:val="none" w:sz="0" w:space="0" w:color="auto"/>
        <w:left w:val="none" w:sz="0" w:space="0" w:color="auto"/>
        <w:bottom w:val="none" w:sz="0" w:space="0" w:color="auto"/>
        <w:right w:val="none" w:sz="0" w:space="0" w:color="auto"/>
      </w:divBdr>
      <w:divsChild>
        <w:div w:id="1714114853">
          <w:marLeft w:val="0"/>
          <w:marRight w:val="0"/>
          <w:marTop w:val="0"/>
          <w:marBottom w:val="0"/>
          <w:divBdr>
            <w:top w:val="none" w:sz="0" w:space="0" w:color="auto"/>
            <w:left w:val="none" w:sz="0" w:space="0" w:color="auto"/>
            <w:bottom w:val="none" w:sz="0" w:space="0" w:color="auto"/>
            <w:right w:val="none" w:sz="0" w:space="0" w:color="auto"/>
          </w:divBdr>
          <w:divsChild>
            <w:div w:id="136261757">
              <w:marLeft w:val="0"/>
              <w:marRight w:val="0"/>
              <w:marTop w:val="0"/>
              <w:marBottom w:val="0"/>
              <w:divBdr>
                <w:top w:val="none" w:sz="0" w:space="0" w:color="auto"/>
                <w:left w:val="none" w:sz="0" w:space="0" w:color="auto"/>
                <w:bottom w:val="none" w:sz="0" w:space="0" w:color="auto"/>
                <w:right w:val="none" w:sz="0" w:space="0" w:color="auto"/>
              </w:divBdr>
            </w:div>
            <w:div w:id="280192143">
              <w:marLeft w:val="0"/>
              <w:marRight w:val="0"/>
              <w:marTop w:val="0"/>
              <w:marBottom w:val="0"/>
              <w:divBdr>
                <w:top w:val="none" w:sz="0" w:space="0" w:color="auto"/>
                <w:left w:val="none" w:sz="0" w:space="0" w:color="auto"/>
                <w:bottom w:val="none" w:sz="0" w:space="0" w:color="auto"/>
                <w:right w:val="none" w:sz="0" w:space="0" w:color="auto"/>
              </w:divBdr>
            </w:div>
            <w:div w:id="677656205">
              <w:marLeft w:val="0"/>
              <w:marRight w:val="0"/>
              <w:marTop w:val="0"/>
              <w:marBottom w:val="0"/>
              <w:divBdr>
                <w:top w:val="none" w:sz="0" w:space="0" w:color="auto"/>
                <w:left w:val="none" w:sz="0" w:space="0" w:color="auto"/>
                <w:bottom w:val="none" w:sz="0" w:space="0" w:color="auto"/>
                <w:right w:val="none" w:sz="0" w:space="0" w:color="auto"/>
              </w:divBdr>
            </w:div>
            <w:div w:id="1406296278">
              <w:marLeft w:val="0"/>
              <w:marRight w:val="0"/>
              <w:marTop w:val="0"/>
              <w:marBottom w:val="0"/>
              <w:divBdr>
                <w:top w:val="none" w:sz="0" w:space="0" w:color="auto"/>
                <w:left w:val="none" w:sz="0" w:space="0" w:color="auto"/>
                <w:bottom w:val="none" w:sz="0" w:space="0" w:color="auto"/>
                <w:right w:val="none" w:sz="0" w:space="0" w:color="auto"/>
              </w:divBdr>
            </w:div>
            <w:div w:id="1496872988">
              <w:marLeft w:val="0"/>
              <w:marRight w:val="0"/>
              <w:marTop w:val="0"/>
              <w:marBottom w:val="0"/>
              <w:divBdr>
                <w:top w:val="none" w:sz="0" w:space="0" w:color="auto"/>
                <w:left w:val="none" w:sz="0" w:space="0" w:color="auto"/>
                <w:bottom w:val="none" w:sz="0" w:space="0" w:color="auto"/>
                <w:right w:val="none" w:sz="0" w:space="0" w:color="auto"/>
              </w:divBdr>
            </w:div>
            <w:div w:id="1503814526">
              <w:marLeft w:val="0"/>
              <w:marRight w:val="0"/>
              <w:marTop w:val="0"/>
              <w:marBottom w:val="0"/>
              <w:divBdr>
                <w:top w:val="none" w:sz="0" w:space="0" w:color="auto"/>
                <w:left w:val="none" w:sz="0" w:space="0" w:color="auto"/>
                <w:bottom w:val="none" w:sz="0" w:space="0" w:color="auto"/>
                <w:right w:val="none" w:sz="0" w:space="0" w:color="auto"/>
              </w:divBdr>
            </w:div>
            <w:div w:id="2050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652">
      <w:bodyDiv w:val="1"/>
      <w:marLeft w:val="0"/>
      <w:marRight w:val="0"/>
      <w:marTop w:val="0"/>
      <w:marBottom w:val="0"/>
      <w:divBdr>
        <w:top w:val="none" w:sz="0" w:space="0" w:color="auto"/>
        <w:left w:val="none" w:sz="0" w:space="0" w:color="auto"/>
        <w:bottom w:val="none" w:sz="0" w:space="0" w:color="auto"/>
        <w:right w:val="none" w:sz="0" w:space="0" w:color="auto"/>
      </w:divBdr>
      <w:divsChild>
        <w:div w:id="2091272004">
          <w:marLeft w:val="0"/>
          <w:marRight w:val="0"/>
          <w:marTop w:val="0"/>
          <w:marBottom w:val="0"/>
          <w:divBdr>
            <w:top w:val="none" w:sz="0" w:space="0" w:color="auto"/>
            <w:left w:val="none" w:sz="0" w:space="0" w:color="auto"/>
            <w:bottom w:val="none" w:sz="0" w:space="0" w:color="auto"/>
            <w:right w:val="none" w:sz="0" w:space="0" w:color="auto"/>
          </w:divBdr>
          <w:divsChild>
            <w:div w:id="45301974">
              <w:marLeft w:val="0"/>
              <w:marRight w:val="0"/>
              <w:marTop w:val="0"/>
              <w:marBottom w:val="0"/>
              <w:divBdr>
                <w:top w:val="none" w:sz="0" w:space="0" w:color="auto"/>
                <w:left w:val="none" w:sz="0" w:space="0" w:color="auto"/>
                <w:bottom w:val="none" w:sz="0" w:space="0" w:color="auto"/>
                <w:right w:val="none" w:sz="0" w:space="0" w:color="auto"/>
              </w:divBdr>
              <w:divsChild>
                <w:div w:id="496462232">
                  <w:marLeft w:val="0"/>
                  <w:marRight w:val="0"/>
                  <w:marTop w:val="0"/>
                  <w:marBottom w:val="0"/>
                  <w:divBdr>
                    <w:top w:val="none" w:sz="0" w:space="0" w:color="auto"/>
                    <w:left w:val="none" w:sz="0" w:space="0" w:color="auto"/>
                    <w:bottom w:val="none" w:sz="0" w:space="0" w:color="auto"/>
                    <w:right w:val="none" w:sz="0" w:space="0" w:color="auto"/>
                  </w:divBdr>
                  <w:divsChild>
                    <w:div w:id="12934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0220">
      <w:bodyDiv w:val="1"/>
      <w:marLeft w:val="0"/>
      <w:marRight w:val="0"/>
      <w:marTop w:val="0"/>
      <w:marBottom w:val="0"/>
      <w:divBdr>
        <w:top w:val="none" w:sz="0" w:space="0" w:color="auto"/>
        <w:left w:val="none" w:sz="0" w:space="0" w:color="auto"/>
        <w:bottom w:val="none" w:sz="0" w:space="0" w:color="auto"/>
        <w:right w:val="none" w:sz="0" w:space="0" w:color="auto"/>
      </w:divBdr>
      <w:divsChild>
        <w:div w:id="332878194">
          <w:marLeft w:val="0"/>
          <w:marRight w:val="0"/>
          <w:marTop w:val="0"/>
          <w:marBottom w:val="0"/>
          <w:divBdr>
            <w:top w:val="none" w:sz="0" w:space="0" w:color="auto"/>
            <w:left w:val="none" w:sz="0" w:space="0" w:color="auto"/>
            <w:bottom w:val="none" w:sz="0" w:space="0" w:color="auto"/>
            <w:right w:val="none" w:sz="0" w:space="0" w:color="auto"/>
          </w:divBdr>
          <w:divsChild>
            <w:div w:id="495265982">
              <w:marLeft w:val="0"/>
              <w:marRight w:val="0"/>
              <w:marTop w:val="0"/>
              <w:marBottom w:val="0"/>
              <w:divBdr>
                <w:top w:val="none" w:sz="0" w:space="0" w:color="auto"/>
                <w:left w:val="none" w:sz="0" w:space="0" w:color="auto"/>
                <w:bottom w:val="none" w:sz="0" w:space="0" w:color="auto"/>
                <w:right w:val="none" w:sz="0" w:space="0" w:color="auto"/>
              </w:divBdr>
              <w:divsChild>
                <w:div w:id="195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1007">
      <w:bodyDiv w:val="1"/>
      <w:marLeft w:val="0"/>
      <w:marRight w:val="0"/>
      <w:marTop w:val="0"/>
      <w:marBottom w:val="0"/>
      <w:divBdr>
        <w:top w:val="none" w:sz="0" w:space="0" w:color="auto"/>
        <w:left w:val="none" w:sz="0" w:space="0" w:color="auto"/>
        <w:bottom w:val="none" w:sz="0" w:space="0" w:color="auto"/>
        <w:right w:val="none" w:sz="0" w:space="0" w:color="auto"/>
      </w:divBdr>
    </w:div>
    <w:div w:id="649746900">
      <w:bodyDiv w:val="1"/>
      <w:marLeft w:val="0"/>
      <w:marRight w:val="0"/>
      <w:marTop w:val="0"/>
      <w:marBottom w:val="0"/>
      <w:divBdr>
        <w:top w:val="none" w:sz="0" w:space="0" w:color="auto"/>
        <w:left w:val="none" w:sz="0" w:space="0" w:color="auto"/>
        <w:bottom w:val="none" w:sz="0" w:space="0" w:color="auto"/>
        <w:right w:val="none" w:sz="0" w:space="0" w:color="auto"/>
      </w:divBdr>
    </w:div>
    <w:div w:id="655762847">
      <w:bodyDiv w:val="1"/>
      <w:marLeft w:val="0"/>
      <w:marRight w:val="0"/>
      <w:marTop w:val="0"/>
      <w:marBottom w:val="0"/>
      <w:divBdr>
        <w:top w:val="none" w:sz="0" w:space="0" w:color="auto"/>
        <w:left w:val="none" w:sz="0" w:space="0" w:color="auto"/>
        <w:bottom w:val="none" w:sz="0" w:space="0" w:color="auto"/>
        <w:right w:val="none" w:sz="0" w:space="0" w:color="auto"/>
      </w:divBdr>
    </w:div>
    <w:div w:id="6601623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360">
          <w:marLeft w:val="0"/>
          <w:marRight w:val="0"/>
          <w:marTop w:val="0"/>
          <w:marBottom w:val="0"/>
          <w:divBdr>
            <w:top w:val="none" w:sz="0" w:space="0" w:color="auto"/>
            <w:left w:val="none" w:sz="0" w:space="0" w:color="auto"/>
            <w:bottom w:val="none" w:sz="0" w:space="0" w:color="auto"/>
            <w:right w:val="none" w:sz="0" w:space="0" w:color="auto"/>
          </w:divBdr>
          <w:divsChild>
            <w:div w:id="560020016">
              <w:marLeft w:val="0"/>
              <w:marRight w:val="0"/>
              <w:marTop w:val="0"/>
              <w:marBottom w:val="0"/>
              <w:divBdr>
                <w:top w:val="none" w:sz="0" w:space="0" w:color="auto"/>
                <w:left w:val="none" w:sz="0" w:space="0" w:color="auto"/>
                <w:bottom w:val="none" w:sz="0" w:space="0" w:color="auto"/>
                <w:right w:val="none" w:sz="0" w:space="0" w:color="auto"/>
              </w:divBdr>
              <w:divsChild>
                <w:div w:id="4955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1693">
      <w:bodyDiv w:val="1"/>
      <w:marLeft w:val="0"/>
      <w:marRight w:val="0"/>
      <w:marTop w:val="0"/>
      <w:marBottom w:val="0"/>
      <w:divBdr>
        <w:top w:val="none" w:sz="0" w:space="0" w:color="auto"/>
        <w:left w:val="none" w:sz="0" w:space="0" w:color="auto"/>
        <w:bottom w:val="none" w:sz="0" w:space="0" w:color="auto"/>
        <w:right w:val="none" w:sz="0" w:space="0" w:color="auto"/>
      </w:divBdr>
      <w:divsChild>
        <w:div w:id="208809011">
          <w:marLeft w:val="0"/>
          <w:marRight w:val="0"/>
          <w:marTop w:val="0"/>
          <w:marBottom w:val="0"/>
          <w:divBdr>
            <w:top w:val="none" w:sz="0" w:space="0" w:color="auto"/>
            <w:left w:val="none" w:sz="0" w:space="0" w:color="auto"/>
            <w:bottom w:val="none" w:sz="0" w:space="0" w:color="auto"/>
            <w:right w:val="none" w:sz="0" w:space="0" w:color="auto"/>
          </w:divBdr>
          <w:divsChild>
            <w:div w:id="2006667640">
              <w:marLeft w:val="0"/>
              <w:marRight w:val="0"/>
              <w:marTop w:val="0"/>
              <w:marBottom w:val="0"/>
              <w:divBdr>
                <w:top w:val="none" w:sz="0" w:space="0" w:color="auto"/>
                <w:left w:val="none" w:sz="0" w:space="0" w:color="auto"/>
                <w:bottom w:val="none" w:sz="0" w:space="0" w:color="auto"/>
                <w:right w:val="none" w:sz="0" w:space="0" w:color="auto"/>
              </w:divBdr>
              <w:divsChild>
                <w:div w:id="16804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9002">
      <w:bodyDiv w:val="1"/>
      <w:marLeft w:val="0"/>
      <w:marRight w:val="0"/>
      <w:marTop w:val="0"/>
      <w:marBottom w:val="0"/>
      <w:divBdr>
        <w:top w:val="none" w:sz="0" w:space="0" w:color="auto"/>
        <w:left w:val="none" w:sz="0" w:space="0" w:color="auto"/>
        <w:bottom w:val="none" w:sz="0" w:space="0" w:color="auto"/>
        <w:right w:val="none" w:sz="0" w:space="0" w:color="auto"/>
      </w:divBdr>
      <w:divsChild>
        <w:div w:id="61294211">
          <w:marLeft w:val="0"/>
          <w:marRight w:val="0"/>
          <w:marTop w:val="0"/>
          <w:marBottom w:val="0"/>
          <w:divBdr>
            <w:top w:val="none" w:sz="0" w:space="0" w:color="auto"/>
            <w:left w:val="none" w:sz="0" w:space="0" w:color="auto"/>
            <w:bottom w:val="none" w:sz="0" w:space="0" w:color="auto"/>
            <w:right w:val="none" w:sz="0" w:space="0" w:color="auto"/>
          </w:divBdr>
          <w:divsChild>
            <w:div w:id="1848903907">
              <w:marLeft w:val="0"/>
              <w:marRight w:val="0"/>
              <w:marTop w:val="0"/>
              <w:marBottom w:val="0"/>
              <w:divBdr>
                <w:top w:val="none" w:sz="0" w:space="0" w:color="auto"/>
                <w:left w:val="none" w:sz="0" w:space="0" w:color="auto"/>
                <w:bottom w:val="none" w:sz="0" w:space="0" w:color="auto"/>
                <w:right w:val="none" w:sz="0" w:space="0" w:color="auto"/>
              </w:divBdr>
              <w:divsChild>
                <w:div w:id="1091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3198">
      <w:bodyDiv w:val="1"/>
      <w:marLeft w:val="0"/>
      <w:marRight w:val="0"/>
      <w:marTop w:val="0"/>
      <w:marBottom w:val="0"/>
      <w:divBdr>
        <w:top w:val="none" w:sz="0" w:space="0" w:color="auto"/>
        <w:left w:val="none" w:sz="0" w:space="0" w:color="auto"/>
        <w:bottom w:val="none" w:sz="0" w:space="0" w:color="auto"/>
        <w:right w:val="none" w:sz="0" w:space="0" w:color="auto"/>
      </w:divBdr>
      <w:divsChild>
        <w:div w:id="172497055">
          <w:marLeft w:val="0"/>
          <w:marRight w:val="0"/>
          <w:marTop w:val="0"/>
          <w:marBottom w:val="0"/>
          <w:divBdr>
            <w:top w:val="none" w:sz="0" w:space="0" w:color="auto"/>
            <w:left w:val="none" w:sz="0" w:space="0" w:color="auto"/>
            <w:bottom w:val="none" w:sz="0" w:space="0" w:color="auto"/>
            <w:right w:val="none" w:sz="0" w:space="0" w:color="auto"/>
          </w:divBdr>
          <w:divsChild>
            <w:div w:id="83040664">
              <w:marLeft w:val="0"/>
              <w:marRight w:val="0"/>
              <w:marTop w:val="0"/>
              <w:marBottom w:val="0"/>
              <w:divBdr>
                <w:top w:val="none" w:sz="0" w:space="0" w:color="auto"/>
                <w:left w:val="none" w:sz="0" w:space="0" w:color="auto"/>
                <w:bottom w:val="none" w:sz="0" w:space="0" w:color="auto"/>
                <w:right w:val="none" w:sz="0" w:space="0" w:color="auto"/>
              </w:divBdr>
            </w:div>
            <w:div w:id="103572850">
              <w:marLeft w:val="0"/>
              <w:marRight w:val="0"/>
              <w:marTop w:val="0"/>
              <w:marBottom w:val="0"/>
              <w:divBdr>
                <w:top w:val="none" w:sz="0" w:space="0" w:color="auto"/>
                <w:left w:val="none" w:sz="0" w:space="0" w:color="auto"/>
                <w:bottom w:val="none" w:sz="0" w:space="0" w:color="auto"/>
                <w:right w:val="none" w:sz="0" w:space="0" w:color="auto"/>
              </w:divBdr>
            </w:div>
            <w:div w:id="267087220">
              <w:marLeft w:val="0"/>
              <w:marRight w:val="0"/>
              <w:marTop w:val="0"/>
              <w:marBottom w:val="0"/>
              <w:divBdr>
                <w:top w:val="none" w:sz="0" w:space="0" w:color="auto"/>
                <w:left w:val="none" w:sz="0" w:space="0" w:color="auto"/>
                <w:bottom w:val="none" w:sz="0" w:space="0" w:color="auto"/>
                <w:right w:val="none" w:sz="0" w:space="0" w:color="auto"/>
              </w:divBdr>
            </w:div>
            <w:div w:id="300116588">
              <w:marLeft w:val="0"/>
              <w:marRight w:val="0"/>
              <w:marTop w:val="0"/>
              <w:marBottom w:val="0"/>
              <w:divBdr>
                <w:top w:val="none" w:sz="0" w:space="0" w:color="auto"/>
                <w:left w:val="none" w:sz="0" w:space="0" w:color="auto"/>
                <w:bottom w:val="none" w:sz="0" w:space="0" w:color="auto"/>
                <w:right w:val="none" w:sz="0" w:space="0" w:color="auto"/>
              </w:divBdr>
            </w:div>
            <w:div w:id="341393763">
              <w:marLeft w:val="0"/>
              <w:marRight w:val="0"/>
              <w:marTop w:val="0"/>
              <w:marBottom w:val="0"/>
              <w:divBdr>
                <w:top w:val="none" w:sz="0" w:space="0" w:color="auto"/>
                <w:left w:val="none" w:sz="0" w:space="0" w:color="auto"/>
                <w:bottom w:val="none" w:sz="0" w:space="0" w:color="auto"/>
                <w:right w:val="none" w:sz="0" w:space="0" w:color="auto"/>
              </w:divBdr>
            </w:div>
            <w:div w:id="614949943">
              <w:marLeft w:val="0"/>
              <w:marRight w:val="0"/>
              <w:marTop w:val="0"/>
              <w:marBottom w:val="0"/>
              <w:divBdr>
                <w:top w:val="none" w:sz="0" w:space="0" w:color="auto"/>
                <w:left w:val="none" w:sz="0" w:space="0" w:color="auto"/>
                <w:bottom w:val="none" w:sz="0" w:space="0" w:color="auto"/>
                <w:right w:val="none" w:sz="0" w:space="0" w:color="auto"/>
              </w:divBdr>
            </w:div>
            <w:div w:id="904796822">
              <w:marLeft w:val="0"/>
              <w:marRight w:val="0"/>
              <w:marTop w:val="0"/>
              <w:marBottom w:val="0"/>
              <w:divBdr>
                <w:top w:val="none" w:sz="0" w:space="0" w:color="auto"/>
                <w:left w:val="none" w:sz="0" w:space="0" w:color="auto"/>
                <w:bottom w:val="none" w:sz="0" w:space="0" w:color="auto"/>
                <w:right w:val="none" w:sz="0" w:space="0" w:color="auto"/>
              </w:divBdr>
            </w:div>
            <w:div w:id="1036344667">
              <w:marLeft w:val="0"/>
              <w:marRight w:val="0"/>
              <w:marTop w:val="0"/>
              <w:marBottom w:val="0"/>
              <w:divBdr>
                <w:top w:val="none" w:sz="0" w:space="0" w:color="auto"/>
                <w:left w:val="none" w:sz="0" w:space="0" w:color="auto"/>
                <w:bottom w:val="none" w:sz="0" w:space="0" w:color="auto"/>
                <w:right w:val="none" w:sz="0" w:space="0" w:color="auto"/>
              </w:divBdr>
            </w:div>
            <w:div w:id="1113476032">
              <w:marLeft w:val="0"/>
              <w:marRight w:val="0"/>
              <w:marTop w:val="0"/>
              <w:marBottom w:val="0"/>
              <w:divBdr>
                <w:top w:val="none" w:sz="0" w:space="0" w:color="auto"/>
                <w:left w:val="none" w:sz="0" w:space="0" w:color="auto"/>
                <w:bottom w:val="none" w:sz="0" w:space="0" w:color="auto"/>
                <w:right w:val="none" w:sz="0" w:space="0" w:color="auto"/>
              </w:divBdr>
            </w:div>
            <w:div w:id="1245409865">
              <w:marLeft w:val="0"/>
              <w:marRight w:val="0"/>
              <w:marTop w:val="0"/>
              <w:marBottom w:val="0"/>
              <w:divBdr>
                <w:top w:val="none" w:sz="0" w:space="0" w:color="auto"/>
                <w:left w:val="none" w:sz="0" w:space="0" w:color="auto"/>
                <w:bottom w:val="none" w:sz="0" w:space="0" w:color="auto"/>
                <w:right w:val="none" w:sz="0" w:space="0" w:color="auto"/>
              </w:divBdr>
            </w:div>
            <w:div w:id="1582136983">
              <w:marLeft w:val="0"/>
              <w:marRight w:val="0"/>
              <w:marTop w:val="0"/>
              <w:marBottom w:val="0"/>
              <w:divBdr>
                <w:top w:val="none" w:sz="0" w:space="0" w:color="auto"/>
                <w:left w:val="none" w:sz="0" w:space="0" w:color="auto"/>
                <w:bottom w:val="none" w:sz="0" w:space="0" w:color="auto"/>
                <w:right w:val="none" w:sz="0" w:space="0" w:color="auto"/>
              </w:divBdr>
            </w:div>
            <w:div w:id="1663074012">
              <w:marLeft w:val="0"/>
              <w:marRight w:val="0"/>
              <w:marTop w:val="0"/>
              <w:marBottom w:val="0"/>
              <w:divBdr>
                <w:top w:val="none" w:sz="0" w:space="0" w:color="auto"/>
                <w:left w:val="none" w:sz="0" w:space="0" w:color="auto"/>
                <w:bottom w:val="none" w:sz="0" w:space="0" w:color="auto"/>
                <w:right w:val="none" w:sz="0" w:space="0" w:color="auto"/>
              </w:divBdr>
            </w:div>
            <w:div w:id="1718116976">
              <w:marLeft w:val="0"/>
              <w:marRight w:val="0"/>
              <w:marTop w:val="0"/>
              <w:marBottom w:val="0"/>
              <w:divBdr>
                <w:top w:val="none" w:sz="0" w:space="0" w:color="auto"/>
                <w:left w:val="none" w:sz="0" w:space="0" w:color="auto"/>
                <w:bottom w:val="none" w:sz="0" w:space="0" w:color="auto"/>
                <w:right w:val="none" w:sz="0" w:space="0" w:color="auto"/>
              </w:divBdr>
            </w:div>
            <w:div w:id="1742827765">
              <w:marLeft w:val="0"/>
              <w:marRight w:val="0"/>
              <w:marTop w:val="0"/>
              <w:marBottom w:val="0"/>
              <w:divBdr>
                <w:top w:val="none" w:sz="0" w:space="0" w:color="auto"/>
                <w:left w:val="none" w:sz="0" w:space="0" w:color="auto"/>
                <w:bottom w:val="none" w:sz="0" w:space="0" w:color="auto"/>
                <w:right w:val="none" w:sz="0" w:space="0" w:color="auto"/>
              </w:divBdr>
            </w:div>
            <w:div w:id="1854567414">
              <w:marLeft w:val="0"/>
              <w:marRight w:val="0"/>
              <w:marTop w:val="0"/>
              <w:marBottom w:val="0"/>
              <w:divBdr>
                <w:top w:val="none" w:sz="0" w:space="0" w:color="auto"/>
                <w:left w:val="none" w:sz="0" w:space="0" w:color="auto"/>
                <w:bottom w:val="none" w:sz="0" w:space="0" w:color="auto"/>
                <w:right w:val="none" w:sz="0" w:space="0" w:color="auto"/>
              </w:divBdr>
            </w:div>
            <w:div w:id="2025282822">
              <w:marLeft w:val="0"/>
              <w:marRight w:val="0"/>
              <w:marTop w:val="0"/>
              <w:marBottom w:val="0"/>
              <w:divBdr>
                <w:top w:val="none" w:sz="0" w:space="0" w:color="auto"/>
                <w:left w:val="none" w:sz="0" w:space="0" w:color="auto"/>
                <w:bottom w:val="none" w:sz="0" w:space="0" w:color="auto"/>
                <w:right w:val="none" w:sz="0" w:space="0" w:color="auto"/>
              </w:divBdr>
            </w:div>
            <w:div w:id="2078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682">
      <w:bodyDiv w:val="1"/>
      <w:marLeft w:val="0"/>
      <w:marRight w:val="0"/>
      <w:marTop w:val="0"/>
      <w:marBottom w:val="0"/>
      <w:divBdr>
        <w:top w:val="none" w:sz="0" w:space="0" w:color="auto"/>
        <w:left w:val="none" w:sz="0" w:space="0" w:color="auto"/>
        <w:bottom w:val="none" w:sz="0" w:space="0" w:color="auto"/>
        <w:right w:val="none" w:sz="0" w:space="0" w:color="auto"/>
      </w:divBdr>
    </w:div>
    <w:div w:id="819881005">
      <w:bodyDiv w:val="1"/>
      <w:marLeft w:val="0"/>
      <w:marRight w:val="0"/>
      <w:marTop w:val="0"/>
      <w:marBottom w:val="0"/>
      <w:divBdr>
        <w:top w:val="none" w:sz="0" w:space="0" w:color="auto"/>
        <w:left w:val="none" w:sz="0" w:space="0" w:color="auto"/>
        <w:bottom w:val="none" w:sz="0" w:space="0" w:color="auto"/>
        <w:right w:val="none" w:sz="0" w:space="0" w:color="auto"/>
      </w:divBdr>
    </w:div>
    <w:div w:id="842934196">
      <w:bodyDiv w:val="1"/>
      <w:marLeft w:val="0"/>
      <w:marRight w:val="0"/>
      <w:marTop w:val="0"/>
      <w:marBottom w:val="0"/>
      <w:divBdr>
        <w:top w:val="none" w:sz="0" w:space="0" w:color="auto"/>
        <w:left w:val="none" w:sz="0" w:space="0" w:color="auto"/>
        <w:bottom w:val="none" w:sz="0" w:space="0" w:color="auto"/>
        <w:right w:val="none" w:sz="0" w:space="0" w:color="auto"/>
      </w:divBdr>
      <w:divsChild>
        <w:div w:id="1645506225">
          <w:marLeft w:val="0"/>
          <w:marRight w:val="0"/>
          <w:marTop w:val="0"/>
          <w:marBottom w:val="0"/>
          <w:divBdr>
            <w:top w:val="none" w:sz="0" w:space="0" w:color="auto"/>
            <w:left w:val="none" w:sz="0" w:space="0" w:color="auto"/>
            <w:bottom w:val="none" w:sz="0" w:space="0" w:color="auto"/>
            <w:right w:val="none" w:sz="0" w:space="0" w:color="auto"/>
          </w:divBdr>
          <w:divsChild>
            <w:div w:id="695430000">
              <w:marLeft w:val="0"/>
              <w:marRight w:val="0"/>
              <w:marTop w:val="0"/>
              <w:marBottom w:val="0"/>
              <w:divBdr>
                <w:top w:val="none" w:sz="0" w:space="0" w:color="auto"/>
                <w:left w:val="none" w:sz="0" w:space="0" w:color="auto"/>
                <w:bottom w:val="none" w:sz="0" w:space="0" w:color="auto"/>
                <w:right w:val="none" w:sz="0" w:space="0" w:color="auto"/>
              </w:divBdr>
              <w:divsChild>
                <w:div w:id="75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8988">
      <w:bodyDiv w:val="1"/>
      <w:marLeft w:val="0"/>
      <w:marRight w:val="0"/>
      <w:marTop w:val="0"/>
      <w:marBottom w:val="0"/>
      <w:divBdr>
        <w:top w:val="none" w:sz="0" w:space="0" w:color="auto"/>
        <w:left w:val="none" w:sz="0" w:space="0" w:color="auto"/>
        <w:bottom w:val="none" w:sz="0" w:space="0" w:color="auto"/>
        <w:right w:val="none" w:sz="0" w:space="0" w:color="auto"/>
      </w:divBdr>
    </w:div>
    <w:div w:id="855464231">
      <w:bodyDiv w:val="1"/>
      <w:marLeft w:val="0"/>
      <w:marRight w:val="0"/>
      <w:marTop w:val="0"/>
      <w:marBottom w:val="0"/>
      <w:divBdr>
        <w:top w:val="none" w:sz="0" w:space="0" w:color="auto"/>
        <w:left w:val="none" w:sz="0" w:space="0" w:color="auto"/>
        <w:bottom w:val="none" w:sz="0" w:space="0" w:color="auto"/>
        <w:right w:val="none" w:sz="0" w:space="0" w:color="auto"/>
      </w:divBdr>
    </w:div>
    <w:div w:id="944267072">
      <w:bodyDiv w:val="1"/>
      <w:marLeft w:val="0"/>
      <w:marRight w:val="0"/>
      <w:marTop w:val="0"/>
      <w:marBottom w:val="0"/>
      <w:divBdr>
        <w:top w:val="none" w:sz="0" w:space="0" w:color="auto"/>
        <w:left w:val="none" w:sz="0" w:space="0" w:color="auto"/>
        <w:bottom w:val="none" w:sz="0" w:space="0" w:color="auto"/>
        <w:right w:val="none" w:sz="0" w:space="0" w:color="auto"/>
      </w:divBdr>
    </w:div>
    <w:div w:id="980503982">
      <w:bodyDiv w:val="1"/>
      <w:marLeft w:val="0"/>
      <w:marRight w:val="0"/>
      <w:marTop w:val="0"/>
      <w:marBottom w:val="0"/>
      <w:divBdr>
        <w:top w:val="none" w:sz="0" w:space="0" w:color="auto"/>
        <w:left w:val="none" w:sz="0" w:space="0" w:color="auto"/>
        <w:bottom w:val="none" w:sz="0" w:space="0" w:color="auto"/>
        <w:right w:val="none" w:sz="0" w:space="0" w:color="auto"/>
      </w:divBdr>
      <w:divsChild>
        <w:div w:id="2074697289">
          <w:marLeft w:val="0"/>
          <w:marRight w:val="0"/>
          <w:marTop w:val="0"/>
          <w:marBottom w:val="0"/>
          <w:divBdr>
            <w:top w:val="none" w:sz="0" w:space="0" w:color="auto"/>
            <w:left w:val="none" w:sz="0" w:space="0" w:color="auto"/>
            <w:bottom w:val="none" w:sz="0" w:space="0" w:color="auto"/>
            <w:right w:val="none" w:sz="0" w:space="0" w:color="auto"/>
          </w:divBdr>
          <w:divsChild>
            <w:div w:id="356279113">
              <w:marLeft w:val="0"/>
              <w:marRight w:val="0"/>
              <w:marTop w:val="0"/>
              <w:marBottom w:val="0"/>
              <w:divBdr>
                <w:top w:val="none" w:sz="0" w:space="0" w:color="auto"/>
                <w:left w:val="none" w:sz="0" w:space="0" w:color="auto"/>
                <w:bottom w:val="none" w:sz="0" w:space="0" w:color="auto"/>
                <w:right w:val="none" w:sz="0" w:space="0" w:color="auto"/>
              </w:divBdr>
              <w:divsChild>
                <w:div w:id="492064334">
                  <w:marLeft w:val="0"/>
                  <w:marRight w:val="0"/>
                  <w:marTop w:val="0"/>
                  <w:marBottom w:val="0"/>
                  <w:divBdr>
                    <w:top w:val="none" w:sz="0" w:space="0" w:color="auto"/>
                    <w:left w:val="none" w:sz="0" w:space="0" w:color="auto"/>
                    <w:bottom w:val="none" w:sz="0" w:space="0" w:color="auto"/>
                    <w:right w:val="none" w:sz="0" w:space="0" w:color="auto"/>
                  </w:divBdr>
                  <w:divsChild>
                    <w:div w:id="343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4457">
      <w:bodyDiv w:val="1"/>
      <w:marLeft w:val="0"/>
      <w:marRight w:val="0"/>
      <w:marTop w:val="0"/>
      <w:marBottom w:val="0"/>
      <w:divBdr>
        <w:top w:val="none" w:sz="0" w:space="0" w:color="auto"/>
        <w:left w:val="none" w:sz="0" w:space="0" w:color="auto"/>
        <w:bottom w:val="none" w:sz="0" w:space="0" w:color="auto"/>
        <w:right w:val="none" w:sz="0" w:space="0" w:color="auto"/>
      </w:divBdr>
    </w:div>
    <w:div w:id="996684907">
      <w:bodyDiv w:val="1"/>
      <w:marLeft w:val="0"/>
      <w:marRight w:val="0"/>
      <w:marTop w:val="0"/>
      <w:marBottom w:val="0"/>
      <w:divBdr>
        <w:top w:val="none" w:sz="0" w:space="0" w:color="auto"/>
        <w:left w:val="none" w:sz="0" w:space="0" w:color="auto"/>
        <w:bottom w:val="none" w:sz="0" w:space="0" w:color="auto"/>
        <w:right w:val="none" w:sz="0" w:space="0" w:color="auto"/>
      </w:divBdr>
      <w:divsChild>
        <w:div w:id="1351755113">
          <w:marLeft w:val="0"/>
          <w:marRight w:val="0"/>
          <w:marTop w:val="0"/>
          <w:marBottom w:val="0"/>
          <w:divBdr>
            <w:top w:val="none" w:sz="0" w:space="0" w:color="auto"/>
            <w:left w:val="none" w:sz="0" w:space="0" w:color="auto"/>
            <w:bottom w:val="none" w:sz="0" w:space="0" w:color="auto"/>
            <w:right w:val="none" w:sz="0" w:space="0" w:color="auto"/>
          </w:divBdr>
          <w:divsChild>
            <w:div w:id="1672751636">
              <w:marLeft w:val="0"/>
              <w:marRight w:val="0"/>
              <w:marTop w:val="0"/>
              <w:marBottom w:val="0"/>
              <w:divBdr>
                <w:top w:val="none" w:sz="0" w:space="0" w:color="auto"/>
                <w:left w:val="none" w:sz="0" w:space="0" w:color="auto"/>
                <w:bottom w:val="none" w:sz="0" w:space="0" w:color="auto"/>
                <w:right w:val="none" w:sz="0" w:space="0" w:color="auto"/>
              </w:divBdr>
              <w:divsChild>
                <w:div w:id="261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4079">
      <w:bodyDiv w:val="1"/>
      <w:marLeft w:val="0"/>
      <w:marRight w:val="0"/>
      <w:marTop w:val="0"/>
      <w:marBottom w:val="0"/>
      <w:divBdr>
        <w:top w:val="none" w:sz="0" w:space="0" w:color="auto"/>
        <w:left w:val="none" w:sz="0" w:space="0" w:color="auto"/>
        <w:bottom w:val="none" w:sz="0" w:space="0" w:color="auto"/>
        <w:right w:val="none" w:sz="0" w:space="0" w:color="auto"/>
      </w:divBdr>
      <w:divsChild>
        <w:div w:id="97601950">
          <w:marLeft w:val="0"/>
          <w:marRight w:val="0"/>
          <w:marTop w:val="0"/>
          <w:marBottom w:val="0"/>
          <w:divBdr>
            <w:top w:val="none" w:sz="0" w:space="0" w:color="auto"/>
            <w:left w:val="none" w:sz="0" w:space="0" w:color="auto"/>
            <w:bottom w:val="none" w:sz="0" w:space="0" w:color="auto"/>
            <w:right w:val="none" w:sz="0" w:space="0" w:color="auto"/>
          </w:divBdr>
          <w:divsChild>
            <w:div w:id="1951207622">
              <w:marLeft w:val="0"/>
              <w:marRight w:val="0"/>
              <w:marTop w:val="0"/>
              <w:marBottom w:val="0"/>
              <w:divBdr>
                <w:top w:val="none" w:sz="0" w:space="0" w:color="auto"/>
                <w:left w:val="none" w:sz="0" w:space="0" w:color="auto"/>
                <w:bottom w:val="none" w:sz="0" w:space="0" w:color="auto"/>
                <w:right w:val="none" w:sz="0" w:space="0" w:color="auto"/>
              </w:divBdr>
              <w:divsChild>
                <w:div w:id="1175147519">
                  <w:marLeft w:val="0"/>
                  <w:marRight w:val="0"/>
                  <w:marTop w:val="0"/>
                  <w:marBottom w:val="0"/>
                  <w:divBdr>
                    <w:top w:val="none" w:sz="0" w:space="0" w:color="auto"/>
                    <w:left w:val="none" w:sz="0" w:space="0" w:color="auto"/>
                    <w:bottom w:val="none" w:sz="0" w:space="0" w:color="auto"/>
                    <w:right w:val="none" w:sz="0" w:space="0" w:color="auto"/>
                  </w:divBdr>
                  <w:divsChild>
                    <w:div w:id="8927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2961">
      <w:bodyDiv w:val="1"/>
      <w:marLeft w:val="0"/>
      <w:marRight w:val="0"/>
      <w:marTop w:val="0"/>
      <w:marBottom w:val="0"/>
      <w:divBdr>
        <w:top w:val="none" w:sz="0" w:space="0" w:color="auto"/>
        <w:left w:val="none" w:sz="0" w:space="0" w:color="auto"/>
        <w:bottom w:val="none" w:sz="0" w:space="0" w:color="auto"/>
        <w:right w:val="none" w:sz="0" w:space="0" w:color="auto"/>
      </w:divBdr>
      <w:divsChild>
        <w:div w:id="1679500919">
          <w:marLeft w:val="0"/>
          <w:marRight w:val="0"/>
          <w:marTop w:val="0"/>
          <w:marBottom w:val="0"/>
          <w:divBdr>
            <w:top w:val="none" w:sz="0" w:space="0" w:color="auto"/>
            <w:left w:val="none" w:sz="0" w:space="0" w:color="auto"/>
            <w:bottom w:val="none" w:sz="0" w:space="0" w:color="auto"/>
            <w:right w:val="none" w:sz="0" w:space="0" w:color="auto"/>
          </w:divBdr>
          <w:divsChild>
            <w:div w:id="320624619">
              <w:marLeft w:val="0"/>
              <w:marRight w:val="0"/>
              <w:marTop w:val="0"/>
              <w:marBottom w:val="0"/>
              <w:divBdr>
                <w:top w:val="none" w:sz="0" w:space="0" w:color="auto"/>
                <w:left w:val="none" w:sz="0" w:space="0" w:color="auto"/>
                <w:bottom w:val="none" w:sz="0" w:space="0" w:color="auto"/>
                <w:right w:val="none" w:sz="0" w:space="0" w:color="auto"/>
              </w:divBdr>
              <w:divsChild>
                <w:div w:id="6464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9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057">
          <w:marLeft w:val="0"/>
          <w:marRight w:val="0"/>
          <w:marTop w:val="0"/>
          <w:marBottom w:val="0"/>
          <w:divBdr>
            <w:top w:val="none" w:sz="0" w:space="0" w:color="auto"/>
            <w:left w:val="none" w:sz="0" w:space="0" w:color="auto"/>
            <w:bottom w:val="none" w:sz="0" w:space="0" w:color="auto"/>
            <w:right w:val="none" w:sz="0" w:space="0" w:color="auto"/>
          </w:divBdr>
          <w:divsChild>
            <w:div w:id="1062947494">
              <w:marLeft w:val="0"/>
              <w:marRight w:val="0"/>
              <w:marTop w:val="0"/>
              <w:marBottom w:val="0"/>
              <w:divBdr>
                <w:top w:val="none" w:sz="0" w:space="0" w:color="auto"/>
                <w:left w:val="none" w:sz="0" w:space="0" w:color="auto"/>
                <w:bottom w:val="none" w:sz="0" w:space="0" w:color="auto"/>
                <w:right w:val="none" w:sz="0" w:space="0" w:color="auto"/>
              </w:divBdr>
              <w:divsChild>
                <w:div w:id="12367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5046">
      <w:bodyDiv w:val="1"/>
      <w:marLeft w:val="0"/>
      <w:marRight w:val="0"/>
      <w:marTop w:val="0"/>
      <w:marBottom w:val="0"/>
      <w:divBdr>
        <w:top w:val="none" w:sz="0" w:space="0" w:color="auto"/>
        <w:left w:val="none" w:sz="0" w:space="0" w:color="auto"/>
        <w:bottom w:val="none" w:sz="0" w:space="0" w:color="auto"/>
        <w:right w:val="none" w:sz="0" w:space="0" w:color="auto"/>
      </w:divBdr>
      <w:divsChild>
        <w:div w:id="799958065">
          <w:marLeft w:val="0"/>
          <w:marRight w:val="0"/>
          <w:marTop w:val="0"/>
          <w:marBottom w:val="0"/>
          <w:divBdr>
            <w:top w:val="none" w:sz="0" w:space="0" w:color="auto"/>
            <w:left w:val="none" w:sz="0" w:space="0" w:color="auto"/>
            <w:bottom w:val="none" w:sz="0" w:space="0" w:color="auto"/>
            <w:right w:val="none" w:sz="0" w:space="0" w:color="auto"/>
          </w:divBdr>
          <w:divsChild>
            <w:div w:id="105849399">
              <w:marLeft w:val="0"/>
              <w:marRight w:val="0"/>
              <w:marTop w:val="0"/>
              <w:marBottom w:val="0"/>
              <w:divBdr>
                <w:top w:val="none" w:sz="0" w:space="0" w:color="auto"/>
                <w:left w:val="none" w:sz="0" w:space="0" w:color="auto"/>
                <w:bottom w:val="none" w:sz="0" w:space="0" w:color="auto"/>
                <w:right w:val="none" w:sz="0" w:space="0" w:color="auto"/>
              </w:divBdr>
              <w:divsChild>
                <w:div w:id="1718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0430">
      <w:bodyDiv w:val="1"/>
      <w:marLeft w:val="0"/>
      <w:marRight w:val="0"/>
      <w:marTop w:val="0"/>
      <w:marBottom w:val="0"/>
      <w:divBdr>
        <w:top w:val="none" w:sz="0" w:space="0" w:color="auto"/>
        <w:left w:val="none" w:sz="0" w:space="0" w:color="auto"/>
        <w:bottom w:val="none" w:sz="0" w:space="0" w:color="auto"/>
        <w:right w:val="none" w:sz="0" w:space="0" w:color="auto"/>
      </w:divBdr>
      <w:divsChild>
        <w:div w:id="2103137254">
          <w:marLeft w:val="0"/>
          <w:marRight w:val="0"/>
          <w:marTop w:val="0"/>
          <w:marBottom w:val="0"/>
          <w:divBdr>
            <w:top w:val="none" w:sz="0" w:space="0" w:color="auto"/>
            <w:left w:val="none" w:sz="0" w:space="0" w:color="auto"/>
            <w:bottom w:val="none" w:sz="0" w:space="0" w:color="auto"/>
            <w:right w:val="none" w:sz="0" w:space="0" w:color="auto"/>
          </w:divBdr>
          <w:divsChild>
            <w:div w:id="747654369">
              <w:marLeft w:val="0"/>
              <w:marRight w:val="0"/>
              <w:marTop w:val="0"/>
              <w:marBottom w:val="0"/>
              <w:divBdr>
                <w:top w:val="none" w:sz="0" w:space="0" w:color="auto"/>
                <w:left w:val="none" w:sz="0" w:space="0" w:color="auto"/>
                <w:bottom w:val="none" w:sz="0" w:space="0" w:color="auto"/>
                <w:right w:val="none" w:sz="0" w:space="0" w:color="auto"/>
              </w:divBdr>
              <w:divsChild>
                <w:div w:id="1431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8621">
      <w:bodyDiv w:val="1"/>
      <w:marLeft w:val="0"/>
      <w:marRight w:val="0"/>
      <w:marTop w:val="0"/>
      <w:marBottom w:val="0"/>
      <w:divBdr>
        <w:top w:val="none" w:sz="0" w:space="0" w:color="auto"/>
        <w:left w:val="none" w:sz="0" w:space="0" w:color="auto"/>
        <w:bottom w:val="none" w:sz="0" w:space="0" w:color="auto"/>
        <w:right w:val="none" w:sz="0" w:space="0" w:color="auto"/>
      </w:divBdr>
    </w:div>
    <w:div w:id="1141536719">
      <w:bodyDiv w:val="1"/>
      <w:marLeft w:val="0"/>
      <w:marRight w:val="0"/>
      <w:marTop w:val="0"/>
      <w:marBottom w:val="0"/>
      <w:divBdr>
        <w:top w:val="none" w:sz="0" w:space="0" w:color="auto"/>
        <w:left w:val="none" w:sz="0" w:space="0" w:color="auto"/>
        <w:bottom w:val="none" w:sz="0" w:space="0" w:color="auto"/>
        <w:right w:val="none" w:sz="0" w:space="0" w:color="auto"/>
      </w:divBdr>
      <w:divsChild>
        <w:div w:id="904148807">
          <w:marLeft w:val="0"/>
          <w:marRight w:val="0"/>
          <w:marTop w:val="0"/>
          <w:marBottom w:val="0"/>
          <w:divBdr>
            <w:top w:val="none" w:sz="0" w:space="0" w:color="auto"/>
            <w:left w:val="none" w:sz="0" w:space="0" w:color="auto"/>
            <w:bottom w:val="none" w:sz="0" w:space="0" w:color="auto"/>
            <w:right w:val="none" w:sz="0" w:space="0" w:color="auto"/>
          </w:divBdr>
          <w:divsChild>
            <w:div w:id="1719084820">
              <w:marLeft w:val="0"/>
              <w:marRight w:val="0"/>
              <w:marTop w:val="0"/>
              <w:marBottom w:val="0"/>
              <w:divBdr>
                <w:top w:val="none" w:sz="0" w:space="0" w:color="auto"/>
                <w:left w:val="none" w:sz="0" w:space="0" w:color="auto"/>
                <w:bottom w:val="none" w:sz="0" w:space="0" w:color="auto"/>
                <w:right w:val="none" w:sz="0" w:space="0" w:color="auto"/>
              </w:divBdr>
              <w:divsChild>
                <w:div w:id="1049500777">
                  <w:marLeft w:val="0"/>
                  <w:marRight w:val="0"/>
                  <w:marTop w:val="0"/>
                  <w:marBottom w:val="0"/>
                  <w:divBdr>
                    <w:top w:val="none" w:sz="0" w:space="0" w:color="auto"/>
                    <w:left w:val="none" w:sz="0" w:space="0" w:color="auto"/>
                    <w:bottom w:val="none" w:sz="0" w:space="0" w:color="auto"/>
                    <w:right w:val="none" w:sz="0" w:space="0" w:color="auto"/>
                  </w:divBdr>
                  <w:divsChild>
                    <w:div w:id="21241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7296">
      <w:bodyDiv w:val="1"/>
      <w:marLeft w:val="0"/>
      <w:marRight w:val="0"/>
      <w:marTop w:val="0"/>
      <w:marBottom w:val="0"/>
      <w:divBdr>
        <w:top w:val="none" w:sz="0" w:space="0" w:color="auto"/>
        <w:left w:val="none" w:sz="0" w:space="0" w:color="auto"/>
        <w:bottom w:val="none" w:sz="0" w:space="0" w:color="auto"/>
        <w:right w:val="none" w:sz="0" w:space="0" w:color="auto"/>
      </w:divBdr>
      <w:divsChild>
        <w:div w:id="754857863">
          <w:marLeft w:val="0"/>
          <w:marRight w:val="0"/>
          <w:marTop w:val="0"/>
          <w:marBottom w:val="0"/>
          <w:divBdr>
            <w:top w:val="none" w:sz="0" w:space="0" w:color="auto"/>
            <w:left w:val="none" w:sz="0" w:space="0" w:color="auto"/>
            <w:bottom w:val="none" w:sz="0" w:space="0" w:color="auto"/>
            <w:right w:val="none" w:sz="0" w:space="0" w:color="auto"/>
          </w:divBdr>
          <w:divsChild>
            <w:div w:id="1091315315">
              <w:marLeft w:val="0"/>
              <w:marRight w:val="0"/>
              <w:marTop w:val="0"/>
              <w:marBottom w:val="0"/>
              <w:divBdr>
                <w:top w:val="none" w:sz="0" w:space="0" w:color="auto"/>
                <w:left w:val="none" w:sz="0" w:space="0" w:color="auto"/>
                <w:bottom w:val="none" w:sz="0" w:space="0" w:color="auto"/>
                <w:right w:val="none" w:sz="0" w:space="0" w:color="auto"/>
              </w:divBdr>
              <w:divsChild>
                <w:div w:id="12560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0533">
      <w:bodyDiv w:val="1"/>
      <w:marLeft w:val="0"/>
      <w:marRight w:val="0"/>
      <w:marTop w:val="0"/>
      <w:marBottom w:val="0"/>
      <w:divBdr>
        <w:top w:val="none" w:sz="0" w:space="0" w:color="auto"/>
        <w:left w:val="none" w:sz="0" w:space="0" w:color="auto"/>
        <w:bottom w:val="none" w:sz="0" w:space="0" w:color="auto"/>
        <w:right w:val="none" w:sz="0" w:space="0" w:color="auto"/>
      </w:divBdr>
    </w:div>
    <w:div w:id="1217278946">
      <w:bodyDiv w:val="1"/>
      <w:marLeft w:val="0"/>
      <w:marRight w:val="0"/>
      <w:marTop w:val="0"/>
      <w:marBottom w:val="0"/>
      <w:divBdr>
        <w:top w:val="none" w:sz="0" w:space="0" w:color="auto"/>
        <w:left w:val="none" w:sz="0" w:space="0" w:color="auto"/>
        <w:bottom w:val="none" w:sz="0" w:space="0" w:color="auto"/>
        <w:right w:val="none" w:sz="0" w:space="0" w:color="auto"/>
      </w:divBdr>
    </w:div>
    <w:div w:id="1249119240">
      <w:bodyDiv w:val="1"/>
      <w:marLeft w:val="0"/>
      <w:marRight w:val="0"/>
      <w:marTop w:val="0"/>
      <w:marBottom w:val="0"/>
      <w:divBdr>
        <w:top w:val="none" w:sz="0" w:space="0" w:color="auto"/>
        <w:left w:val="none" w:sz="0" w:space="0" w:color="auto"/>
        <w:bottom w:val="none" w:sz="0" w:space="0" w:color="auto"/>
        <w:right w:val="none" w:sz="0" w:space="0" w:color="auto"/>
      </w:divBdr>
      <w:divsChild>
        <w:div w:id="764377499">
          <w:marLeft w:val="0"/>
          <w:marRight w:val="0"/>
          <w:marTop w:val="0"/>
          <w:marBottom w:val="0"/>
          <w:divBdr>
            <w:top w:val="none" w:sz="0" w:space="0" w:color="auto"/>
            <w:left w:val="none" w:sz="0" w:space="0" w:color="auto"/>
            <w:bottom w:val="none" w:sz="0" w:space="0" w:color="auto"/>
            <w:right w:val="none" w:sz="0" w:space="0" w:color="auto"/>
          </w:divBdr>
          <w:divsChild>
            <w:div w:id="156700347">
              <w:marLeft w:val="0"/>
              <w:marRight w:val="0"/>
              <w:marTop w:val="0"/>
              <w:marBottom w:val="0"/>
              <w:divBdr>
                <w:top w:val="none" w:sz="0" w:space="0" w:color="auto"/>
                <w:left w:val="none" w:sz="0" w:space="0" w:color="auto"/>
                <w:bottom w:val="none" w:sz="0" w:space="0" w:color="auto"/>
                <w:right w:val="none" w:sz="0" w:space="0" w:color="auto"/>
              </w:divBdr>
              <w:divsChild>
                <w:div w:id="7025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71340">
      <w:bodyDiv w:val="1"/>
      <w:marLeft w:val="0"/>
      <w:marRight w:val="0"/>
      <w:marTop w:val="0"/>
      <w:marBottom w:val="0"/>
      <w:divBdr>
        <w:top w:val="none" w:sz="0" w:space="0" w:color="auto"/>
        <w:left w:val="none" w:sz="0" w:space="0" w:color="auto"/>
        <w:bottom w:val="none" w:sz="0" w:space="0" w:color="auto"/>
        <w:right w:val="none" w:sz="0" w:space="0" w:color="auto"/>
      </w:divBdr>
      <w:divsChild>
        <w:div w:id="85197179">
          <w:marLeft w:val="0"/>
          <w:marRight w:val="0"/>
          <w:marTop w:val="0"/>
          <w:marBottom w:val="0"/>
          <w:divBdr>
            <w:top w:val="none" w:sz="0" w:space="0" w:color="auto"/>
            <w:left w:val="none" w:sz="0" w:space="0" w:color="auto"/>
            <w:bottom w:val="none" w:sz="0" w:space="0" w:color="auto"/>
            <w:right w:val="none" w:sz="0" w:space="0" w:color="auto"/>
          </w:divBdr>
          <w:divsChild>
            <w:div w:id="1770389664">
              <w:marLeft w:val="0"/>
              <w:marRight w:val="0"/>
              <w:marTop w:val="0"/>
              <w:marBottom w:val="0"/>
              <w:divBdr>
                <w:top w:val="none" w:sz="0" w:space="0" w:color="auto"/>
                <w:left w:val="none" w:sz="0" w:space="0" w:color="auto"/>
                <w:bottom w:val="none" w:sz="0" w:space="0" w:color="auto"/>
                <w:right w:val="none" w:sz="0" w:space="0" w:color="auto"/>
              </w:divBdr>
              <w:divsChild>
                <w:div w:id="1466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3112">
      <w:bodyDiv w:val="1"/>
      <w:marLeft w:val="0"/>
      <w:marRight w:val="0"/>
      <w:marTop w:val="0"/>
      <w:marBottom w:val="0"/>
      <w:divBdr>
        <w:top w:val="none" w:sz="0" w:space="0" w:color="auto"/>
        <w:left w:val="none" w:sz="0" w:space="0" w:color="auto"/>
        <w:bottom w:val="none" w:sz="0" w:space="0" w:color="auto"/>
        <w:right w:val="none" w:sz="0" w:space="0" w:color="auto"/>
      </w:divBdr>
    </w:div>
    <w:div w:id="1371687415">
      <w:bodyDiv w:val="1"/>
      <w:marLeft w:val="0"/>
      <w:marRight w:val="0"/>
      <w:marTop w:val="0"/>
      <w:marBottom w:val="0"/>
      <w:divBdr>
        <w:top w:val="none" w:sz="0" w:space="0" w:color="auto"/>
        <w:left w:val="none" w:sz="0" w:space="0" w:color="auto"/>
        <w:bottom w:val="none" w:sz="0" w:space="0" w:color="auto"/>
        <w:right w:val="none" w:sz="0" w:space="0" w:color="auto"/>
      </w:divBdr>
    </w:div>
    <w:div w:id="1434857646">
      <w:bodyDiv w:val="1"/>
      <w:marLeft w:val="0"/>
      <w:marRight w:val="0"/>
      <w:marTop w:val="0"/>
      <w:marBottom w:val="0"/>
      <w:divBdr>
        <w:top w:val="none" w:sz="0" w:space="0" w:color="auto"/>
        <w:left w:val="none" w:sz="0" w:space="0" w:color="auto"/>
        <w:bottom w:val="none" w:sz="0" w:space="0" w:color="auto"/>
        <w:right w:val="none" w:sz="0" w:space="0" w:color="auto"/>
      </w:divBdr>
      <w:divsChild>
        <w:div w:id="960692847">
          <w:marLeft w:val="0"/>
          <w:marRight w:val="0"/>
          <w:marTop w:val="0"/>
          <w:marBottom w:val="0"/>
          <w:divBdr>
            <w:top w:val="none" w:sz="0" w:space="0" w:color="auto"/>
            <w:left w:val="none" w:sz="0" w:space="0" w:color="auto"/>
            <w:bottom w:val="none" w:sz="0" w:space="0" w:color="auto"/>
            <w:right w:val="none" w:sz="0" w:space="0" w:color="auto"/>
          </w:divBdr>
          <w:divsChild>
            <w:div w:id="1335306731">
              <w:marLeft w:val="0"/>
              <w:marRight w:val="0"/>
              <w:marTop w:val="0"/>
              <w:marBottom w:val="0"/>
              <w:divBdr>
                <w:top w:val="none" w:sz="0" w:space="0" w:color="auto"/>
                <w:left w:val="none" w:sz="0" w:space="0" w:color="auto"/>
                <w:bottom w:val="none" w:sz="0" w:space="0" w:color="auto"/>
                <w:right w:val="none" w:sz="0" w:space="0" w:color="auto"/>
              </w:divBdr>
              <w:divsChild>
                <w:div w:id="2160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5856">
      <w:bodyDiv w:val="1"/>
      <w:marLeft w:val="0"/>
      <w:marRight w:val="0"/>
      <w:marTop w:val="0"/>
      <w:marBottom w:val="0"/>
      <w:divBdr>
        <w:top w:val="none" w:sz="0" w:space="0" w:color="auto"/>
        <w:left w:val="none" w:sz="0" w:space="0" w:color="auto"/>
        <w:bottom w:val="none" w:sz="0" w:space="0" w:color="auto"/>
        <w:right w:val="none" w:sz="0" w:space="0" w:color="auto"/>
      </w:divBdr>
    </w:div>
    <w:div w:id="1509907731">
      <w:bodyDiv w:val="1"/>
      <w:marLeft w:val="0"/>
      <w:marRight w:val="0"/>
      <w:marTop w:val="0"/>
      <w:marBottom w:val="0"/>
      <w:divBdr>
        <w:top w:val="none" w:sz="0" w:space="0" w:color="auto"/>
        <w:left w:val="none" w:sz="0" w:space="0" w:color="auto"/>
        <w:bottom w:val="none" w:sz="0" w:space="0" w:color="auto"/>
        <w:right w:val="none" w:sz="0" w:space="0" w:color="auto"/>
      </w:divBdr>
      <w:divsChild>
        <w:div w:id="393436395">
          <w:marLeft w:val="0"/>
          <w:marRight w:val="0"/>
          <w:marTop w:val="0"/>
          <w:marBottom w:val="0"/>
          <w:divBdr>
            <w:top w:val="none" w:sz="0" w:space="0" w:color="auto"/>
            <w:left w:val="none" w:sz="0" w:space="0" w:color="auto"/>
            <w:bottom w:val="none" w:sz="0" w:space="0" w:color="auto"/>
            <w:right w:val="none" w:sz="0" w:space="0" w:color="auto"/>
          </w:divBdr>
        </w:div>
        <w:div w:id="745759617">
          <w:marLeft w:val="0"/>
          <w:marRight w:val="0"/>
          <w:marTop w:val="0"/>
          <w:marBottom w:val="0"/>
          <w:divBdr>
            <w:top w:val="none" w:sz="0" w:space="0" w:color="auto"/>
            <w:left w:val="none" w:sz="0" w:space="0" w:color="auto"/>
            <w:bottom w:val="none" w:sz="0" w:space="0" w:color="auto"/>
            <w:right w:val="none" w:sz="0" w:space="0" w:color="auto"/>
          </w:divBdr>
        </w:div>
        <w:div w:id="2128310627">
          <w:marLeft w:val="0"/>
          <w:marRight w:val="0"/>
          <w:marTop w:val="0"/>
          <w:marBottom w:val="0"/>
          <w:divBdr>
            <w:top w:val="none" w:sz="0" w:space="0" w:color="auto"/>
            <w:left w:val="none" w:sz="0" w:space="0" w:color="auto"/>
            <w:bottom w:val="none" w:sz="0" w:space="0" w:color="auto"/>
            <w:right w:val="none" w:sz="0" w:space="0" w:color="auto"/>
          </w:divBdr>
        </w:div>
      </w:divsChild>
    </w:div>
    <w:div w:id="1518930315">
      <w:bodyDiv w:val="1"/>
      <w:marLeft w:val="0"/>
      <w:marRight w:val="0"/>
      <w:marTop w:val="0"/>
      <w:marBottom w:val="0"/>
      <w:divBdr>
        <w:top w:val="none" w:sz="0" w:space="0" w:color="auto"/>
        <w:left w:val="none" w:sz="0" w:space="0" w:color="auto"/>
        <w:bottom w:val="none" w:sz="0" w:space="0" w:color="auto"/>
        <w:right w:val="none" w:sz="0" w:space="0" w:color="auto"/>
      </w:divBdr>
      <w:divsChild>
        <w:div w:id="1324503982">
          <w:marLeft w:val="0"/>
          <w:marRight w:val="0"/>
          <w:marTop w:val="0"/>
          <w:marBottom w:val="0"/>
          <w:divBdr>
            <w:top w:val="none" w:sz="0" w:space="0" w:color="auto"/>
            <w:left w:val="none" w:sz="0" w:space="0" w:color="auto"/>
            <w:bottom w:val="none" w:sz="0" w:space="0" w:color="auto"/>
            <w:right w:val="none" w:sz="0" w:space="0" w:color="auto"/>
          </w:divBdr>
          <w:divsChild>
            <w:div w:id="47344059">
              <w:marLeft w:val="0"/>
              <w:marRight w:val="0"/>
              <w:marTop w:val="0"/>
              <w:marBottom w:val="0"/>
              <w:divBdr>
                <w:top w:val="none" w:sz="0" w:space="0" w:color="auto"/>
                <w:left w:val="none" w:sz="0" w:space="0" w:color="auto"/>
                <w:bottom w:val="none" w:sz="0" w:space="0" w:color="auto"/>
                <w:right w:val="none" w:sz="0" w:space="0" w:color="auto"/>
              </w:divBdr>
              <w:divsChild>
                <w:div w:id="11230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8433">
      <w:bodyDiv w:val="1"/>
      <w:marLeft w:val="0"/>
      <w:marRight w:val="0"/>
      <w:marTop w:val="0"/>
      <w:marBottom w:val="0"/>
      <w:divBdr>
        <w:top w:val="none" w:sz="0" w:space="0" w:color="auto"/>
        <w:left w:val="none" w:sz="0" w:space="0" w:color="auto"/>
        <w:bottom w:val="none" w:sz="0" w:space="0" w:color="auto"/>
        <w:right w:val="none" w:sz="0" w:space="0" w:color="auto"/>
      </w:divBdr>
    </w:div>
    <w:div w:id="1564368948">
      <w:bodyDiv w:val="1"/>
      <w:marLeft w:val="0"/>
      <w:marRight w:val="0"/>
      <w:marTop w:val="0"/>
      <w:marBottom w:val="0"/>
      <w:divBdr>
        <w:top w:val="none" w:sz="0" w:space="0" w:color="auto"/>
        <w:left w:val="none" w:sz="0" w:space="0" w:color="auto"/>
        <w:bottom w:val="none" w:sz="0" w:space="0" w:color="auto"/>
        <w:right w:val="none" w:sz="0" w:space="0" w:color="auto"/>
      </w:divBdr>
    </w:div>
    <w:div w:id="1577402032">
      <w:bodyDiv w:val="1"/>
      <w:marLeft w:val="0"/>
      <w:marRight w:val="0"/>
      <w:marTop w:val="0"/>
      <w:marBottom w:val="0"/>
      <w:divBdr>
        <w:top w:val="none" w:sz="0" w:space="0" w:color="auto"/>
        <w:left w:val="none" w:sz="0" w:space="0" w:color="auto"/>
        <w:bottom w:val="none" w:sz="0" w:space="0" w:color="auto"/>
        <w:right w:val="none" w:sz="0" w:space="0" w:color="auto"/>
      </w:divBdr>
      <w:divsChild>
        <w:div w:id="1647004583">
          <w:marLeft w:val="0"/>
          <w:marRight w:val="0"/>
          <w:marTop w:val="0"/>
          <w:marBottom w:val="0"/>
          <w:divBdr>
            <w:top w:val="none" w:sz="0" w:space="0" w:color="auto"/>
            <w:left w:val="none" w:sz="0" w:space="0" w:color="auto"/>
            <w:bottom w:val="none" w:sz="0" w:space="0" w:color="auto"/>
            <w:right w:val="none" w:sz="0" w:space="0" w:color="auto"/>
          </w:divBdr>
          <w:divsChild>
            <w:div w:id="1205412382">
              <w:marLeft w:val="0"/>
              <w:marRight w:val="0"/>
              <w:marTop w:val="0"/>
              <w:marBottom w:val="0"/>
              <w:divBdr>
                <w:top w:val="none" w:sz="0" w:space="0" w:color="auto"/>
                <w:left w:val="none" w:sz="0" w:space="0" w:color="auto"/>
                <w:bottom w:val="none" w:sz="0" w:space="0" w:color="auto"/>
                <w:right w:val="none" w:sz="0" w:space="0" w:color="auto"/>
              </w:divBdr>
              <w:divsChild>
                <w:div w:id="1531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2791">
      <w:bodyDiv w:val="1"/>
      <w:marLeft w:val="0"/>
      <w:marRight w:val="0"/>
      <w:marTop w:val="0"/>
      <w:marBottom w:val="0"/>
      <w:divBdr>
        <w:top w:val="none" w:sz="0" w:space="0" w:color="auto"/>
        <w:left w:val="none" w:sz="0" w:space="0" w:color="auto"/>
        <w:bottom w:val="none" w:sz="0" w:space="0" w:color="auto"/>
        <w:right w:val="none" w:sz="0" w:space="0" w:color="auto"/>
      </w:divBdr>
    </w:div>
    <w:div w:id="1606645661">
      <w:bodyDiv w:val="1"/>
      <w:marLeft w:val="0"/>
      <w:marRight w:val="0"/>
      <w:marTop w:val="0"/>
      <w:marBottom w:val="0"/>
      <w:divBdr>
        <w:top w:val="none" w:sz="0" w:space="0" w:color="auto"/>
        <w:left w:val="none" w:sz="0" w:space="0" w:color="auto"/>
        <w:bottom w:val="none" w:sz="0" w:space="0" w:color="auto"/>
        <w:right w:val="none" w:sz="0" w:space="0" w:color="auto"/>
      </w:divBdr>
    </w:div>
    <w:div w:id="1621453011">
      <w:bodyDiv w:val="1"/>
      <w:marLeft w:val="0"/>
      <w:marRight w:val="0"/>
      <w:marTop w:val="0"/>
      <w:marBottom w:val="0"/>
      <w:divBdr>
        <w:top w:val="none" w:sz="0" w:space="0" w:color="auto"/>
        <w:left w:val="none" w:sz="0" w:space="0" w:color="auto"/>
        <w:bottom w:val="none" w:sz="0" w:space="0" w:color="auto"/>
        <w:right w:val="none" w:sz="0" w:space="0" w:color="auto"/>
      </w:divBdr>
    </w:div>
    <w:div w:id="1652709381">
      <w:bodyDiv w:val="1"/>
      <w:marLeft w:val="0"/>
      <w:marRight w:val="0"/>
      <w:marTop w:val="0"/>
      <w:marBottom w:val="0"/>
      <w:divBdr>
        <w:top w:val="none" w:sz="0" w:space="0" w:color="auto"/>
        <w:left w:val="none" w:sz="0" w:space="0" w:color="auto"/>
        <w:bottom w:val="none" w:sz="0" w:space="0" w:color="auto"/>
        <w:right w:val="none" w:sz="0" w:space="0" w:color="auto"/>
      </w:divBdr>
    </w:div>
    <w:div w:id="1687974044">
      <w:bodyDiv w:val="1"/>
      <w:marLeft w:val="0"/>
      <w:marRight w:val="0"/>
      <w:marTop w:val="0"/>
      <w:marBottom w:val="0"/>
      <w:divBdr>
        <w:top w:val="none" w:sz="0" w:space="0" w:color="auto"/>
        <w:left w:val="none" w:sz="0" w:space="0" w:color="auto"/>
        <w:bottom w:val="none" w:sz="0" w:space="0" w:color="auto"/>
        <w:right w:val="none" w:sz="0" w:space="0" w:color="auto"/>
      </w:divBdr>
    </w:div>
    <w:div w:id="1692757678">
      <w:bodyDiv w:val="1"/>
      <w:marLeft w:val="0"/>
      <w:marRight w:val="0"/>
      <w:marTop w:val="0"/>
      <w:marBottom w:val="0"/>
      <w:divBdr>
        <w:top w:val="none" w:sz="0" w:space="0" w:color="auto"/>
        <w:left w:val="none" w:sz="0" w:space="0" w:color="auto"/>
        <w:bottom w:val="none" w:sz="0" w:space="0" w:color="auto"/>
        <w:right w:val="none" w:sz="0" w:space="0" w:color="auto"/>
      </w:divBdr>
    </w:div>
    <w:div w:id="1855414875">
      <w:bodyDiv w:val="1"/>
      <w:marLeft w:val="0"/>
      <w:marRight w:val="0"/>
      <w:marTop w:val="0"/>
      <w:marBottom w:val="0"/>
      <w:divBdr>
        <w:top w:val="none" w:sz="0" w:space="0" w:color="auto"/>
        <w:left w:val="none" w:sz="0" w:space="0" w:color="auto"/>
        <w:bottom w:val="none" w:sz="0" w:space="0" w:color="auto"/>
        <w:right w:val="none" w:sz="0" w:space="0" w:color="auto"/>
      </w:divBdr>
    </w:div>
    <w:div w:id="1905144188">
      <w:bodyDiv w:val="1"/>
      <w:marLeft w:val="0"/>
      <w:marRight w:val="0"/>
      <w:marTop w:val="0"/>
      <w:marBottom w:val="0"/>
      <w:divBdr>
        <w:top w:val="none" w:sz="0" w:space="0" w:color="auto"/>
        <w:left w:val="none" w:sz="0" w:space="0" w:color="auto"/>
        <w:bottom w:val="none" w:sz="0" w:space="0" w:color="auto"/>
        <w:right w:val="none" w:sz="0" w:space="0" w:color="auto"/>
      </w:divBdr>
    </w:div>
    <w:div w:id="1918854835">
      <w:bodyDiv w:val="1"/>
      <w:marLeft w:val="0"/>
      <w:marRight w:val="0"/>
      <w:marTop w:val="0"/>
      <w:marBottom w:val="0"/>
      <w:divBdr>
        <w:top w:val="none" w:sz="0" w:space="0" w:color="auto"/>
        <w:left w:val="none" w:sz="0" w:space="0" w:color="auto"/>
        <w:bottom w:val="none" w:sz="0" w:space="0" w:color="auto"/>
        <w:right w:val="none" w:sz="0" w:space="0" w:color="auto"/>
      </w:divBdr>
    </w:div>
    <w:div w:id="1937055605">
      <w:bodyDiv w:val="1"/>
      <w:marLeft w:val="0"/>
      <w:marRight w:val="0"/>
      <w:marTop w:val="0"/>
      <w:marBottom w:val="0"/>
      <w:divBdr>
        <w:top w:val="none" w:sz="0" w:space="0" w:color="auto"/>
        <w:left w:val="none" w:sz="0" w:space="0" w:color="auto"/>
        <w:bottom w:val="none" w:sz="0" w:space="0" w:color="auto"/>
        <w:right w:val="none" w:sz="0" w:space="0" w:color="auto"/>
      </w:divBdr>
      <w:divsChild>
        <w:div w:id="604771726">
          <w:marLeft w:val="0"/>
          <w:marRight w:val="0"/>
          <w:marTop w:val="0"/>
          <w:marBottom w:val="0"/>
          <w:divBdr>
            <w:top w:val="none" w:sz="0" w:space="0" w:color="auto"/>
            <w:left w:val="none" w:sz="0" w:space="0" w:color="auto"/>
            <w:bottom w:val="none" w:sz="0" w:space="0" w:color="auto"/>
            <w:right w:val="none" w:sz="0" w:space="0" w:color="auto"/>
          </w:divBdr>
          <w:divsChild>
            <w:div w:id="1236939974">
              <w:marLeft w:val="0"/>
              <w:marRight w:val="0"/>
              <w:marTop w:val="0"/>
              <w:marBottom w:val="0"/>
              <w:divBdr>
                <w:top w:val="none" w:sz="0" w:space="0" w:color="auto"/>
                <w:left w:val="none" w:sz="0" w:space="0" w:color="auto"/>
                <w:bottom w:val="none" w:sz="0" w:space="0" w:color="auto"/>
                <w:right w:val="none" w:sz="0" w:space="0" w:color="auto"/>
              </w:divBdr>
              <w:divsChild>
                <w:div w:id="773668436">
                  <w:marLeft w:val="0"/>
                  <w:marRight w:val="0"/>
                  <w:marTop w:val="0"/>
                  <w:marBottom w:val="0"/>
                  <w:divBdr>
                    <w:top w:val="none" w:sz="0" w:space="0" w:color="auto"/>
                    <w:left w:val="none" w:sz="0" w:space="0" w:color="auto"/>
                    <w:bottom w:val="none" w:sz="0" w:space="0" w:color="auto"/>
                    <w:right w:val="none" w:sz="0" w:space="0" w:color="auto"/>
                  </w:divBdr>
                  <w:divsChild>
                    <w:div w:id="19461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71262">
      <w:bodyDiv w:val="1"/>
      <w:marLeft w:val="0"/>
      <w:marRight w:val="0"/>
      <w:marTop w:val="0"/>
      <w:marBottom w:val="0"/>
      <w:divBdr>
        <w:top w:val="none" w:sz="0" w:space="0" w:color="auto"/>
        <w:left w:val="none" w:sz="0" w:space="0" w:color="auto"/>
        <w:bottom w:val="none" w:sz="0" w:space="0" w:color="auto"/>
        <w:right w:val="none" w:sz="0" w:space="0" w:color="auto"/>
      </w:divBdr>
      <w:divsChild>
        <w:div w:id="1933128383">
          <w:marLeft w:val="0"/>
          <w:marRight w:val="0"/>
          <w:marTop w:val="0"/>
          <w:marBottom w:val="0"/>
          <w:divBdr>
            <w:top w:val="none" w:sz="0" w:space="0" w:color="auto"/>
            <w:left w:val="none" w:sz="0" w:space="0" w:color="auto"/>
            <w:bottom w:val="none" w:sz="0" w:space="0" w:color="auto"/>
            <w:right w:val="none" w:sz="0" w:space="0" w:color="auto"/>
          </w:divBdr>
          <w:divsChild>
            <w:div w:id="1229195311">
              <w:marLeft w:val="0"/>
              <w:marRight w:val="0"/>
              <w:marTop w:val="0"/>
              <w:marBottom w:val="0"/>
              <w:divBdr>
                <w:top w:val="none" w:sz="0" w:space="0" w:color="auto"/>
                <w:left w:val="none" w:sz="0" w:space="0" w:color="auto"/>
                <w:bottom w:val="none" w:sz="0" w:space="0" w:color="auto"/>
                <w:right w:val="none" w:sz="0" w:space="0" w:color="auto"/>
              </w:divBdr>
              <w:divsChild>
                <w:div w:id="2078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4933">
      <w:bodyDiv w:val="1"/>
      <w:marLeft w:val="0"/>
      <w:marRight w:val="0"/>
      <w:marTop w:val="0"/>
      <w:marBottom w:val="0"/>
      <w:divBdr>
        <w:top w:val="none" w:sz="0" w:space="0" w:color="auto"/>
        <w:left w:val="none" w:sz="0" w:space="0" w:color="auto"/>
        <w:bottom w:val="none" w:sz="0" w:space="0" w:color="auto"/>
        <w:right w:val="none" w:sz="0" w:space="0" w:color="auto"/>
      </w:divBdr>
    </w:div>
    <w:div w:id="1995721873">
      <w:bodyDiv w:val="1"/>
      <w:marLeft w:val="0"/>
      <w:marRight w:val="0"/>
      <w:marTop w:val="0"/>
      <w:marBottom w:val="0"/>
      <w:divBdr>
        <w:top w:val="none" w:sz="0" w:space="0" w:color="auto"/>
        <w:left w:val="none" w:sz="0" w:space="0" w:color="auto"/>
        <w:bottom w:val="none" w:sz="0" w:space="0" w:color="auto"/>
        <w:right w:val="none" w:sz="0" w:space="0" w:color="auto"/>
      </w:divBdr>
    </w:div>
    <w:div w:id="1998879008">
      <w:bodyDiv w:val="1"/>
      <w:marLeft w:val="0"/>
      <w:marRight w:val="0"/>
      <w:marTop w:val="0"/>
      <w:marBottom w:val="0"/>
      <w:divBdr>
        <w:top w:val="none" w:sz="0" w:space="0" w:color="auto"/>
        <w:left w:val="none" w:sz="0" w:space="0" w:color="auto"/>
        <w:bottom w:val="none" w:sz="0" w:space="0" w:color="auto"/>
        <w:right w:val="none" w:sz="0" w:space="0" w:color="auto"/>
      </w:divBdr>
    </w:div>
    <w:div w:id="2020544025">
      <w:bodyDiv w:val="1"/>
      <w:marLeft w:val="0"/>
      <w:marRight w:val="0"/>
      <w:marTop w:val="0"/>
      <w:marBottom w:val="0"/>
      <w:divBdr>
        <w:top w:val="none" w:sz="0" w:space="0" w:color="auto"/>
        <w:left w:val="none" w:sz="0" w:space="0" w:color="auto"/>
        <w:bottom w:val="none" w:sz="0" w:space="0" w:color="auto"/>
        <w:right w:val="none" w:sz="0" w:space="0" w:color="auto"/>
      </w:divBdr>
      <w:divsChild>
        <w:div w:id="219289485">
          <w:marLeft w:val="0"/>
          <w:marRight w:val="0"/>
          <w:marTop w:val="0"/>
          <w:marBottom w:val="0"/>
          <w:divBdr>
            <w:top w:val="none" w:sz="0" w:space="0" w:color="auto"/>
            <w:left w:val="none" w:sz="0" w:space="0" w:color="auto"/>
            <w:bottom w:val="none" w:sz="0" w:space="0" w:color="auto"/>
            <w:right w:val="none" w:sz="0" w:space="0" w:color="auto"/>
          </w:divBdr>
          <w:divsChild>
            <w:div w:id="1430657823">
              <w:marLeft w:val="0"/>
              <w:marRight w:val="0"/>
              <w:marTop w:val="0"/>
              <w:marBottom w:val="0"/>
              <w:divBdr>
                <w:top w:val="none" w:sz="0" w:space="0" w:color="auto"/>
                <w:left w:val="none" w:sz="0" w:space="0" w:color="auto"/>
                <w:bottom w:val="none" w:sz="0" w:space="0" w:color="auto"/>
                <w:right w:val="none" w:sz="0" w:space="0" w:color="auto"/>
              </w:divBdr>
              <w:divsChild>
                <w:div w:id="428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5083">
      <w:bodyDiv w:val="1"/>
      <w:marLeft w:val="0"/>
      <w:marRight w:val="0"/>
      <w:marTop w:val="0"/>
      <w:marBottom w:val="0"/>
      <w:divBdr>
        <w:top w:val="none" w:sz="0" w:space="0" w:color="auto"/>
        <w:left w:val="none" w:sz="0" w:space="0" w:color="auto"/>
        <w:bottom w:val="none" w:sz="0" w:space="0" w:color="auto"/>
        <w:right w:val="none" w:sz="0" w:space="0" w:color="auto"/>
      </w:divBdr>
    </w:div>
    <w:div w:id="2075620213">
      <w:bodyDiv w:val="1"/>
      <w:marLeft w:val="0"/>
      <w:marRight w:val="0"/>
      <w:marTop w:val="0"/>
      <w:marBottom w:val="0"/>
      <w:divBdr>
        <w:top w:val="none" w:sz="0" w:space="0" w:color="auto"/>
        <w:left w:val="none" w:sz="0" w:space="0" w:color="auto"/>
        <w:bottom w:val="none" w:sz="0" w:space="0" w:color="auto"/>
        <w:right w:val="none" w:sz="0" w:space="0" w:color="auto"/>
      </w:divBdr>
    </w:div>
    <w:div w:id="2083866537">
      <w:bodyDiv w:val="1"/>
      <w:marLeft w:val="0"/>
      <w:marRight w:val="0"/>
      <w:marTop w:val="0"/>
      <w:marBottom w:val="0"/>
      <w:divBdr>
        <w:top w:val="none" w:sz="0" w:space="0" w:color="auto"/>
        <w:left w:val="none" w:sz="0" w:space="0" w:color="auto"/>
        <w:bottom w:val="none" w:sz="0" w:space="0" w:color="auto"/>
        <w:right w:val="none" w:sz="0" w:space="0" w:color="auto"/>
      </w:divBdr>
    </w:div>
    <w:div w:id="2088961218">
      <w:bodyDiv w:val="1"/>
      <w:marLeft w:val="0"/>
      <w:marRight w:val="0"/>
      <w:marTop w:val="0"/>
      <w:marBottom w:val="0"/>
      <w:divBdr>
        <w:top w:val="none" w:sz="0" w:space="0" w:color="auto"/>
        <w:left w:val="none" w:sz="0" w:space="0" w:color="auto"/>
        <w:bottom w:val="none" w:sz="0" w:space="0" w:color="auto"/>
        <w:right w:val="none" w:sz="0" w:space="0" w:color="auto"/>
      </w:divBdr>
      <w:divsChild>
        <w:div w:id="735667874">
          <w:marLeft w:val="0"/>
          <w:marRight w:val="0"/>
          <w:marTop w:val="0"/>
          <w:marBottom w:val="0"/>
          <w:divBdr>
            <w:top w:val="none" w:sz="0" w:space="0" w:color="auto"/>
            <w:left w:val="none" w:sz="0" w:space="0" w:color="auto"/>
            <w:bottom w:val="none" w:sz="0" w:space="0" w:color="auto"/>
            <w:right w:val="none" w:sz="0" w:space="0" w:color="auto"/>
          </w:divBdr>
          <w:divsChild>
            <w:div w:id="40635861">
              <w:marLeft w:val="0"/>
              <w:marRight w:val="0"/>
              <w:marTop w:val="0"/>
              <w:marBottom w:val="0"/>
              <w:divBdr>
                <w:top w:val="none" w:sz="0" w:space="0" w:color="auto"/>
                <w:left w:val="none" w:sz="0" w:space="0" w:color="auto"/>
                <w:bottom w:val="none" w:sz="0" w:space="0" w:color="auto"/>
                <w:right w:val="none" w:sz="0" w:space="0" w:color="auto"/>
              </w:divBdr>
              <w:divsChild>
                <w:div w:id="1463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037">
      <w:bodyDiv w:val="1"/>
      <w:marLeft w:val="0"/>
      <w:marRight w:val="0"/>
      <w:marTop w:val="0"/>
      <w:marBottom w:val="0"/>
      <w:divBdr>
        <w:top w:val="none" w:sz="0" w:space="0" w:color="auto"/>
        <w:left w:val="none" w:sz="0" w:space="0" w:color="auto"/>
        <w:bottom w:val="none" w:sz="0" w:space="0" w:color="auto"/>
        <w:right w:val="none" w:sz="0" w:space="0" w:color="auto"/>
      </w:divBdr>
    </w:div>
    <w:div w:id="2099474944">
      <w:bodyDiv w:val="1"/>
      <w:marLeft w:val="0"/>
      <w:marRight w:val="0"/>
      <w:marTop w:val="0"/>
      <w:marBottom w:val="0"/>
      <w:divBdr>
        <w:top w:val="none" w:sz="0" w:space="0" w:color="auto"/>
        <w:left w:val="none" w:sz="0" w:space="0" w:color="auto"/>
        <w:bottom w:val="none" w:sz="0" w:space="0" w:color="auto"/>
        <w:right w:val="none" w:sz="0" w:space="0" w:color="auto"/>
      </w:divBdr>
      <w:divsChild>
        <w:div w:id="1409886524">
          <w:marLeft w:val="0"/>
          <w:marRight w:val="0"/>
          <w:marTop w:val="0"/>
          <w:marBottom w:val="0"/>
          <w:divBdr>
            <w:top w:val="none" w:sz="0" w:space="0" w:color="auto"/>
            <w:left w:val="none" w:sz="0" w:space="0" w:color="auto"/>
            <w:bottom w:val="none" w:sz="0" w:space="0" w:color="auto"/>
            <w:right w:val="none" w:sz="0" w:space="0" w:color="auto"/>
          </w:divBdr>
          <w:divsChild>
            <w:div w:id="1015225712">
              <w:marLeft w:val="0"/>
              <w:marRight w:val="0"/>
              <w:marTop w:val="0"/>
              <w:marBottom w:val="0"/>
              <w:divBdr>
                <w:top w:val="none" w:sz="0" w:space="0" w:color="auto"/>
                <w:left w:val="none" w:sz="0" w:space="0" w:color="auto"/>
                <w:bottom w:val="none" w:sz="0" w:space="0" w:color="auto"/>
                <w:right w:val="none" w:sz="0" w:space="0" w:color="auto"/>
              </w:divBdr>
              <w:divsChild>
                <w:div w:id="10164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0DDC3-FE08-BA47-A9D9-4D50A83B2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48</Pages>
  <Words>97510</Words>
  <Characters>555811</Characters>
  <Application>Microsoft Office Word</Application>
  <DocSecurity>0</DocSecurity>
  <Lines>4631</Lines>
  <Paragraphs>1304</Paragraphs>
  <ScaleCrop>false</ScaleCrop>
  <HeadingPairs>
    <vt:vector size="2" baseType="variant">
      <vt:variant>
        <vt:lpstr>Title</vt:lpstr>
      </vt:variant>
      <vt:variant>
        <vt:i4>1</vt:i4>
      </vt:variant>
    </vt:vector>
  </HeadingPairs>
  <TitlesOfParts>
    <vt:vector size="1" baseType="lpstr">
      <vt:lpstr>THE RESEARCH PROPOSAL TEMPLATE</vt:lpstr>
    </vt:vector>
  </TitlesOfParts>
  <Company>University of Kwa-Zulu Natal</Company>
  <LinksUpToDate>false</LinksUpToDate>
  <CharactersWithSpaces>652017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PROPOSAL TEMPLATE</dc:title>
  <dc:subject/>
  <dc:creator>Rajen Naidoo</dc:creator>
  <cp:keywords/>
  <dc:description/>
  <cp:lastModifiedBy>Kevin Bairos-Novak</cp:lastModifiedBy>
  <cp:revision>1</cp:revision>
  <dcterms:created xsi:type="dcterms:W3CDTF">2021-07-21T12:30:00Z</dcterms:created>
  <dcterms:modified xsi:type="dcterms:W3CDTF">2021-07-21T12:51:00Z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vt:lpwstr>
  </property>
  <property fmtid="{D5CDD505-2E9C-101B-9397-08002B2CF9AE}" pid="5" name="Mendeley Recent Style Name 1_1">
    <vt:lpwstr>Behavioral Ecology</vt:lpwstr>
  </property>
  <property fmtid="{D5CDD505-2E9C-101B-9397-08002B2CF9AE}" pid="6" name="Mendeley Recent Style Id 2_1">
    <vt:lpwstr>http://www.zotero.org/styles/behavioral-ecology-and-sociobiology</vt:lpwstr>
  </property>
  <property fmtid="{D5CDD505-2E9C-101B-9397-08002B2CF9AE}" pid="7" name="Mendeley Recent Style Name 2_1">
    <vt:lpwstr>Behavioral Ecology and Sociobiology</vt:lpwstr>
  </property>
  <property fmtid="{D5CDD505-2E9C-101B-9397-08002B2CF9AE}" pid="8" name="Mendeley Recent Style Id 3_1">
    <vt:lpwstr>http://csl.mendeley.com/styles/457378121/council-of-science-editors-KBN-Jan17-2020</vt:lpwstr>
  </property>
  <property fmtid="{D5CDD505-2E9C-101B-9397-08002B2CF9AE}" pid="9" name="Mendeley Recent Style Name 3_1">
    <vt:lpwstr>Council of Science Editors, Name-Year (author-date) - Kevin Bairos-Novak</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http://www.zotero.org/styles/journal-of-animal-ecology</vt:lpwstr>
  </property>
  <property fmtid="{D5CDD505-2E9C-101B-9397-08002B2CF9AE}" pid="15" name="Mendeley Recent Style Name 6_1">
    <vt:lpwstr>Journal of Animal Ecology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Document_1">
    <vt:lpwstr>True</vt:lpwstr>
  </property>
  <property fmtid="{D5CDD505-2E9C-101B-9397-08002B2CF9AE}" pid="23" name="Mendeley Unique User Id_1">
    <vt:lpwstr>157be7ef-4458-3951-9bf2-c6ae9dadff1f</vt:lpwstr>
  </property>
  <property fmtid="{D5CDD505-2E9C-101B-9397-08002B2CF9AE}" pid="24" name="Mendeley Citation Style_1">
    <vt:lpwstr>http://csl.mendeley.com/styles/457378121/council-of-science-editors-KBN-Jan17-2020</vt:lpwstr>
  </property>
</Properties>
</file>